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Jiachen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7777777" w:rsidR="00FC13DD" w:rsidRPr="00AA0B50" w:rsidRDefault="00FC13DD">
      <w:pPr>
        <w:rPr>
          <w:rFonts w:ascii="Arial" w:hAnsi="Arial" w:cs="Arial"/>
          <w:sz w:val="22"/>
          <w:szCs w:val="22"/>
        </w:rPr>
      </w:pPr>
    </w:p>
    <w:p w14:paraId="0F72D2F1" w14:textId="475C0EF3"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ml:space="preserve">: </w:t>
      </w:r>
      <w:del w:id="0" w:author="R Salem" w:date="2024-04-29T21:40:00Z" w16du:dateUtc="2024-04-30T04:40:00Z">
        <w:r w:rsidR="00DD1D65" w:rsidDel="003A7047">
          <w:rPr>
            <w:rFonts w:ascii="Arial" w:eastAsia="Calibri" w:hAnsi="Arial" w:cs="Arial"/>
            <w:sz w:val="22"/>
            <w:szCs w:val="22"/>
          </w:rPr>
          <w:delText>XYZ</w:delText>
        </w:r>
      </w:del>
      <w:ins w:id="1" w:author="R Salem" w:date="2024-05-01T13:54:00Z" w16du:dateUtc="2024-05-01T20:54:00Z">
        <w:r w:rsidR="00B165AD">
          <w:rPr>
            <w:rFonts w:ascii="Arial" w:eastAsia="Calibri" w:hAnsi="Arial" w:cs="Arial"/>
            <w:sz w:val="22"/>
            <w:szCs w:val="22"/>
          </w:rPr>
          <w:t>2027</w:t>
        </w:r>
      </w:ins>
    </w:p>
    <w:p w14:paraId="43132E35" w14:textId="736A814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0,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09C52DA1"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 xml:space="preserve">rare phenotypes.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kinship or identity by descent </w:t>
      </w:r>
      <w:del w:id="2" w:author="R Salem" w:date="2024-05-01T12:47:00Z" w16du:dateUtc="2024-05-01T19:47:00Z">
        <w:r w:rsidR="00006225" w:rsidRPr="00AA0B50" w:rsidDel="00FA56C8">
          <w:rPr>
            <w:rFonts w:ascii="Arial" w:hAnsi="Arial" w:cs="Arial"/>
          </w:rPr>
          <w:delText xml:space="preserve">(IBS) </w:delText>
        </w:r>
      </w:del>
      <w:r w:rsidR="00006225" w:rsidRPr="00AA0B50">
        <w:rPr>
          <w:rFonts w:ascii="Arial" w:hAnsi="Arial" w:cs="Arial"/>
        </w:rPr>
        <w:t xml:space="preserve">scores, while simultaneously prioritizing subjects based on phenotypes of interest. </w:t>
      </w:r>
      <w:commentRangeStart w:id="3"/>
      <w:commentRangeStart w:id="4"/>
      <w:r w:rsidR="00006225" w:rsidRPr="00AA0B50">
        <w:rPr>
          <w:rFonts w:ascii="Arial" w:hAnsi="Arial" w:cs="Arial"/>
        </w:rPr>
        <w:t>This approach enables the retention of valuable subjects for analysis, even in the face of necessary exclusions due to relatedness</w:t>
      </w:r>
      <w:commentRangeEnd w:id="3"/>
      <w:r w:rsidR="000B1738" w:rsidRPr="00D56D20">
        <w:rPr>
          <w:rStyle w:val="CommentReference"/>
          <w:rFonts w:ascii="Arial" w:hAnsi="Arial" w:cs="Arial"/>
        </w:rPr>
        <w:commentReference w:id="3"/>
      </w:r>
      <w:commentRangeEnd w:id="4"/>
      <w:r w:rsidR="00671578" w:rsidRPr="00D56D20">
        <w:rPr>
          <w:rStyle w:val="CommentReference"/>
          <w:rFonts w:ascii="Arial" w:hAnsi="Arial" w:cs="Arial"/>
        </w:rPr>
        <w:commentReference w:id="4"/>
      </w:r>
      <w:r w:rsidR="00006225" w:rsidRPr="00AA0B50">
        <w:rPr>
          <w:rFonts w:ascii="Arial" w:hAnsi="Arial" w:cs="Arial"/>
        </w:rPr>
        <w:t>.</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w:t>
      </w:r>
      <w:ins w:id="5" w:author="R Salem" w:date="2024-05-01T12:47:00Z" w16du:dateUtc="2024-05-01T19:47:00Z">
        <w:r w:rsidR="00FA56C8">
          <w:rPr>
            <w:rFonts w:ascii="Arial" w:hAnsi="Arial" w:cs="Arial"/>
          </w:rPr>
          <w:t>ation of</w:t>
        </w:r>
      </w:ins>
      <w:del w:id="6" w:author="R Salem" w:date="2024-05-01T12:47:00Z" w16du:dateUtc="2024-05-01T19:47:00Z">
        <w:r w:rsidR="00671578" w:rsidRPr="00AA0B50" w:rsidDel="00FA56C8">
          <w:rPr>
            <w:rFonts w:ascii="Arial" w:hAnsi="Arial" w:cs="Arial"/>
          </w:rPr>
          <w:delText>e</w:delText>
        </w:r>
      </w:del>
      <w:r w:rsidR="00671578" w:rsidRPr="00AA0B50">
        <w:rPr>
          <w:rFonts w:ascii="Arial" w:hAnsi="Arial" w:cs="Arial"/>
        </w:rPr>
        <w:t xml:space="preserve"> sample size. In s</w:t>
      </w:r>
      <w:r w:rsidR="00006225" w:rsidRPr="00AA0B50">
        <w:rPr>
          <w:rFonts w:ascii="Arial" w:hAnsi="Arial" w:cs="Arial"/>
        </w:rPr>
        <w:t>imulations based on the UK Biobank dataset and real-world datasets</w:t>
      </w:r>
      <w:del w:id="7" w:author="R Salem" w:date="2024-05-01T12:48:00Z" w16du:dateUtc="2024-05-01T19:48:00Z">
        <w:r w:rsidR="00006225" w:rsidRPr="00AA0B50" w:rsidDel="00FA56C8">
          <w:rPr>
            <w:rFonts w:ascii="Arial" w:hAnsi="Arial" w:cs="Arial"/>
          </w:rPr>
          <w:delText xml:space="preserve"> from dbGaP</w:delText>
        </w:r>
      </w:del>
      <w:r w:rsidR="00006225" w:rsidRPr="00AA0B50">
        <w:rPr>
          <w:rFonts w:ascii="Arial" w:hAnsi="Arial" w:cs="Arial"/>
        </w:rPr>
        <w:t xml:space="preserve">, KDPS demonstrated significant improvements in </w:t>
      </w:r>
      <w:del w:id="8" w:author="R Salem" w:date="2024-05-01T12:49:00Z" w16du:dateUtc="2024-05-01T19:49:00Z">
        <w:r w:rsidR="00006225" w:rsidRPr="00AA0B50" w:rsidDel="00FA56C8">
          <w:rPr>
            <w:rFonts w:ascii="Arial" w:hAnsi="Arial" w:cs="Arial"/>
          </w:rPr>
          <w:delText>retain</w:delText>
        </w:r>
      </w:del>
      <w:ins w:id="9" w:author="R Salem" w:date="2024-05-01T12:49:00Z" w16du:dateUtc="2024-05-01T19:49:00Z">
        <w:r w:rsidR="00512029">
          <w:rPr>
            <w:rFonts w:ascii="Arial" w:hAnsi="Arial" w:cs="Arial"/>
          </w:rPr>
          <w:t>retention</w:t>
        </w:r>
        <w:r w:rsidR="00FA56C8">
          <w:rPr>
            <w:rFonts w:ascii="Arial" w:hAnsi="Arial" w:cs="Arial"/>
          </w:rPr>
          <w:t xml:space="preserve"> of</w:t>
        </w:r>
      </w:ins>
      <w:del w:id="10" w:author="R Salem" w:date="2024-05-01T12:49:00Z" w16du:dateUtc="2024-05-01T19:49:00Z">
        <w:r w:rsidR="00006225" w:rsidRPr="00AA0B50" w:rsidDel="00FA56C8">
          <w:rPr>
            <w:rFonts w:ascii="Arial" w:hAnsi="Arial" w:cs="Arial"/>
          </w:rPr>
          <w:delText>ing</w:delText>
        </w:r>
      </w:del>
      <w:r w:rsidR="00006225" w:rsidRPr="00AA0B50">
        <w:rPr>
          <w:rFonts w:ascii="Arial" w:hAnsi="Arial" w:cs="Arial"/>
        </w:rPr>
        <w:t xml:space="preserve"> subjects with </w:t>
      </w:r>
      <w:ins w:id="11" w:author="R Salem" w:date="2024-05-01T12:49:00Z" w16du:dateUtc="2024-05-01T19:49:00Z">
        <w:r w:rsidR="00512029">
          <w:rPr>
            <w:rFonts w:ascii="Arial" w:hAnsi="Arial" w:cs="Arial"/>
          </w:rPr>
          <w:t xml:space="preserve">prioritized </w:t>
        </w:r>
      </w:ins>
      <w:del w:id="12" w:author="R Salem" w:date="2024-05-01T12:48:00Z" w16du:dateUtc="2024-05-01T19:48:00Z">
        <w:r w:rsidR="00006225" w:rsidRPr="00AA0B50" w:rsidDel="00FA56C8">
          <w:rPr>
            <w:rFonts w:ascii="Arial" w:hAnsi="Arial" w:cs="Arial"/>
          </w:rPr>
          <w:delText xml:space="preserve">desired </w:delText>
        </w:r>
      </w:del>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w:t>
      </w:r>
      <w:commentRangeStart w:id="13"/>
      <w:commentRangeStart w:id="14"/>
      <w:r w:rsidR="00006225" w:rsidRPr="00AA0B50">
        <w:rPr>
          <w:rFonts w:ascii="Arial" w:hAnsi="Arial" w:cs="Arial"/>
        </w:rPr>
        <w:t xml:space="preserve">paving the way for more </w:t>
      </w:r>
      <w:del w:id="15" w:author="R Salem" w:date="2024-05-01T12:49:00Z" w16du:dateUtc="2024-05-01T19:49:00Z">
        <w:r w:rsidR="00006225" w:rsidRPr="00AA0B50" w:rsidDel="00512029">
          <w:rPr>
            <w:rFonts w:ascii="Arial" w:hAnsi="Arial" w:cs="Arial"/>
          </w:rPr>
          <w:delText xml:space="preserve">precise </w:delText>
        </w:r>
      </w:del>
      <w:ins w:id="16" w:author="R Salem" w:date="2024-05-01T12:49:00Z" w16du:dateUtc="2024-05-01T19:49:00Z">
        <w:r w:rsidR="00512029">
          <w:rPr>
            <w:rFonts w:ascii="Arial" w:hAnsi="Arial" w:cs="Arial"/>
          </w:rPr>
          <w:t>power</w:t>
        </w:r>
      </w:ins>
      <w:ins w:id="17" w:author="R Salem" w:date="2024-05-01T12:50:00Z" w16du:dateUtc="2024-05-01T19:50:00Z">
        <w:r w:rsidR="00512029">
          <w:rPr>
            <w:rFonts w:ascii="Arial" w:hAnsi="Arial" w:cs="Arial"/>
          </w:rPr>
          <w:t>ful</w:t>
        </w:r>
      </w:ins>
      <w:ins w:id="18" w:author="R Salem" w:date="2024-05-01T12:49:00Z" w16du:dateUtc="2024-05-01T19:49:00Z">
        <w:r w:rsidR="00512029" w:rsidRPr="00AA0B50">
          <w:rPr>
            <w:rFonts w:ascii="Arial" w:hAnsi="Arial" w:cs="Arial"/>
          </w:rPr>
          <w:t xml:space="preserve"> </w:t>
        </w:r>
      </w:ins>
      <w:r w:rsidR="00006225" w:rsidRPr="00AA0B50">
        <w:rPr>
          <w:rFonts w:ascii="Arial" w:hAnsi="Arial" w:cs="Arial"/>
        </w:rPr>
        <w:t>genetic and epidemiological analyses.</w:t>
      </w:r>
      <w:commentRangeEnd w:id="13"/>
      <w:r w:rsidR="003511B2" w:rsidRPr="00D56D20">
        <w:rPr>
          <w:rStyle w:val="CommentReference"/>
          <w:rFonts w:ascii="Arial" w:hAnsi="Arial" w:cs="Arial"/>
        </w:rPr>
        <w:commentReference w:id="13"/>
      </w:r>
      <w:commentRangeEnd w:id="14"/>
      <w:r w:rsidR="00671578" w:rsidRPr="00D56D20">
        <w:rPr>
          <w:rStyle w:val="CommentReference"/>
          <w:rFonts w:ascii="Arial" w:hAnsi="Arial" w:cs="Arial"/>
        </w:rPr>
        <w:commentReference w:id="14"/>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commentRangeStart w:id="19"/>
      <w:r w:rsidRPr="00AA0B50">
        <w:rPr>
          <w:rFonts w:ascii="Arial" w:hAnsi="Arial" w:cs="Arial"/>
          <w:b/>
          <w:bCs/>
          <w:sz w:val="22"/>
          <w:szCs w:val="22"/>
        </w:rPr>
        <w:lastRenderedPageBreak/>
        <w:t>Introduction</w:t>
      </w:r>
      <w:commentRangeEnd w:id="19"/>
      <w:r w:rsidR="005913E7">
        <w:rPr>
          <w:rStyle w:val="CommentReference"/>
        </w:rPr>
        <w:commentReference w:id="19"/>
      </w:r>
    </w:p>
    <w:p w14:paraId="3951C479" w14:textId="77777777" w:rsidR="00101616" w:rsidRPr="00AA0B50" w:rsidRDefault="00101616">
      <w:pPr>
        <w:rPr>
          <w:rFonts w:ascii="Arial" w:hAnsi="Arial" w:cs="Arial"/>
          <w:sz w:val="22"/>
          <w:szCs w:val="22"/>
        </w:rPr>
      </w:pPr>
    </w:p>
    <w:p w14:paraId="52F416DC" w14:textId="2AC3B943"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commentRangeStart w:id="20"/>
      <w:r w:rsidR="00925DDD" w:rsidRPr="00AA0B50">
        <w:rPr>
          <w:rFonts w:ascii="Arial" w:hAnsi="Arial" w:cs="Arial"/>
        </w:rPr>
        <w:t xml:space="preserve">broad </w:t>
      </w:r>
      <w:r w:rsidRPr="00AA0B50">
        <w:rPr>
          <w:rFonts w:ascii="Arial" w:hAnsi="Arial" w:cs="Arial"/>
        </w:rPr>
        <w:t xml:space="preserve">suite of sophisticated </w:t>
      </w:r>
      <w:commentRangeEnd w:id="20"/>
      <w:r w:rsidR="00892E79" w:rsidRPr="00D56D20">
        <w:rPr>
          <w:rStyle w:val="CommentReference"/>
          <w:rFonts w:ascii="Arial" w:hAnsi="Arial" w:cs="Arial"/>
        </w:rPr>
        <w:commentReference w:id="20"/>
      </w:r>
      <w:r w:rsidRPr="00AA0B50">
        <w:rPr>
          <w:rFonts w:ascii="Arial" w:hAnsi="Arial" w:cs="Arial"/>
        </w:rPr>
        <w:t xml:space="preserve">methodologies to decode the complex </w:t>
      </w:r>
      <w:del w:id="21" w:author="R Salem" w:date="2024-04-29T21:40:00Z" w16du:dateUtc="2024-04-30T04:40:00Z">
        <w:r w:rsidRPr="00AA0B50" w:rsidDel="003A7047">
          <w:rPr>
            <w:rFonts w:ascii="Arial" w:hAnsi="Arial" w:cs="Arial"/>
          </w:rPr>
          <w:delText xml:space="preserve">tapestry </w:delText>
        </w:r>
      </w:del>
      <w:ins w:id="22" w:author="R Salem" w:date="2024-04-29T21:40:00Z" w16du:dateUtc="2024-04-30T04:40:00Z">
        <w:r w:rsidR="003A7047">
          <w:rPr>
            <w:rFonts w:ascii="Arial" w:hAnsi="Arial" w:cs="Arial"/>
          </w:rPr>
          <w:t>arc</w:t>
        </w:r>
      </w:ins>
      <w:ins w:id="23" w:author="R Salem" w:date="2024-04-29T21:41:00Z" w16du:dateUtc="2024-04-30T04:41:00Z">
        <w:r w:rsidR="003A7047">
          <w:rPr>
            <w:rFonts w:ascii="Arial" w:hAnsi="Arial" w:cs="Arial"/>
          </w:rPr>
          <w:t>hitecture</w:t>
        </w:r>
      </w:ins>
      <w:ins w:id="24" w:author="R Salem" w:date="2024-04-29T21:40:00Z" w16du:dateUtc="2024-04-30T04:40:00Z">
        <w:r w:rsidR="003A7047" w:rsidRPr="00AA0B50">
          <w:rPr>
            <w:rFonts w:ascii="Arial" w:hAnsi="Arial" w:cs="Arial"/>
          </w:rPr>
          <w:t xml:space="preserve"> </w:t>
        </w:r>
      </w:ins>
      <w:r w:rsidRPr="00AA0B50">
        <w:rPr>
          <w:rFonts w:ascii="Arial" w:hAnsi="Arial" w:cs="Arial"/>
        </w:rPr>
        <w:t xml:space="preserve">of </w:t>
      </w:r>
      <w:r w:rsidR="00CE7187" w:rsidRPr="00AA0B50">
        <w:rPr>
          <w:rFonts w:ascii="Arial" w:hAnsi="Arial" w:cs="Arial"/>
        </w:rPr>
        <w:t>genotype-phenotype relationship</w:t>
      </w:r>
      <w:commentRangeStart w:id="25"/>
      <w:del w:id="26" w:author="R Salem" w:date="2024-05-01T12:52:00Z" w16du:dateUtc="2024-05-01T19:52:00Z">
        <w:r w:rsidRPr="00512029" w:rsidDel="00512029">
          <w:rPr>
            <w:rFonts w:ascii="Arial" w:hAnsi="Arial" w:cs="Arial"/>
            <w:highlight w:val="yellow"/>
            <w:rPrChange w:id="27" w:author="R Salem" w:date="2024-05-01T12:53:00Z" w16du:dateUtc="2024-05-01T19:53:00Z">
              <w:rPr>
                <w:rFonts w:ascii="Arial" w:hAnsi="Arial" w:cs="Arial"/>
              </w:rPr>
            </w:rPrChange>
          </w:rPr>
          <w:delText>, including the use of genome-wide association studies</w:delText>
        </w:r>
        <w:r w:rsidR="00006013" w:rsidRPr="00512029" w:rsidDel="00512029">
          <w:rPr>
            <w:rFonts w:ascii="Arial" w:hAnsi="Arial" w:cs="Arial"/>
            <w:highlight w:val="yellow"/>
            <w:rPrChange w:id="28" w:author="R Salem" w:date="2024-05-01T12:53:00Z" w16du:dateUtc="2024-05-01T19:53:00Z">
              <w:rPr>
                <w:rFonts w:ascii="Arial" w:hAnsi="Arial" w:cs="Arial"/>
              </w:rPr>
            </w:rPrChange>
          </w:rPr>
          <w:delText xml:space="preserve"> </w:delText>
        </w:r>
        <w:commentRangeStart w:id="29"/>
        <w:r w:rsidR="00036F32" w:rsidRPr="00512029" w:rsidDel="00512029">
          <w:rPr>
            <w:rFonts w:ascii="Arial" w:hAnsi="Arial" w:cs="Arial"/>
            <w:highlight w:val="yellow"/>
            <w:rPrChange w:id="30" w:author="R Salem" w:date="2024-05-01T12:53:00Z" w16du:dateUtc="2024-05-01T19:53:00Z">
              <w:rPr>
                <w:rFonts w:ascii="Arial" w:hAnsi="Arial" w:cs="Arial"/>
              </w:rPr>
            </w:rPrChange>
          </w:rPr>
          <w:fldChar w:fldCharType="begin" w:fldLock="1"/>
        </w:r>
        <w:r w:rsidR="00036F32" w:rsidRPr="00512029" w:rsidDel="00512029">
          <w:rPr>
            <w:rFonts w:ascii="Arial" w:hAnsi="Arial" w:cs="Arial"/>
            <w:highlight w:val="yellow"/>
            <w:rPrChange w:id="31" w:author="R Salem" w:date="2024-05-01T12:53:00Z" w16du:dateUtc="2024-05-01T19:53:00Z">
              <w:rPr>
                <w:rFonts w:ascii="Arial" w:hAnsi="Arial" w:cs="Arial"/>
              </w:rPr>
            </w:rPrChange>
          </w:rPr>
          <w:delInstrText>ADDIN paperpile_citation &lt;clusterId&gt;I267W527L998Q629&lt;/clusterId&gt;&lt;metadata&gt;&lt;citation&gt;&lt;id&gt;9b3f4495-502a-49a9-8708-5a81c2365bed&lt;/id&gt;&lt;/citation&gt;&lt;/metadata&gt;&lt;data&gt;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&lt;/data&gt; \* MERGEFORMAT</w:delInstrText>
        </w:r>
        <w:r w:rsidR="00036F32" w:rsidRPr="00512029" w:rsidDel="00512029">
          <w:rPr>
            <w:rFonts w:ascii="Arial" w:hAnsi="Arial" w:cs="Arial"/>
            <w:highlight w:val="yellow"/>
            <w:rPrChange w:id="32" w:author="R Salem" w:date="2024-05-01T12:53:00Z" w16du:dateUtc="2024-05-01T19:53:00Z">
              <w:rPr>
                <w:rFonts w:ascii="Arial" w:hAnsi="Arial" w:cs="Arial"/>
              </w:rPr>
            </w:rPrChange>
          </w:rPr>
          <w:fldChar w:fldCharType="separate"/>
        </w:r>
        <w:r w:rsidR="00006013" w:rsidRPr="00512029" w:rsidDel="00512029">
          <w:rPr>
            <w:rFonts w:ascii="Arial" w:hAnsi="Arial" w:cs="Arial"/>
            <w:noProof/>
            <w:highlight w:val="yellow"/>
            <w:rPrChange w:id="33" w:author="R Salem" w:date="2024-05-01T12:53:00Z" w16du:dateUtc="2024-05-01T19:53:00Z">
              <w:rPr>
                <w:rFonts w:ascii="Arial" w:hAnsi="Arial" w:cs="Arial"/>
                <w:noProof/>
              </w:rPr>
            </w:rPrChange>
          </w:rPr>
          <w:delText>(Uffelmann et al. 2021)</w:delText>
        </w:r>
        <w:r w:rsidR="00036F32" w:rsidRPr="00512029" w:rsidDel="00512029">
          <w:rPr>
            <w:rFonts w:ascii="Arial" w:hAnsi="Arial" w:cs="Arial"/>
            <w:highlight w:val="yellow"/>
            <w:rPrChange w:id="34" w:author="R Salem" w:date="2024-05-01T12:53:00Z" w16du:dateUtc="2024-05-01T19:53:00Z">
              <w:rPr>
                <w:rFonts w:ascii="Arial" w:hAnsi="Arial" w:cs="Arial"/>
              </w:rPr>
            </w:rPrChange>
          </w:rPr>
          <w:fldChar w:fldCharType="end"/>
        </w:r>
        <w:commentRangeEnd w:id="29"/>
        <w:r w:rsidR="00CE7187" w:rsidRPr="00512029" w:rsidDel="00512029">
          <w:rPr>
            <w:rStyle w:val="CommentReference"/>
            <w:rFonts w:ascii="Arial" w:hAnsi="Arial" w:cs="Arial"/>
            <w:highlight w:val="yellow"/>
            <w:rPrChange w:id="35" w:author="R Salem" w:date="2024-05-01T12:53:00Z" w16du:dateUtc="2024-05-01T19:53:00Z">
              <w:rPr>
                <w:rStyle w:val="CommentReference"/>
                <w:rFonts w:ascii="Arial" w:hAnsi="Arial" w:cs="Arial"/>
              </w:rPr>
            </w:rPrChange>
          </w:rPr>
          <w:commentReference w:id="29"/>
        </w:r>
        <w:r w:rsidRPr="00512029" w:rsidDel="00512029">
          <w:rPr>
            <w:rFonts w:ascii="Arial" w:hAnsi="Arial" w:cs="Arial"/>
            <w:highlight w:val="yellow"/>
            <w:rPrChange w:id="36" w:author="R Salem" w:date="2024-05-01T12:53:00Z" w16du:dateUtc="2024-05-01T19:53:00Z">
              <w:rPr>
                <w:rFonts w:ascii="Arial" w:hAnsi="Arial" w:cs="Arial"/>
              </w:rPr>
            </w:rPrChange>
          </w:rPr>
          <w:delText xml:space="preserve">, </w:delText>
        </w:r>
        <w:commentRangeStart w:id="37"/>
        <w:commentRangeStart w:id="38"/>
        <w:r w:rsidR="00AF53DC" w:rsidRPr="00512029" w:rsidDel="00512029">
          <w:rPr>
            <w:rFonts w:ascii="Arial" w:hAnsi="Arial" w:cs="Arial"/>
            <w:highlight w:val="yellow"/>
            <w:rPrChange w:id="39" w:author="R Salem" w:date="2024-05-01T12:53:00Z" w16du:dateUtc="2024-05-01T19:53:00Z">
              <w:rPr>
                <w:rFonts w:ascii="Arial" w:hAnsi="Arial" w:cs="Arial"/>
              </w:rPr>
            </w:rPrChange>
          </w:rPr>
          <w:delText>pleiotropy</w:delText>
        </w:r>
        <w:r w:rsidRPr="00512029" w:rsidDel="00512029">
          <w:rPr>
            <w:rFonts w:ascii="Arial" w:hAnsi="Arial" w:cs="Arial"/>
            <w:highlight w:val="yellow"/>
            <w:rPrChange w:id="40" w:author="R Salem" w:date="2024-05-01T12:53:00Z" w16du:dateUtc="2024-05-01T19:53:00Z">
              <w:rPr>
                <w:rFonts w:ascii="Arial" w:hAnsi="Arial" w:cs="Arial"/>
              </w:rPr>
            </w:rPrChange>
          </w:rPr>
          <w:delText xml:space="preserve"> analyses</w:delText>
        </w:r>
        <w:r w:rsidR="00006013" w:rsidRPr="00512029" w:rsidDel="00512029">
          <w:rPr>
            <w:rFonts w:ascii="Arial" w:hAnsi="Arial" w:cs="Arial"/>
            <w:highlight w:val="yellow"/>
            <w:rPrChange w:id="41" w:author="R Salem" w:date="2024-05-01T12:53:00Z" w16du:dateUtc="2024-05-01T19:53:00Z">
              <w:rPr>
                <w:rFonts w:ascii="Arial" w:hAnsi="Arial" w:cs="Arial"/>
              </w:rPr>
            </w:rPrChange>
          </w:rPr>
          <w:delText xml:space="preserve"> </w:delText>
        </w:r>
        <w:commentRangeEnd w:id="37"/>
        <w:r w:rsidR="00892E79" w:rsidRPr="00512029" w:rsidDel="00512029">
          <w:rPr>
            <w:rStyle w:val="CommentReference"/>
            <w:rFonts w:ascii="Arial" w:hAnsi="Arial" w:cs="Arial"/>
            <w:highlight w:val="yellow"/>
            <w:rPrChange w:id="42" w:author="R Salem" w:date="2024-05-01T12:53:00Z" w16du:dateUtc="2024-05-01T19:53:00Z">
              <w:rPr>
                <w:rStyle w:val="CommentReference"/>
                <w:rFonts w:ascii="Arial" w:hAnsi="Arial" w:cs="Arial"/>
              </w:rPr>
            </w:rPrChange>
          </w:rPr>
          <w:commentReference w:id="37"/>
        </w:r>
        <w:commentRangeEnd w:id="38"/>
        <w:r w:rsidR="00AF53DC" w:rsidRPr="00512029" w:rsidDel="00512029">
          <w:rPr>
            <w:rStyle w:val="CommentReference"/>
            <w:rFonts w:ascii="Arial" w:hAnsi="Arial" w:cs="Arial"/>
            <w:highlight w:val="yellow"/>
            <w:rPrChange w:id="43" w:author="R Salem" w:date="2024-05-01T12:53:00Z" w16du:dateUtc="2024-05-01T19:53:00Z">
              <w:rPr>
                <w:rStyle w:val="CommentReference"/>
                <w:rFonts w:ascii="Arial" w:hAnsi="Arial" w:cs="Arial"/>
              </w:rPr>
            </w:rPrChange>
          </w:rPr>
          <w:commentReference w:id="38"/>
        </w:r>
        <w:r w:rsidR="00036F32" w:rsidRPr="00512029" w:rsidDel="00512029">
          <w:rPr>
            <w:rFonts w:ascii="Arial" w:hAnsi="Arial" w:cs="Arial"/>
            <w:highlight w:val="yellow"/>
            <w:rPrChange w:id="44" w:author="R Salem" w:date="2024-05-01T12:53:00Z" w16du:dateUtc="2024-05-01T19:53:00Z">
              <w:rPr>
                <w:rFonts w:ascii="Arial" w:hAnsi="Arial" w:cs="Arial"/>
              </w:rPr>
            </w:rPrChange>
          </w:rPr>
          <w:fldChar w:fldCharType="begin" w:fldLock="1"/>
        </w:r>
        <w:r w:rsidR="00036F32" w:rsidRPr="00512029" w:rsidDel="00512029">
          <w:rPr>
            <w:rFonts w:ascii="Arial" w:hAnsi="Arial" w:cs="Arial"/>
            <w:highlight w:val="yellow"/>
            <w:rPrChange w:id="45" w:author="R Salem" w:date="2024-05-01T12:53:00Z" w16du:dateUtc="2024-05-01T19:53:00Z">
              <w:rPr>
                <w:rFonts w:ascii="Arial" w:hAnsi="Arial" w:cs="Arial"/>
              </w:rPr>
            </w:rPrChange>
          </w:rPr>
          <w:delInstrText>ADDIN paperpile_citation &lt;clusterId&gt;Z183M441B831G545&lt;/clusterId&gt;&lt;metadata&gt;&lt;citation&gt;&lt;id&gt;55d6f404-af08-4eef-9a49-6c9b11cf3410&lt;/id&gt;&lt;/citation&gt;&lt;citation&gt;&lt;id&gt;70eb3d1c-cf1b-4070-beec-48c4e48f9b70&lt;/id&gt;&lt;/citation&gt;&lt;citation&gt;&lt;id&gt;fd87ca8c-344e-4e5b-9115-946e96c2fa39&lt;/id&gt;&lt;/citation&gt;&lt;/metadata&gt;&lt;data&gt;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&lt;/data&gt; \* MERGEFORMAT</w:delInstrText>
        </w:r>
        <w:r w:rsidR="00036F32" w:rsidRPr="00512029" w:rsidDel="00512029">
          <w:rPr>
            <w:rFonts w:ascii="Arial" w:hAnsi="Arial" w:cs="Arial"/>
            <w:highlight w:val="yellow"/>
            <w:rPrChange w:id="46" w:author="R Salem" w:date="2024-05-01T12:53:00Z" w16du:dateUtc="2024-05-01T19:53:00Z">
              <w:rPr>
                <w:rFonts w:ascii="Arial" w:hAnsi="Arial" w:cs="Arial"/>
              </w:rPr>
            </w:rPrChange>
          </w:rPr>
          <w:fldChar w:fldCharType="separate"/>
        </w:r>
        <w:r w:rsidR="00006013" w:rsidRPr="00512029" w:rsidDel="00512029">
          <w:rPr>
            <w:rFonts w:ascii="Arial" w:hAnsi="Arial" w:cs="Arial"/>
            <w:noProof/>
            <w:highlight w:val="yellow"/>
            <w:rPrChange w:id="47" w:author="R Salem" w:date="2024-05-01T12:53:00Z" w16du:dateUtc="2024-05-01T19:53:00Z">
              <w:rPr>
                <w:rFonts w:ascii="Arial" w:hAnsi="Arial" w:cs="Arial"/>
                <w:noProof/>
              </w:rPr>
            </w:rPrChange>
          </w:rPr>
          <w:delText>(Glazner and Thompson 2012, Hu et al. 2014, Feng, Leckman and Zhang 2004)</w:delText>
        </w:r>
        <w:r w:rsidR="00036F32" w:rsidRPr="00512029" w:rsidDel="00512029">
          <w:rPr>
            <w:rFonts w:ascii="Arial" w:hAnsi="Arial" w:cs="Arial"/>
            <w:highlight w:val="yellow"/>
            <w:rPrChange w:id="48" w:author="R Salem" w:date="2024-05-01T12:53:00Z" w16du:dateUtc="2024-05-01T19:53:00Z">
              <w:rPr>
                <w:rFonts w:ascii="Arial" w:hAnsi="Arial" w:cs="Arial"/>
              </w:rPr>
            </w:rPrChange>
          </w:rPr>
          <w:fldChar w:fldCharType="end"/>
        </w:r>
        <w:r w:rsidRPr="00512029" w:rsidDel="00512029">
          <w:rPr>
            <w:rFonts w:ascii="Arial" w:hAnsi="Arial" w:cs="Arial"/>
            <w:highlight w:val="yellow"/>
            <w:rPrChange w:id="49" w:author="R Salem" w:date="2024-05-01T12:53:00Z" w16du:dateUtc="2024-05-01T19:53:00Z">
              <w:rPr>
                <w:rFonts w:ascii="Arial" w:hAnsi="Arial" w:cs="Arial"/>
              </w:rPr>
            </w:rPrChange>
          </w:rPr>
          <w:delText>, quantitative trait locus (QTL) mapping</w:delText>
        </w:r>
        <w:r w:rsidR="00006013" w:rsidRPr="00512029" w:rsidDel="00512029">
          <w:rPr>
            <w:rFonts w:ascii="Arial" w:hAnsi="Arial" w:cs="Arial"/>
            <w:highlight w:val="yellow"/>
            <w:rPrChange w:id="50" w:author="R Salem" w:date="2024-05-01T12:53:00Z" w16du:dateUtc="2024-05-01T19:53:00Z">
              <w:rPr>
                <w:rFonts w:ascii="Arial" w:hAnsi="Arial" w:cs="Arial"/>
              </w:rPr>
            </w:rPrChange>
          </w:rPr>
          <w:delText xml:space="preserve"> </w:delText>
        </w:r>
        <w:r w:rsidR="00036F32" w:rsidRPr="00512029" w:rsidDel="00512029">
          <w:rPr>
            <w:rFonts w:ascii="Arial" w:hAnsi="Arial" w:cs="Arial"/>
            <w:highlight w:val="yellow"/>
            <w:rPrChange w:id="51" w:author="R Salem" w:date="2024-05-01T12:53:00Z" w16du:dateUtc="2024-05-01T19:53:00Z">
              <w:rPr>
                <w:rFonts w:ascii="Arial" w:hAnsi="Arial" w:cs="Arial"/>
              </w:rPr>
            </w:rPrChange>
          </w:rPr>
          <w:fldChar w:fldCharType="begin" w:fldLock="1"/>
        </w:r>
        <w:r w:rsidR="00036F32" w:rsidRPr="00512029" w:rsidDel="00512029">
          <w:rPr>
            <w:rFonts w:ascii="Arial" w:hAnsi="Arial" w:cs="Arial"/>
            <w:highlight w:val="yellow"/>
            <w:rPrChange w:id="52" w:author="R Salem" w:date="2024-05-01T12:53:00Z" w16du:dateUtc="2024-05-01T19:53:00Z">
              <w:rPr>
                <w:rFonts w:ascii="Arial" w:hAnsi="Arial" w:cs="Arial"/>
              </w:rPr>
            </w:rPrChange>
          </w:rPr>
          <w:delInstrText>ADDIN paperpile_citation &lt;clusterId&gt;Y449L797H187F871&lt;/clusterId&gt;&lt;metadata&gt;&lt;citation&gt;&lt;id&gt;419bf355-de66-4543-a9ae-d44d35f2d50e&lt;/id&gt;&lt;/citation&gt;&lt;/metadata&gt;&lt;data&gt;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&lt;/data&gt; \* MERGEFORMAT</w:delInstrText>
        </w:r>
        <w:r w:rsidR="00036F32" w:rsidRPr="00512029" w:rsidDel="00512029">
          <w:rPr>
            <w:rFonts w:ascii="Arial" w:hAnsi="Arial" w:cs="Arial"/>
            <w:highlight w:val="yellow"/>
            <w:rPrChange w:id="53" w:author="R Salem" w:date="2024-05-01T12:53:00Z" w16du:dateUtc="2024-05-01T19:53:00Z">
              <w:rPr>
                <w:rFonts w:ascii="Arial" w:hAnsi="Arial" w:cs="Arial"/>
              </w:rPr>
            </w:rPrChange>
          </w:rPr>
          <w:fldChar w:fldCharType="separate"/>
        </w:r>
        <w:r w:rsidR="00006013" w:rsidRPr="00512029" w:rsidDel="00512029">
          <w:rPr>
            <w:rFonts w:ascii="Arial" w:hAnsi="Arial" w:cs="Arial"/>
            <w:noProof/>
            <w:highlight w:val="yellow"/>
            <w:rPrChange w:id="54" w:author="R Salem" w:date="2024-05-01T12:53:00Z" w16du:dateUtc="2024-05-01T19:53:00Z">
              <w:rPr>
                <w:rFonts w:ascii="Arial" w:hAnsi="Arial" w:cs="Arial"/>
                <w:noProof/>
              </w:rPr>
            </w:rPrChange>
          </w:rPr>
          <w:delText>(Zeng 1994)</w:delText>
        </w:r>
        <w:r w:rsidR="00036F32" w:rsidRPr="00512029" w:rsidDel="00512029">
          <w:rPr>
            <w:rFonts w:ascii="Arial" w:hAnsi="Arial" w:cs="Arial"/>
            <w:highlight w:val="yellow"/>
            <w:rPrChange w:id="55" w:author="R Salem" w:date="2024-05-01T12:53:00Z" w16du:dateUtc="2024-05-01T19:53:00Z">
              <w:rPr>
                <w:rFonts w:ascii="Arial" w:hAnsi="Arial" w:cs="Arial"/>
              </w:rPr>
            </w:rPrChange>
          </w:rPr>
          <w:fldChar w:fldCharType="end"/>
        </w:r>
        <w:r w:rsidRPr="00512029" w:rsidDel="00512029">
          <w:rPr>
            <w:rFonts w:ascii="Arial" w:hAnsi="Arial" w:cs="Arial"/>
            <w:highlight w:val="yellow"/>
            <w:rPrChange w:id="56" w:author="R Salem" w:date="2024-05-01T12:53:00Z" w16du:dateUtc="2024-05-01T19:53:00Z">
              <w:rPr>
                <w:rFonts w:ascii="Arial" w:hAnsi="Arial" w:cs="Arial"/>
              </w:rPr>
            </w:rPrChange>
          </w:rPr>
          <w:delText>, and transmission disequilibrium tests (TDT)</w:delText>
        </w:r>
        <w:r w:rsidR="00006013" w:rsidRPr="00512029" w:rsidDel="00512029">
          <w:rPr>
            <w:rFonts w:ascii="Arial" w:hAnsi="Arial" w:cs="Arial"/>
            <w:highlight w:val="yellow"/>
            <w:rPrChange w:id="57" w:author="R Salem" w:date="2024-05-01T12:53:00Z" w16du:dateUtc="2024-05-01T19:53:00Z">
              <w:rPr>
                <w:rFonts w:ascii="Arial" w:hAnsi="Arial" w:cs="Arial"/>
              </w:rPr>
            </w:rPrChange>
          </w:rPr>
          <w:delText xml:space="preserve"> </w:delText>
        </w:r>
        <w:commentRangeStart w:id="58"/>
        <w:commentRangeStart w:id="59"/>
        <w:r w:rsidR="00036F32" w:rsidRPr="00512029" w:rsidDel="00512029">
          <w:rPr>
            <w:rFonts w:ascii="Arial" w:hAnsi="Arial" w:cs="Arial"/>
            <w:highlight w:val="yellow"/>
            <w:rPrChange w:id="60" w:author="R Salem" w:date="2024-05-01T12:53:00Z" w16du:dateUtc="2024-05-01T19:53:00Z">
              <w:rPr>
                <w:rFonts w:ascii="Arial" w:hAnsi="Arial" w:cs="Arial"/>
              </w:rPr>
            </w:rPrChange>
          </w:rPr>
          <w:fldChar w:fldCharType="begin" w:fldLock="1"/>
        </w:r>
        <w:r w:rsidR="00AF53DC" w:rsidRPr="00512029" w:rsidDel="00512029">
          <w:rPr>
            <w:rFonts w:ascii="Arial" w:hAnsi="Arial" w:cs="Arial"/>
            <w:highlight w:val="yellow"/>
            <w:rPrChange w:id="61" w:author="R Salem" w:date="2024-05-01T12:53:00Z" w16du:dateUtc="2024-05-01T19:53:00Z">
              <w:rPr>
                <w:rFonts w:ascii="Arial" w:hAnsi="Arial" w:cs="Arial"/>
              </w:rPr>
            </w:rPrChange>
          </w:rPr>
          <w:delInstrText>ADDIN paperpile_citation &lt;clusterId&gt;G113U499Q751N574&lt;/clusterId&gt;&lt;metadata&gt;&lt;citation&gt;&lt;id&gt;5e7014bb-2b72-0a5b-bdb2-6d3d6ee42ecc&lt;/id&gt;&lt;/citation&gt;&lt;/metadata&gt;&lt;data&gt;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&lt;/data&gt; \* MERGEFORMAT</w:delInstrText>
        </w:r>
        <w:r w:rsidR="00036F32" w:rsidRPr="00512029" w:rsidDel="00512029">
          <w:rPr>
            <w:rFonts w:ascii="Arial" w:hAnsi="Arial" w:cs="Arial"/>
            <w:highlight w:val="yellow"/>
            <w:rPrChange w:id="62" w:author="R Salem" w:date="2024-05-01T12:53:00Z" w16du:dateUtc="2024-05-01T19:53:00Z">
              <w:rPr>
                <w:rFonts w:ascii="Arial" w:hAnsi="Arial" w:cs="Arial"/>
              </w:rPr>
            </w:rPrChange>
          </w:rPr>
          <w:fldChar w:fldCharType="separate"/>
        </w:r>
        <w:r w:rsidR="00AF53DC" w:rsidRPr="00512029" w:rsidDel="00512029">
          <w:rPr>
            <w:rFonts w:ascii="Arial" w:hAnsi="Arial" w:cs="Arial"/>
            <w:noProof/>
            <w:highlight w:val="yellow"/>
            <w:rPrChange w:id="63" w:author="R Salem" w:date="2024-05-01T12:53:00Z" w16du:dateUtc="2024-05-01T19:53:00Z">
              <w:rPr>
                <w:rFonts w:ascii="Arial" w:hAnsi="Arial" w:cs="Arial"/>
                <w:noProof/>
              </w:rPr>
            </w:rPrChange>
          </w:rPr>
          <w:delText>(Spielman, McGinnis and Ewens 1993)</w:delText>
        </w:r>
        <w:r w:rsidR="00036F32" w:rsidRPr="00512029" w:rsidDel="00512029">
          <w:rPr>
            <w:rFonts w:ascii="Arial" w:hAnsi="Arial" w:cs="Arial"/>
            <w:highlight w:val="yellow"/>
            <w:rPrChange w:id="64" w:author="R Salem" w:date="2024-05-01T12:53:00Z" w16du:dateUtc="2024-05-01T19:53:00Z">
              <w:rPr>
                <w:rFonts w:ascii="Arial" w:hAnsi="Arial" w:cs="Arial"/>
              </w:rPr>
            </w:rPrChange>
          </w:rPr>
          <w:fldChar w:fldCharType="end"/>
        </w:r>
        <w:commentRangeEnd w:id="58"/>
        <w:r w:rsidR="00CE7187" w:rsidRPr="00512029" w:rsidDel="00512029">
          <w:rPr>
            <w:rStyle w:val="CommentReference"/>
            <w:rFonts w:ascii="Arial" w:hAnsi="Arial" w:cs="Arial"/>
            <w:highlight w:val="yellow"/>
            <w:rPrChange w:id="65" w:author="R Salem" w:date="2024-05-01T12:53:00Z" w16du:dateUtc="2024-05-01T19:53:00Z">
              <w:rPr>
                <w:rStyle w:val="CommentReference"/>
                <w:rFonts w:ascii="Arial" w:hAnsi="Arial" w:cs="Arial"/>
              </w:rPr>
            </w:rPrChange>
          </w:rPr>
          <w:commentReference w:id="58"/>
        </w:r>
      </w:del>
      <w:r w:rsidRPr="00512029">
        <w:rPr>
          <w:rFonts w:ascii="Arial" w:hAnsi="Arial" w:cs="Arial"/>
          <w:highlight w:val="yellow"/>
          <w:rPrChange w:id="66" w:author="R Salem" w:date="2024-05-01T12:53:00Z" w16du:dateUtc="2024-05-01T19:53:00Z">
            <w:rPr>
              <w:rFonts w:ascii="Arial" w:hAnsi="Arial" w:cs="Arial"/>
            </w:rPr>
          </w:rPrChange>
        </w:rPr>
        <w:t>.</w:t>
      </w:r>
      <w:r w:rsidRPr="00AA0B50">
        <w:rPr>
          <w:rFonts w:ascii="Arial" w:hAnsi="Arial" w:cs="Arial"/>
        </w:rPr>
        <w:t xml:space="preserve"> </w:t>
      </w:r>
      <w:commentRangeEnd w:id="25"/>
      <w:r w:rsidR="003A7047">
        <w:rPr>
          <w:rStyle w:val="CommentReference"/>
        </w:rPr>
        <w:commentReference w:id="25"/>
      </w:r>
      <w:del w:id="67" w:author="R Salem" w:date="2024-04-29T21:46:00Z" w16du:dateUtc="2024-04-30T04:46:00Z">
        <w:r w:rsidRPr="00AA0B50" w:rsidDel="003A7047">
          <w:rPr>
            <w:rFonts w:ascii="Arial" w:hAnsi="Arial" w:cs="Arial"/>
          </w:rPr>
          <w:delText>T</w:delText>
        </w:r>
      </w:del>
      <w:del w:id="68" w:author="R Salem" w:date="2024-04-29T21:45:00Z" w16du:dateUtc="2024-04-30T04:45:00Z">
        <w:r w:rsidRPr="00AA0B50" w:rsidDel="003A7047">
          <w:rPr>
            <w:rFonts w:ascii="Arial" w:hAnsi="Arial" w:cs="Arial"/>
          </w:rPr>
          <w:delText xml:space="preserve">hese tools are invaluable for unraveling genetic connections that account for family structure and relatedness, allowing for a more precise understanding of genetic inheritance patterns and their influence on diseases and traits. </w:delText>
        </w:r>
        <w:commentRangeEnd w:id="59"/>
        <w:r w:rsidR="00111995" w:rsidRPr="00D56D20" w:rsidDel="003A7047">
          <w:rPr>
            <w:rStyle w:val="CommentReference"/>
            <w:rFonts w:ascii="Arial" w:hAnsi="Arial" w:cs="Arial"/>
          </w:rPr>
          <w:commentReference w:id="59"/>
        </w:r>
        <w:r w:rsidRPr="00AA0B50" w:rsidDel="003A7047">
          <w:rPr>
            <w:rFonts w:ascii="Arial" w:hAnsi="Arial" w:cs="Arial"/>
          </w:rPr>
          <w:delText>However, the landscape of genetic methodologies is diverse, and</w:delText>
        </w:r>
      </w:del>
      <w:del w:id="69" w:author="R Salem" w:date="2024-04-29T21:46:00Z" w16du:dateUtc="2024-04-30T04:46:00Z">
        <w:r w:rsidRPr="00AA0B50" w:rsidDel="003A7047">
          <w:rPr>
            <w:rFonts w:ascii="Arial" w:hAnsi="Arial" w:cs="Arial"/>
          </w:rPr>
          <w:delText xml:space="preserve"> d</w:delText>
        </w:r>
      </w:del>
      <w:ins w:id="70" w:author="R Salem" w:date="2024-04-29T21:46:00Z" w16du:dateUtc="2024-04-30T04:46:00Z">
        <w:r w:rsidR="003A7047">
          <w:rPr>
            <w:rFonts w:ascii="Arial" w:hAnsi="Arial" w:cs="Arial"/>
          </w:rPr>
          <w:t>D</w:t>
        </w:r>
      </w:ins>
      <w:r w:rsidRPr="00AA0B50">
        <w:rPr>
          <w:rFonts w:ascii="Arial" w:hAnsi="Arial" w:cs="Arial"/>
        </w:rPr>
        <w:t xml:space="preserve">espite </w:t>
      </w:r>
      <w:ins w:id="71" w:author="R Salem" w:date="2024-04-29T21:46:00Z" w16du:dateUtc="2024-04-30T04:46:00Z">
        <w:r w:rsidR="003A7047">
          <w:rPr>
            <w:rFonts w:ascii="Arial" w:hAnsi="Arial" w:cs="Arial"/>
          </w:rPr>
          <w:t xml:space="preserve">recent </w:t>
        </w:r>
      </w:ins>
      <w:del w:id="72" w:author="R Salem" w:date="2024-05-01T13:03:00Z" w16du:dateUtc="2024-05-01T20:03:00Z">
        <w:r w:rsidRPr="00AA0B50" w:rsidDel="00136A5B">
          <w:rPr>
            <w:rFonts w:ascii="Arial" w:hAnsi="Arial" w:cs="Arial"/>
          </w:rPr>
          <w:delText xml:space="preserve">the </w:delText>
        </w:r>
      </w:del>
      <w:r w:rsidRPr="00AA0B50">
        <w:rPr>
          <w:rFonts w:ascii="Arial" w:hAnsi="Arial" w:cs="Arial"/>
        </w:rPr>
        <w:t xml:space="preserve">advances </w:t>
      </w:r>
      <w:ins w:id="73" w:author="R Salem" w:date="2024-04-29T21:46:00Z" w16du:dateUtc="2024-04-30T04:46:00Z">
        <w:r w:rsidR="003A7047">
          <w:rPr>
            <w:rFonts w:ascii="Arial" w:hAnsi="Arial" w:cs="Arial"/>
          </w:rPr>
          <w:t xml:space="preserve">in </w:t>
        </w:r>
      </w:ins>
      <w:ins w:id="74" w:author="R Salem" w:date="2024-05-01T13:03:00Z" w16du:dateUtc="2024-05-01T20:03:00Z">
        <w:r w:rsidR="00136A5B">
          <w:rPr>
            <w:rFonts w:ascii="Arial" w:hAnsi="Arial" w:cs="Arial"/>
          </w:rPr>
          <w:t xml:space="preserve">statistical </w:t>
        </w:r>
      </w:ins>
      <w:ins w:id="75" w:author="R Salem" w:date="2024-04-29T21:46:00Z" w16du:dateUtc="2024-04-30T04:46:00Z">
        <w:r w:rsidR="003A7047">
          <w:rPr>
            <w:rFonts w:ascii="Arial" w:hAnsi="Arial" w:cs="Arial"/>
          </w:rPr>
          <w:t xml:space="preserve">methods to </w:t>
        </w:r>
      </w:ins>
      <w:del w:id="76" w:author="R Salem" w:date="2024-04-29T21:46:00Z" w16du:dateUtc="2024-04-30T04:46:00Z">
        <w:r w:rsidRPr="00AA0B50" w:rsidDel="003A7047">
          <w:rPr>
            <w:rFonts w:ascii="Arial" w:hAnsi="Arial" w:cs="Arial"/>
          </w:rPr>
          <w:delText xml:space="preserve">that </w:delText>
        </w:r>
      </w:del>
      <w:r w:rsidRPr="00AA0B50">
        <w:rPr>
          <w:rFonts w:ascii="Arial" w:hAnsi="Arial" w:cs="Arial"/>
        </w:rPr>
        <w:t>accommodate relatedness, a significant number of genetic analys</w:t>
      </w:r>
      <w:ins w:id="77" w:author="R Salem" w:date="2024-05-01T12:52:00Z" w16du:dateUtc="2024-05-01T19:52:00Z">
        <w:r w:rsidR="00512029">
          <w:rPr>
            <w:rFonts w:ascii="Arial" w:hAnsi="Arial" w:cs="Arial"/>
          </w:rPr>
          <w:t>i</w:t>
        </w:r>
      </w:ins>
      <w:del w:id="78" w:author="R Salem" w:date="2024-05-01T12:52:00Z" w16du:dateUtc="2024-05-01T19:52:00Z">
        <w:r w:rsidRPr="00AA0B50" w:rsidDel="00512029">
          <w:rPr>
            <w:rFonts w:ascii="Arial" w:hAnsi="Arial" w:cs="Arial"/>
          </w:rPr>
          <w:delText>e</w:delText>
        </w:r>
      </w:del>
      <w:r w:rsidRPr="00AA0B50">
        <w:rPr>
          <w:rFonts w:ascii="Arial" w:hAnsi="Arial" w:cs="Arial"/>
        </w:rPr>
        <w:t>s</w:t>
      </w:r>
      <w:ins w:id="79" w:author="R Salem" w:date="2024-05-01T12:52:00Z" w16du:dateUtc="2024-05-01T19:52:00Z">
        <w:r w:rsidR="00512029">
          <w:rPr>
            <w:rFonts w:ascii="Arial" w:hAnsi="Arial" w:cs="Arial"/>
          </w:rPr>
          <w:t xml:space="preserve"> methods</w:t>
        </w:r>
      </w:ins>
      <w:ins w:id="80" w:author="R Salem" w:date="2024-05-01T13:04:00Z" w16du:dateUtc="2024-05-01T20:04:00Z">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ins>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del w:id="81" w:author="R Salem" w:date="2024-05-01T13:04:00Z" w16du:dateUtc="2024-05-01T20:04:00Z">
        <w:r w:rsidRPr="00AA0B50" w:rsidDel="00136A5B">
          <w:rPr>
            <w:rFonts w:ascii="Arial" w:hAnsi="Arial" w:cs="Arial"/>
          </w:rPr>
          <w:delText xml:space="preserve">, </w:delText>
        </w:r>
        <w:r w:rsidR="003511B2" w:rsidRPr="00AA0B50" w:rsidDel="00136A5B">
          <w:rPr>
            <w:rFonts w:ascii="Arial" w:hAnsi="Arial" w:cs="Arial"/>
          </w:rPr>
          <w:delText xml:space="preserve">require </w:delText>
        </w:r>
        <w:r w:rsidRPr="00AA0B50" w:rsidDel="00136A5B">
          <w:rPr>
            <w:rFonts w:ascii="Arial" w:hAnsi="Arial" w:cs="Arial"/>
          </w:rPr>
          <w:delText>stud</w:delText>
        </w:r>
        <w:r w:rsidR="003511B2" w:rsidRPr="00AA0B50" w:rsidDel="00136A5B">
          <w:rPr>
            <w:rFonts w:ascii="Arial" w:hAnsi="Arial" w:cs="Arial"/>
          </w:rPr>
          <w:delText>ies</w:delText>
        </w:r>
        <w:r w:rsidRPr="00AA0B50" w:rsidDel="00136A5B">
          <w:rPr>
            <w:rFonts w:ascii="Arial" w:hAnsi="Arial" w:cs="Arial"/>
          </w:rPr>
          <w:delText xml:space="preserve"> of unrelated individuals</w:delText>
        </w:r>
      </w:del>
      <w:r w:rsidRPr="00AA0B50">
        <w:rPr>
          <w:rFonts w:ascii="Arial" w:hAnsi="Arial" w:cs="Arial"/>
        </w:rPr>
        <w:t xml:space="preserve">. </w:t>
      </w:r>
      <w:del w:id="82" w:author="R Salem" w:date="2024-04-29T21:49:00Z" w16du:dateUtc="2024-04-30T04:49:00Z">
        <w:r w:rsidR="003511B2" w:rsidRPr="00846DA8" w:rsidDel="003A7047">
          <w:rPr>
            <w:rFonts w:ascii="Arial" w:hAnsi="Arial" w:cs="Arial"/>
            <w:strike/>
            <w:highlight w:val="yellow"/>
            <w:rPrChange w:id="83" w:author="R Salem" w:date="2024-05-01T13:13:00Z" w16du:dateUtc="2024-05-01T20:13:00Z">
              <w:rPr>
                <w:rFonts w:ascii="Arial" w:hAnsi="Arial" w:cs="Arial"/>
                <w:strike/>
              </w:rPr>
            </w:rPrChange>
          </w:rPr>
          <w:delText>I</w:delText>
        </w:r>
        <w:r w:rsidR="003511B2" w:rsidRPr="00846DA8" w:rsidDel="003A7047">
          <w:rPr>
            <w:rFonts w:ascii="Arial" w:hAnsi="Arial" w:cs="Arial"/>
            <w:highlight w:val="yellow"/>
            <w:rPrChange w:id="84" w:author="R Salem" w:date="2024-05-01T13:13:00Z" w16du:dateUtc="2024-05-01T20:13:00Z">
              <w:rPr>
                <w:rFonts w:ascii="Arial" w:hAnsi="Arial" w:cs="Arial"/>
              </w:rPr>
            </w:rPrChange>
          </w:rPr>
          <w:delText>n</w:delText>
        </w:r>
      </w:del>
      <w:ins w:id="85" w:author="R Salem" w:date="2024-04-29T21:49:00Z" w16du:dateUtc="2024-04-30T04:49:00Z">
        <w:r w:rsidR="003A7047" w:rsidRPr="00846DA8">
          <w:rPr>
            <w:rFonts w:ascii="Arial" w:hAnsi="Arial" w:cs="Arial"/>
            <w:highlight w:val="yellow"/>
            <w:rPrChange w:id="86" w:author="R Salem" w:date="2024-05-01T13:13:00Z" w16du:dateUtc="2024-05-01T20:13:00Z">
              <w:rPr>
                <w:rFonts w:ascii="Arial" w:hAnsi="Arial" w:cs="Arial"/>
              </w:rPr>
            </w:rPrChange>
          </w:rPr>
          <w:t>I</w:t>
        </w:r>
        <w:commentRangeStart w:id="87"/>
        <w:r w:rsidR="003A7047" w:rsidRPr="00846DA8">
          <w:rPr>
            <w:rFonts w:ascii="Arial" w:hAnsi="Arial" w:cs="Arial"/>
            <w:highlight w:val="yellow"/>
            <w:rPrChange w:id="88" w:author="R Salem" w:date="2024-05-01T13:13:00Z" w16du:dateUtc="2024-05-01T20:13:00Z">
              <w:rPr>
                <w:rFonts w:ascii="Arial" w:hAnsi="Arial" w:cs="Arial"/>
              </w:rPr>
            </w:rPrChange>
          </w:rPr>
          <w:t>n</w:t>
        </w:r>
      </w:ins>
      <w:r w:rsidR="003511B2" w:rsidRPr="00846DA8">
        <w:rPr>
          <w:rFonts w:ascii="Arial" w:hAnsi="Arial" w:cs="Arial"/>
          <w:highlight w:val="yellow"/>
          <w:rPrChange w:id="89" w:author="R Salem" w:date="2024-05-01T13:13:00Z" w16du:dateUtc="2024-05-01T20:13:00Z">
            <w:rPr>
              <w:rFonts w:ascii="Arial" w:hAnsi="Arial" w:cs="Arial"/>
            </w:rPr>
          </w:rPrChange>
        </w:rPr>
        <w:t xml:space="preserve">clusion of related subjects in these scenarios violates model assumptions of independence and </w:t>
      </w:r>
      <w:r w:rsidR="009F5402" w:rsidRPr="00846DA8">
        <w:rPr>
          <w:rFonts w:ascii="Arial" w:hAnsi="Arial" w:cs="Arial"/>
          <w:highlight w:val="yellow"/>
          <w:rPrChange w:id="90" w:author="R Salem" w:date="2024-05-01T13:13:00Z" w16du:dateUtc="2024-05-01T20:13:00Z">
            <w:rPr>
              <w:rFonts w:ascii="Arial" w:hAnsi="Arial" w:cs="Arial"/>
            </w:rPr>
          </w:rPrChange>
        </w:rPr>
        <w:t xml:space="preserve">results in </w:t>
      </w:r>
      <w:r w:rsidR="003511B2" w:rsidRPr="00846DA8">
        <w:rPr>
          <w:rFonts w:ascii="Arial" w:hAnsi="Arial" w:cs="Arial"/>
          <w:highlight w:val="yellow"/>
          <w:rPrChange w:id="91" w:author="R Salem" w:date="2024-05-01T13:13:00Z" w16du:dateUtc="2024-05-01T20:13:00Z">
            <w:rPr>
              <w:rFonts w:ascii="Arial" w:hAnsi="Arial" w:cs="Arial"/>
            </w:rPr>
          </w:rPrChange>
        </w:rPr>
        <w:t xml:space="preserve">inflation </w:t>
      </w:r>
      <w:r w:rsidR="009F5402" w:rsidRPr="00846DA8">
        <w:rPr>
          <w:rFonts w:ascii="Arial" w:hAnsi="Arial" w:cs="Arial"/>
          <w:highlight w:val="yellow"/>
          <w:rPrChange w:id="92" w:author="R Salem" w:date="2024-05-01T13:13:00Z" w16du:dateUtc="2024-05-01T20:13:00Z">
            <w:rPr>
              <w:rFonts w:ascii="Arial" w:hAnsi="Arial" w:cs="Arial"/>
            </w:rPr>
          </w:rPrChange>
        </w:rPr>
        <w:t xml:space="preserve">of significance of </w:t>
      </w:r>
      <w:r w:rsidR="003511B2" w:rsidRPr="00846DA8">
        <w:rPr>
          <w:rFonts w:ascii="Arial" w:hAnsi="Arial" w:cs="Arial"/>
          <w:highlight w:val="yellow"/>
          <w:rPrChange w:id="93" w:author="R Salem" w:date="2024-05-01T13:13:00Z" w16du:dateUtc="2024-05-01T20:13:00Z">
            <w:rPr>
              <w:rFonts w:ascii="Arial" w:hAnsi="Arial" w:cs="Arial"/>
            </w:rPr>
          </w:rPrChange>
        </w:rPr>
        <w:t xml:space="preserve">test statistics. </w:t>
      </w:r>
      <w:commentRangeStart w:id="94"/>
      <w:commentRangeEnd w:id="94"/>
      <w:r w:rsidR="003511B2" w:rsidRPr="00846DA8">
        <w:rPr>
          <w:rStyle w:val="CommentReference"/>
          <w:rFonts w:ascii="Arial" w:hAnsi="Arial" w:cs="Arial"/>
          <w:highlight w:val="yellow"/>
          <w:rPrChange w:id="95" w:author="R Salem" w:date="2024-05-01T13:13:00Z" w16du:dateUtc="2024-05-01T20:13:00Z">
            <w:rPr>
              <w:rStyle w:val="CommentReference"/>
              <w:rFonts w:ascii="Arial" w:hAnsi="Arial" w:cs="Arial"/>
            </w:rPr>
          </w:rPrChange>
        </w:rPr>
        <w:commentReference w:id="94"/>
      </w:r>
      <w:commentRangeEnd w:id="87"/>
      <w:r w:rsidR="00846DA8" w:rsidRPr="00846DA8">
        <w:rPr>
          <w:rStyle w:val="CommentReference"/>
          <w:highlight w:val="yellow"/>
          <w:rPrChange w:id="96" w:author="R Salem" w:date="2024-05-01T13:13:00Z" w16du:dateUtc="2024-05-01T20:13:00Z">
            <w:rPr>
              <w:rStyle w:val="CommentReference"/>
            </w:rPr>
          </w:rPrChange>
        </w:rPr>
        <w:commentReference w:id="87"/>
      </w:r>
    </w:p>
    <w:p w14:paraId="7DB47F2E" w14:textId="77777777" w:rsidR="003E24F3" w:rsidRPr="00AA0B50" w:rsidRDefault="003E24F3" w:rsidP="003E24F3">
      <w:pPr>
        <w:rPr>
          <w:rFonts w:ascii="Arial" w:hAnsi="Arial" w:cs="Arial"/>
        </w:rPr>
      </w:pPr>
    </w:p>
    <w:p w14:paraId="30175DB4" w14:textId="54F6944C" w:rsidR="00BD5E22" w:rsidRPr="00AA0B50" w:rsidRDefault="00EF532D">
      <w:pPr>
        <w:rPr>
          <w:rFonts w:ascii="Arial" w:hAnsi="Arial" w:cs="Arial"/>
        </w:rPr>
      </w:pPr>
      <w:r w:rsidRPr="00AA0B50">
        <w:rPr>
          <w:rFonts w:ascii="Arial" w:hAnsi="Arial" w:cs="Arial"/>
        </w:rPr>
        <w:t xml:space="preserve">Over the past two decades, population-based genetic studies have become </w:t>
      </w:r>
      <w:del w:id="97" w:author="R Salem" w:date="2024-04-29T21:50:00Z" w16du:dateUtc="2024-04-30T04:50:00Z">
        <w:r w:rsidRPr="00AA0B50" w:rsidDel="00BF5394">
          <w:rPr>
            <w:rFonts w:ascii="Arial" w:hAnsi="Arial" w:cs="Arial"/>
          </w:rPr>
          <w:delText xml:space="preserve">a </w:delText>
        </w:r>
      </w:del>
      <w:ins w:id="98" w:author="R Salem" w:date="2024-04-29T21:50:00Z" w16du:dateUtc="2024-04-30T04:50:00Z">
        <w:r w:rsidR="00BF5394">
          <w:rPr>
            <w:rFonts w:ascii="Arial" w:hAnsi="Arial" w:cs="Arial"/>
          </w:rPr>
          <w:t xml:space="preserve">the </w:t>
        </w:r>
      </w:ins>
      <w:del w:id="99" w:author="R Salem" w:date="2024-05-01T13:14:00Z" w16du:dateUtc="2024-05-01T20:14:00Z">
        <w:r w:rsidRPr="00AA0B50" w:rsidDel="00846DA8">
          <w:rPr>
            <w:rFonts w:ascii="Arial" w:hAnsi="Arial" w:cs="Arial"/>
          </w:rPr>
          <w:delText xml:space="preserve">pivotal </w:delText>
        </w:r>
      </w:del>
      <w:ins w:id="100" w:author="R Salem" w:date="2024-05-01T13:14:00Z" w16du:dateUtc="2024-05-01T20:14:00Z">
        <w:r w:rsidR="00846DA8">
          <w:rPr>
            <w:rFonts w:ascii="Arial" w:hAnsi="Arial" w:cs="Arial"/>
          </w:rPr>
          <w:t>central</w:t>
        </w:r>
        <w:r w:rsidR="00846DA8" w:rsidRPr="00AA0B50">
          <w:rPr>
            <w:rFonts w:ascii="Arial" w:hAnsi="Arial" w:cs="Arial"/>
          </w:rPr>
          <w:t xml:space="preserve"> </w:t>
        </w:r>
      </w:ins>
      <w:r w:rsidRPr="00AA0B50">
        <w:rPr>
          <w:rFonts w:ascii="Arial" w:hAnsi="Arial" w:cs="Arial"/>
        </w:rPr>
        <w:t xml:space="preserve">methodology for elucidating the relationships between genetic </w:t>
      </w:r>
      <w:del w:id="101" w:author="R Salem" w:date="2024-04-29T21:50:00Z" w16du:dateUtc="2024-04-30T04:50:00Z">
        <w:r w:rsidRPr="00AA0B50" w:rsidDel="00BF5394">
          <w:rPr>
            <w:rFonts w:ascii="Arial" w:hAnsi="Arial" w:cs="Arial"/>
          </w:rPr>
          <w:delText xml:space="preserve">variants </w:delText>
        </w:r>
      </w:del>
      <w:ins w:id="102" w:author="R Salem" w:date="2024-04-29T21:50:00Z" w16du:dateUtc="2024-04-30T04:50:00Z">
        <w:r w:rsidR="00BF5394">
          <w:rPr>
            <w:rFonts w:ascii="Arial" w:hAnsi="Arial" w:cs="Arial"/>
          </w:rPr>
          <w:t>variation</w:t>
        </w:r>
        <w:r w:rsidR="00BF5394" w:rsidRPr="00AA0B50">
          <w:rPr>
            <w:rFonts w:ascii="Arial" w:hAnsi="Arial" w:cs="Arial"/>
          </w:rPr>
          <w:t xml:space="preserve"> </w:t>
        </w:r>
      </w:ins>
      <w:r w:rsidRPr="00AA0B50">
        <w:rPr>
          <w:rFonts w:ascii="Arial" w:hAnsi="Arial" w:cs="Arial"/>
        </w:rPr>
        <w:t xml:space="preserve">and complex human traits. The expansion of dataset sizes introduces </w:t>
      </w:r>
      <w:del w:id="103" w:author="R Salem" w:date="2024-04-29T21:48:00Z" w16du:dateUtc="2024-04-30T04:48:00Z">
        <w:r w:rsidRPr="00AA0B50" w:rsidDel="003A7047">
          <w:rPr>
            <w:rFonts w:ascii="Arial" w:hAnsi="Arial" w:cs="Arial"/>
          </w:rPr>
          <w:delText xml:space="preserve">complications </w:delText>
        </w:r>
      </w:del>
      <w:ins w:id="104" w:author="R Salem" w:date="2024-04-29T21:48:00Z" w16du:dateUtc="2024-04-30T04:48:00Z">
        <w:r w:rsidR="003A7047">
          <w:rPr>
            <w:rFonts w:ascii="Arial" w:hAnsi="Arial" w:cs="Arial"/>
          </w:rPr>
          <w:t xml:space="preserve">potential bias of </w:t>
        </w:r>
      </w:ins>
      <w:del w:id="105" w:author="R Salem" w:date="2024-04-29T21:48:00Z" w16du:dateUtc="2024-04-30T04:48:00Z">
        <w:r w:rsidRPr="00AA0B50" w:rsidDel="003A7047">
          <w:rPr>
            <w:rFonts w:ascii="Arial" w:hAnsi="Arial" w:cs="Arial"/>
          </w:rPr>
          <w:delText xml:space="preserve">such as </w:delText>
        </w:r>
      </w:del>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especially in expansive 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del w:id="106" w:author="R Salem" w:date="2024-05-01T13:14:00Z" w16du:dateUtc="2024-05-01T20:14:00Z">
        <w:r w:rsidRPr="00AA0B50" w:rsidDel="00846DA8">
          <w:rPr>
            <w:rFonts w:ascii="Arial" w:hAnsi="Arial" w:cs="Arial"/>
          </w:rPr>
          <w:delText xml:space="preserve">or </w:delText>
        </w:r>
      </w:del>
      <w:ins w:id="107" w:author="R Salem" w:date="2024-05-01T13:14:00Z" w16du:dateUtc="2024-05-01T20:14:00Z">
        <w:r w:rsidR="00846DA8">
          <w:rPr>
            <w:rFonts w:ascii="Arial" w:hAnsi="Arial" w:cs="Arial"/>
          </w:rPr>
          <w:t xml:space="preserve">and </w:t>
        </w:r>
        <w:commentRangeStart w:id="108"/>
        <w:r w:rsidR="00846DA8">
          <w:rPr>
            <w:rFonts w:ascii="Arial" w:hAnsi="Arial" w:cs="Arial"/>
          </w:rPr>
          <w:t>All</w:t>
        </w:r>
      </w:ins>
      <w:ins w:id="109" w:author="R Salem" w:date="2024-05-01T13:15:00Z" w16du:dateUtc="2024-05-01T20:15:00Z">
        <w:r w:rsidR="00846DA8">
          <w:rPr>
            <w:rFonts w:ascii="Arial" w:hAnsi="Arial" w:cs="Arial"/>
          </w:rPr>
          <w:t xml:space="preserve"> </w:t>
        </w:r>
      </w:ins>
      <w:ins w:id="110" w:author="R Salem" w:date="2024-05-01T13:14:00Z" w16du:dateUtc="2024-05-01T20:14:00Z">
        <w:r w:rsidR="00846DA8">
          <w:rPr>
            <w:rFonts w:ascii="Arial" w:hAnsi="Arial" w:cs="Arial"/>
          </w:rPr>
          <w:t>of</w:t>
        </w:r>
      </w:ins>
      <w:ins w:id="111" w:author="R Salem" w:date="2024-05-01T13:15:00Z" w16du:dateUtc="2024-05-01T20:15:00Z">
        <w:r w:rsidR="00846DA8">
          <w:rPr>
            <w:rFonts w:ascii="Arial" w:hAnsi="Arial" w:cs="Arial"/>
          </w:rPr>
          <w:t xml:space="preserve"> </w:t>
        </w:r>
      </w:ins>
      <w:ins w:id="112" w:author="R Salem" w:date="2024-05-01T13:14:00Z" w16du:dateUtc="2024-05-01T20:14:00Z">
        <w:r w:rsidR="00846DA8">
          <w:rPr>
            <w:rFonts w:ascii="Arial" w:hAnsi="Arial" w:cs="Arial"/>
          </w:rPr>
          <w:t>US</w:t>
        </w:r>
        <w:r w:rsidR="00846DA8" w:rsidRPr="00AA0B50">
          <w:rPr>
            <w:rFonts w:ascii="Arial" w:hAnsi="Arial" w:cs="Arial"/>
          </w:rPr>
          <w:t xml:space="preserve"> </w:t>
        </w:r>
      </w:ins>
      <w:ins w:id="113" w:author="R Salem" w:date="2024-05-01T13:15:00Z" w16du:dateUtc="2024-05-01T20:15:00Z">
        <w:r w:rsidR="00846DA8">
          <w:rPr>
            <w:rFonts w:ascii="Arial" w:hAnsi="Arial" w:cs="Arial"/>
          </w:rPr>
          <w:t>research program</w:t>
        </w:r>
        <w:commentRangeEnd w:id="108"/>
        <w:r w:rsidR="00846DA8">
          <w:rPr>
            <w:rStyle w:val="CommentReference"/>
          </w:rPr>
          <w:commentReference w:id="108"/>
        </w:r>
      </w:ins>
      <w:del w:id="114" w:author="R Salem" w:date="2024-05-01T13:16:00Z" w16du:dateUtc="2024-05-01T20:16:00Z">
        <w:r w:rsidRPr="00AA0B50" w:rsidDel="00846DA8">
          <w:rPr>
            <w:rFonts w:ascii="Arial" w:hAnsi="Arial" w:cs="Arial"/>
          </w:rPr>
          <w:delText>the Trans-Omics for Precision Medicine (TOPMed) Program</w:delText>
        </w:r>
        <w:r w:rsidR="00BD5E22" w:rsidRPr="00AA0B50" w:rsidDel="00846DA8">
          <w:rPr>
            <w:rFonts w:ascii="Arial" w:hAnsi="Arial" w:cs="Arial"/>
          </w:rPr>
          <w:delText xml:space="preserve"> </w:delText>
        </w:r>
        <w:r w:rsidR="00BD5E22" w:rsidRPr="00AA0B50" w:rsidDel="00846DA8">
          <w:rPr>
            <w:rFonts w:ascii="Arial" w:hAnsi="Arial" w:cs="Arial"/>
          </w:rPr>
          <w:fldChar w:fldCharType="begin" w:fldLock="1"/>
        </w:r>
        <w:r w:rsidR="00BD5E22" w:rsidRPr="00AA0B50" w:rsidDel="00846DA8">
          <w:rPr>
            <w:rFonts w:ascii="Arial" w:hAnsi="Arial" w:cs="Arial"/>
          </w:rPr>
          <w:delInstrText>ADDIN paperpile_citation &lt;clusterId&gt;J527X875M365Q988&lt;/clusterId&gt;&lt;metadata&gt;&lt;citation&gt;&lt;id&gt;9c283efc-cf6a-4d5a-aed0-d0b11d68cd94&lt;/id&gt;&lt;/citation&gt;&lt;/metadata&gt;&lt;data&gt;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&lt;/data&gt; \* MERGEFORMAT</w:delInstrText>
        </w:r>
        <w:r w:rsidR="00BD5E22" w:rsidRPr="00AA0B50" w:rsidDel="00846DA8">
          <w:rPr>
            <w:rFonts w:ascii="Arial" w:hAnsi="Arial" w:cs="Arial"/>
          </w:rPr>
          <w:fldChar w:fldCharType="separate"/>
        </w:r>
        <w:r w:rsidR="00BD5E22" w:rsidRPr="00AA0B50" w:rsidDel="00846DA8">
          <w:rPr>
            <w:rFonts w:ascii="Arial" w:hAnsi="Arial" w:cs="Arial"/>
            <w:noProof/>
          </w:rPr>
          <w:delText>(Taliun et al. 2021)</w:delText>
        </w:r>
        <w:r w:rsidR="00BD5E22" w:rsidRPr="00AA0B50" w:rsidDel="00846DA8">
          <w:rPr>
            <w:rFonts w:ascii="Arial" w:hAnsi="Arial" w:cs="Arial"/>
          </w:rPr>
          <w:fldChar w:fldCharType="end"/>
        </w:r>
      </w:del>
      <w:r w:rsidRPr="00AA0B50">
        <w:rPr>
          <w:rFonts w:ascii="Arial" w:hAnsi="Arial" w:cs="Arial"/>
        </w:rPr>
        <w:t xml:space="preserve">. Cryptic relatedness </w:t>
      </w:r>
      <w:ins w:id="115" w:author="R Salem" w:date="2024-04-29T21:50:00Z" w16du:dateUtc="2024-04-30T04:50:00Z">
        <w:r w:rsidR="00BF5394">
          <w:rPr>
            <w:rFonts w:ascii="Arial" w:hAnsi="Arial" w:cs="Arial"/>
          </w:rPr>
          <w:t>occurs when two or more</w:t>
        </w:r>
      </w:ins>
      <w:ins w:id="116" w:author="R Salem" w:date="2024-04-29T21:51:00Z" w16du:dateUtc="2024-04-30T04:51:00Z">
        <w:r w:rsidR="00BF5394">
          <w:rPr>
            <w:rFonts w:ascii="Arial" w:hAnsi="Arial" w:cs="Arial"/>
          </w:rPr>
          <w:t xml:space="preserve"> </w:t>
        </w:r>
      </w:ins>
      <w:ins w:id="117" w:author="R Salem" w:date="2024-04-29T21:58:00Z" w16du:dateUtc="2024-04-30T04:58:00Z">
        <w:r w:rsidR="00BF5394">
          <w:rPr>
            <w:rFonts w:ascii="Arial" w:hAnsi="Arial" w:cs="Arial"/>
          </w:rPr>
          <w:t xml:space="preserve">genetically </w:t>
        </w:r>
      </w:ins>
      <w:ins w:id="118" w:author="R Salem" w:date="2024-04-29T21:51:00Z" w16du:dateUtc="2024-04-30T04:51:00Z">
        <w:r w:rsidR="00BF5394">
          <w:rPr>
            <w:rFonts w:ascii="Arial" w:hAnsi="Arial" w:cs="Arial"/>
          </w:rPr>
          <w:t xml:space="preserve">related individuals </w:t>
        </w:r>
      </w:ins>
      <w:ins w:id="119" w:author="R Salem" w:date="2024-04-29T21:57:00Z" w16du:dateUtc="2024-04-30T04:57:00Z">
        <w:r w:rsidR="00BF5394">
          <w:rPr>
            <w:rFonts w:ascii="Arial" w:hAnsi="Arial" w:cs="Arial"/>
          </w:rPr>
          <w:t>are included in a</w:t>
        </w:r>
      </w:ins>
      <w:ins w:id="120" w:author="R Salem" w:date="2024-04-29T21:51:00Z" w16du:dateUtc="2024-04-30T04:51:00Z">
        <w:r w:rsidR="00BF5394">
          <w:rPr>
            <w:rFonts w:ascii="Arial" w:hAnsi="Arial" w:cs="Arial"/>
          </w:rPr>
          <w:t xml:space="preserve"> study </w:t>
        </w:r>
      </w:ins>
      <w:ins w:id="121" w:author="R Salem" w:date="2024-04-29T21:52:00Z" w16du:dateUtc="2024-04-30T04:52:00Z">
        <w:r w:rsidR="00BF5394">
          <w:rPr>
            <w:rFonts w:ascii="Arial" w:hAnsi="Arial" w:cs="Arial"/>
          </w:rPr>
          <w:t xml:space="preserve">and the genetic relationship is </w:t>
        </w:r>
      </w:ins>
      <w:del w:id="122" w:author="R Salem" w:date="2024-04-29T21:52:00Z" w16du:dateUtc="2024-04-30T04:52:00Z">
        <w:r w:rsidRPr="00AA0B50" w:rsidDel="00BF5394">
          <w:rPr>
            <w:rFonts w:ascii="Arial" w:hAnsi="Arial" w:cs="Arial"/>
          </w:rPr>
          <w:delText xml:space="preserve">entails </w:delText>
        </w:r>
      </w:del>
      <w:r w:rsidRPr="00AA0B50">
        <w:rPr>
          <w:rFonts w:ascii="Arial" w:hAnsi="Arial" w:cs="Arial"/>
        </w:rPr>
        <w:t>unrecognized</w:t>
      </w:r>
      <w:del w:id="123" w:author="R Salem" w:date="2024-04-29T21:52:00Z" w16du:dateUtc="2024-04-30T04:52:00Z">
        <w:r w:rsidRPr="00AA0B50" w:rsidDel="00BF5394">
          <w:rPr>
            <w:rFonts w:ascii="Arial" w:hAnsi="Arial" w:cs="Arial"/>
          </w:rPr>
          <w:delText xml:space="preserve"> genetic connections among participants</w:delText>
        </w:r>
      </w:del>
      <w:del w:id="124" w:author="R Salem" w:date="2024-04-29T21:55:00Z" w16du:dateUtc="2024-04-30T04:55:00Z">
        <w:r w:rsidRPr="00AA0B50" w:rsidDel="00BF5394">
          <w:rPr>
            <w:rFonts w:ascii="Arial" w:hAnsi="Arial" w:cs="Arial"/>
          </w:rPr>
          <w:delText xml:space="preserve">, </w:delText>
        </w:r>
      </w:del>
      <w:del w:id="125" w:author="R Salem" w:date="2024-04-29T21:53:00Z" w16du:dateUtc="2024-04-30T04:53:00Z">
        <w:r w:rsidRPr="00AA0B50" w:rsidDel="00BF5394">
          <w:rPr>
            <w:rFonts w:ascii="Arial" w:hAnsi="Arial" w:cs="Arial"/>
          </w:rPr>
          <w:delText xml:space="preserve">presenting considerable </w:delText>
        </w:r>
      </w:del>
      <w:del w:id="126" w:author="R Salem" w:date="2024-04-29T21:55:00Z" w16du:dateUtc="2024-04-30T04:55:00Z">
        <w:r w:rsidRPr="00AA0B50" w:rsidDel="00BF5394">
          <w:rPr>
            <w:rFonts w:ascii="Arial" w:hAnsi="Arial" w:cs="Arial"/>
          </w:rPr>
          <w:delText>obstacle</w:delText>
        </w:r>
      </w:del>
      <w:del w:id="127" w:author="R Salem" w:date="2024-04-29T21:53:00Z" w16du:dateUtc="2024-04-30T04:53:00Z">
        <w:r w:rsidRPr="00AA0B50" w:rsidDel="00BF5394">
          <w:rPr>
            <w:rFonts w:ascii="Arial" w:hAnsi="Arial" w:cs="Arial"/>
          </w:rPr>
          <w:delText>s</w:delText>
        </w:r>
      </w:del>
      <w:del w:id="128" w:author="R Salem" w:date="2024-04-29T21:55:00Z" w16du:dateUtc="2024-04-30T04:55:00Z">
        <w:r w:rsidRPr="00AA0B50" w:rsidDel="00BF5394">
          <w:rPr>
            <w:rFonts w:ascii="Arial" w:hAnsi="Arial" w:cs="Arial"/>
          </w:rPr>
          <w:delText xml:space="preserve"> in these large-scale </w:delText>
        </w:r>
      </w:del>
      <w:del w:id="129" w:author="R Salem" w:date="2024-04-29T21:53:00Z" w16du:dateUtc="2024-04-30T04:53:00Z">
        <w:r w:rsidRPr="00AA0B50" w:rsidDel="00BF5394">
          <w:rPr>
            <w:rFonts w:ascii="Arial" w:hAnsi="Arial" w:cs="Arial"/>
          </w:rPr>
          <w:delText>endeavors</w:delText>
        </w:r>
      </w:del>
      <w:r w:rsidRPr="00AA0B50">
        <w:rPr>
          <w:rFonts w:ascii="Arial" w:hAnsi="Arial" w:cs="Arial"/>
        </w:rPr>
        <w:t xml:space="preserve">. </w:t>
      </w:r>
      <w:del w:id="130" w:author="R Salem" w:date="2024-04-29T21:55:00Z" w16du:dateUtc="2024-04-30T04:55:00Z">
        <w:r w:rsidRPr="00AA0B50" w:rsidDel="00BF5394">
          <w:rPr>
            <w:rFonts w:ascii="Arial" w:hAnsi="Arial" w:cs="Arial"/>
          </w:rPr>
          <w:delText>Consequently, it</w:delText>
        </w:r>
      </w:del>
      <w:del w:id="131" w:author="R Salem" w:date="2024-04-29T21:58:00Z" w16du:dateUtc="2024-04-30T04:58:00Z">
        <w:r w:rsidRPr="00AA0B50" w:rsidDel="00BF5394">
          <w:rPr>
            <w:rFonts w:ascii="Arial" w:hAnsi="Arial" w:cs="Arial"/>
          </w:rPr>
          <w:delText xml:space="preserve"> is imperative </w:delText>
        </w:r>
      </w:del>
      <w:ins w:id="132" w:author="R Salem" w:date="2024-05-01T13:16:00Z" w16du:dateUtc="2024-05-01T20:16:00Z">
        <w:r w:rsidR="00846DA8">
          <w:rPr>
            <w:rFonts w:ascii="Arial" w:hAnsi="Arial" w:cs="Arial"/>
          </w:rPr>
          <w:t>I</w:t>
        </w:r>
      </w:ins>
      <w:ins w:id="133" w:author="R Salem" w:date="2024-04-29T21:55:00Z" w16du:dateUtc="2024-04-30T04:55:00Z">
        <w:r w:rsidR="00BF5394">
          <w:rPr>
            <w:rFonts w:ascii="Arial" w:hAnsi="Arial" w:cs="Arial"/>
          </w:rPr>
          <w:t xml:space="preserve">nvestigators </w:t>
        </w:r>
      </w:ins>
      <w:del w:id="134" w:author="R Salem" w:date="2024-05-01T13:16:00Z" w16du:dateUtc="2024-05-01T20:16:00Z">
        <w:r w:rsidRPr="00AA0B50" w:rsidDel="00846DA8">
          <w:rPr>
            <w:rFonts w:ascii="Arial" w:hAnsi="Arial" w:cs="Arial"/>
          </w:rPr>
          <w:delText xml:space="preserve">to </w:delText>
        </w:r>
      </w:del>
      <w:ins w:id="135" w:author="R Salem" w:date="2024-05-01T13:16:00Z" w16du:dateUtc="2024-05-01T20:16:00Z">
        <w:r w:rsidR="00846DA8">
          <w:rPr>
            <w:rFonts w:ascii="Arial" w:hAnsi="Arial" w:cs="Arial"/>
          </w:rPr>
          <w:t xml:space="preserve">need to </w:t>
        </w:r>
      </w:ins>
      <w:ins w:id="136" w:author="R Salem" w:date="2024-04-29T21:56:00Z" w16du:dateUtc="2024-04-30T04:56:00Z">
        <w:r w:rsidR="00BF5394">
          <w:rPr>
            <w:rFonts w:ascii="Arial" w:hAnsi="Arial" w:cs="Arial"/>
          </w:rPr>
          <w:t xml:space="preserve">check for cryptic relatedness in their study population and </w:t>
        </w:r>
      </w:ins>
      <w:ins w:id="137" w:author="R Salem" w:date="2024-04-29T21:58:00Z" w16du:dateUtc="2024-04-30T04:58:00Z">
        <w:r w:rsidR="00BF5394">
          <w:rPr>
            <w:rFonts w:ascii="Arial" w:hAnsi="Arial" w:cs="Arial"/>
          </w:rPr>
          <w:t xml:space="preserve">remove subjects to </w:t>
        </w:r>
      </w:ins>
      <w:ins w:id="138" w:author="R Salem" w:date="2024-04-29T21:57:00Z" w16du:dateUtc="2024-04-30T04:57:00Z">
        <w:r w:rsidR="00BF5394">
          <w:rPr>
            <w:rFonts w:ascii="Arial" w:hAnsi="Arial" w:cs="Arial"/>
          </w:rPr>
          <w:t xml:space="preserve">break relatedness if their analytical approach </w:t>
        </w:r>
      </w:ins>
      <w:ins w:id="139" w:author="R Salem" w:date="2024-05-01T13:16:00Z" w16du:dateUtc="2024-05-01T20:16:00Z">
        <w:r w:rsidR="00846DA8">
          <w:rPr>
            <w:rFonts w:ascii="Arial" w:hAnsi="Arial" w:cs="Arial"/>
          </w:rPr>
          <w:t>can</w:t>
        </w:r>
      </w:ins>
      <w:ins w:id="140" w:author="R Salem" w:date="2024-04-29T21:57:00Z" w16du:dateUtc="2024-04-30T04:57:00Z">
        <w:r w:rsidR="00BF5394">
          <w:rPr>
            <w:rFonts w:ascii="Arial" w:hAnsi="Arial" w:cs="Arial"/>
          </w:rPr>
          <w:t xml:space="preserve">not accommodate relatedness, </w:t>
        </w:r>
      </w:ins>
      <w:del w:id="141" w:author="R Salem" w:date="2024-04-29T21:57:00Z" w16du:dateUtc="2024-04-30T04:57:00Z">
        <w:r w:rsidRPr="00AA0B50" w:rsidDel="00BF5394">
          <w:rPr>
            <w:rFonts w:ascii="Arial" w:hAnsi="Arial" w:cs="Arial"/>
          </w:rPr>
          <w:delText xml:space="preserve">refine the selection of study participants by assessing their genetic relatedness, </w:delText>
        </w:r>
      </w:del>
      <w:r w:rsidRPr="00AA0B50">
        <w:rPr>
          <w:rFonts w:ascii="Arial" w:hAnsi="Arial" w:cs="Arial"/>
        </w:rPr>
        <w:t xml:space="preserve">albeit at the cost of excluding individuals with relevant phenotypes. This strategy, while reducing the </w:t>
      </w:r>
      <w:commentRangeStart w:id="142"/>
      <w:r w:rsidRPr="00AA0B50">
        <w:rPr>
          <w:rFonts w:ascii="Arial" w:hAnsi="Arial" w:cs="Arial"/>
        </w:rPr>
        <w:t xml:space="preserve">inclusivity </w:t>
      </w:r>
      <w:commentRangeEnd w:id="142"/>
      <w:r w:rsidR="009433E1">
        <w:rPr>
          <w:rStyle w:val="CommentReference"/>
        </w:rPr>
        <w:commentReference w:id="142"/>
      </w:r>
      <w:r w:rsidRPr="00AA0B50">
        <w:rPr>
          <w:rFonts w:ascii="Arial" w:hAnsi="Arial" w:cs="Arial"/>
        </w:rPr>
        <w:t xml:space="preserve">of certain phenotypic representations, is </w:t>
      </w:r>
      <w:commentRangeStart w:id="143"/>
      <w:r w:rsidRPr="00AA0B50">
        <w:rPr>
          <w:rFonts w:ascii="Arial" w:hAnsi="Arial" w:cs="Arial"/>
        </w:rPr>
        <w:t>crucial to ensure the retention of a robust case sample size</w:t>
      </w:r>
      <w:commentRangeEnd w:id="143"/>
      <w:r w:rsidR="009433E1">
        <w:rPr>
          <w:rStyle w:val="CommentReference"/>
        </w:rPr>
        <w:commentReference w:id="143"/>
      </w:r>
      <w:r w:rsidRPr="00AA0B50">
        <w:rPr>
          <w:rFonts w:ascii="Arial" w:hAnsi="Arial" w:cs="Arial"/>
        </w:rPr>
        <w:t xml:space="preserve">. </w:t>
      </w:r>
      <w:commentRangeStart w:id="144"/>
      <w:r w:rsidRPr="00AA0B50">
        <w:rPr>
          <w:rFonts w:ascii="Arial" w:hAnsi="Arial" w:cs="Arial"/>
        </w:rPr>
        <w:t>The rationale behind this lies in the need to investigate not only prevalent conditions such as diabetes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P481W747S238P842&lt;/clusterId&gt;&lt;metadata&gt;&lt;citation&gt;&lt;id&gt;ccdd263f-9861-43f8-abd9-5bb82e198a3a&lt;/id&gt;&lt;/citation&gt;&lt;/metadata&gt;&lt;data&gt;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&lt;/data&gt; \* MERGEFORMAT</w:instrText>
      </w:r>
      <w:r w:rsidR="00BD5E22" w:rsidRPr="00AA0B50">
        <w:rPr>
          <w:rFonts w:ascii="Arial" w:hAnsi="Arial" w:cs="Arial"/>
        </w:rPr>
        <w:fldChar w:fldCharType="separate"/>
      </w:r>
      <w:r w:rsidR="00BD5E22" w:rsidRPr="00AA0B50">
        <w:rPr>
          <w:rFonts w:ascii="Arial" w:hAnsi="Arial" w:cs="Arial"/>
          <w:noProof/>
        </w:rPr>
        <w:t>(Ong et al. 2023)</w:t>
      </w:r>
      <w:r w:rsidR="00BD5E22" w:rsidRPr="00AA0B50">
        <w:rPr>
          <w:rFonts w:ascii="Arial" w:hAnsi="Arial" w:cs="Arial"/>
        </w:rPr>
        <w:fldChar w:fldCharType="end"/>
      </w:r>
      <w:r w:rsidRPr="00AA0B50">
        <w:rPr>
          <w:rFonts w:ascii="Arial" w:hAnsi="Arial" w:cs="Arial"/>
        </w:rPr>
        <w:t xml:space="preserve"> or obesity</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H427V774K264I878&lt;/clusterId&gt;&lt;metadata&gt;&lt;citation&gt;&lt;id&gt;20261c13-452d-4efd-8d38-8eb0c735f7d7&lt;/id&gt;&lt;/citation&gt;&lt;/metadata&gt;&lt;data&gt;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&lt;/data&gt; \* MERGEFORMAT</w:instrText>
      </w:r>
      <w:r w:rsidR="00BD5E22" w:rsidRPr="00AA0B50">
        <w:rPr>
          <w:rFonts w:ascii="Arial" w:hAnsi="Arial" w:cs="Arial"/>
        </w:rPr>
        <w:fldChar w:fldCharType="separate"/>
      </w:r>
      <w:r w:rsidR="00BD5E22" w:rsidRPr="00AA0B50">
        <w:rPr>
          <w:rFonts w:ascii="Arial" w:hAnsi="Arial" w:cs="Arial"/>
          <w:noProof/>
        </w:rPr>
        <w:t>(Hruby and Hu 2015)</w:t>
      </w:r>
      <w:r w:rsidR="00BD5E22" w:rsidRPr="00AA0B50">
        <w:rPr>
          <w:rFonts w:ascii="Arial" w:hAnsi="Arial" w:cs="Arial"/>
        </w:rPr>
        <w:fldChar w:fldCharType="end"/>
      </w:r>
      <w:r w:rsidRPr="00AA0B50">
        <w:rPr>
          <w:rFonts w:ascii="Arial" w:hAnsi="Arial" w:cs="Arial"/>
        </w:rPr>
        <w:t xml:space="preserve"> but also the gene-environment interactions associated with these traits. </w:t>
      </w:r>
      <w:commentRangeEnd w:id="144"/>
      <w:r w:rsidR="009433E1">
        <w:rPr>
          <w:rStyle w:val="CommentReference"/>
        </w:rPr>
        <w:commentReference w:id="144"/>
      </w:r>
      <w:commentRangeStart w:id="145"/>
      <w:commentRangeStart w:id="146"/>
      <w:r w:rsidRPr="00AA0B50">
        <w:rPr>
          <w:rFonts w:ascii="Arial" w:hAnsi="Arial" w:cs="Arial"/>
        </w:rPr>
        <w:t>The lack of sufficient cases often results in underpowered analyses in gene-environment interaction studies</w:t>
      </w:r>
      <w:r w:rsidR="00BD5E22" w:rsidRPr="00AA0B50">
        <w:rPr>
          <w:rFonts w:ascii="Arial" w:hAnsi="Arial" w:cs="Arial"/>
        </w:rPr>
        <w:t xml:space="preserve"> and many other analytic techniques</w:t>
      </w:r>
      <w:r w:rsidRPr="00AA0B50">
        <w:rPr>
          <w:rFonts w:ascii="Arial" w:hAnsi="Arial" w:cs="Arial"/>
        </w:rPr>
        <w:t xml:space="preserve">. Furthermore, the imperative to optimize the number of case subjects becomes even more critical when examining the genetics of rarer phenotypes, where every individual case contributes significantly to the </w:t>
      </w:r>
      <w:r w:rsidR="00BD5E22" w:rsidRPr="00AA0B50">
        <w:rPr>
          <w:rFonts w:ascii="Arial" w:hAnsi="Arial" w:cs="Arial"/>
        </w:rPr>
        <w:t>understanding</w:t>
      </w:r>
      <w:r w:rsidRPr="00AA0B50">
        <w:rPr>
          <w:rFonts w:ascii="Arial" w:hAnsi="Arial" w:cs="Arial"/>
        </w:rPr>
        <w:t xml:space="preserve"> of</w:t>
      </w:r>
      <w:r w:rsidR="00BD5E22" w:rsidRPr="00AA0B50">
        <w:rPr>
          <w:rFonts w:ascii="Arial" w:hAnsi="Arial" w:cs="Arial"/>
        </w:rPr>
        <w:t xml:space="preserve"> the</w:t>
      </w:r>
      <w:r w:rsidRPr="00AA0B50">
        <w:rPr>
          <w:rFonts w:ascii="Arial" w:hAnsi="Arial" w:cs="Arial"/>
        </w:rPr>
        <w:t xml:space="preserve"> genetic </w:t>
      </w:r>
      <w:r w:rsidR="00BD5E22" w:rsidRPr="00AA0B50">
        <w:rPr>
          <w:rFonts w:ascii="Arial" w:hAnsi="Arial" w:cs="Arial"/>
        </w:rPr>
        <w:t>architecture</w:t>
      </w:r>
      <w:r w:rsidRPr="00AA0B50">
        <w:rPr>
          <w:rFonts w:ascii="Arial" w:hAnsi="Arial" w:cs="Arial"/>
        </w:rPr>
        <w:t>. For conditions with lower incidence rates</w:t>
      </w:r>
      <w:r w:rsidR="00BD5E22" w:rsidRPr="00AA0B50">
        <w:rPr>
          <w:rFonts w:ascii="Arial" w:hAnsi="Arial" w:cs="Arial"/>
        </w:rPr>
        <w:t xml:space="preserve">, </w:t>
      </w:r>
      <w:r w:rsidRPr="00AA0B50">
        <w:rPr>
          <w:rFonts w:ascii="Arial" w:hAnsi="Arial" w:cs="Arial"/>
        </w:rPr>
        <w:t>such as colo</w:t>
      </w:r>
      <w:r w:rsidR="00BD5E22" w:rsidRPr="00AA0B50">
        <w:rPr>
          <w:rFonts w:ascii="Arial" w:hAnsi="Arial" w:cs="Arial"/>
        </w:rPr>
        <w:t>rectal</w:t>
      </w:r>
      <w:r w:rsidRPr="00AA0B50">
        <w:rPr>
          <w:rFonts w:ascii="Arial" w:hAnsi="Arial" w:cs="Arial"/>
        </w:rPr>
        <w:t xml:space="preserve"> cancer</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Z521N517C298G882&lt;/clusterId&gt;&lt;metadata&gt;&lt;citation&gt;&lt;id&gt;24fb4755-ccc8-418d-a55c-0ea6a2633027&lt;/id&gt;&lt;/citation&gt;&lt;/metadata&gt;&lt;data&gt;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&lt;/data&gt; \* MERGEFORMAT</w:instrText>
      </w:r>
      <w:r w:rsidR="00BD5E22" w:rsidRPr="00AA0B50">
        <w:rPr>
          <w:rFonts w:ascii="Arial" w:hAnsi="Arial" w:cs="Arial"/>
        </w:rPr>
        <w:fldChar w:fldCharType="separate"/>
      </w:r>
      <w:r w:rsidR="00BD5E22" w:rsidRPr="00AA0B50">
        <w:rPr>
          <w:rFonts w:ascii="Arial" w:hAnsi="Arial" w:cs="Arial"/>
          <w:noProof/>
        </w:rPr>
        <w:t>(Rawla, Sunkara and Barsouk 2019)</w:t>
      </w:r>
      <w:r w:rsidR="00BD5E22" w:rsidRPr="00AA0B50">
        <w:rPr>
          <w:rFonts w:ascii="Arial" w:hAnsi="Arial" w:cs="Arial"/>
        </w:rPr>
        <w:fldChar w:fldCharType="end"/>
      </w:r>
      <w:r w:rsidRPr="00AA0B50">
        <w:rPr>
          <w:rFonts w:ascii="Arial" w:hAnsi="Arial" w:cs="Arial"/>
        </w:rPr>
        <w:t>, neuroblastoma</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L232Z382V972S493&lt;/clusterId&gt;&lt;metadata&gt;&lt;citation&gt;&lt;id&gt;6ca5c4b4-e173-4a6b-beea-ae1b48a45528&lt;/id&gt;&lt;/citation&gt;&lt;/metadata&gt;&lt;data&gt;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&lt;/data&gt; \* MERGEFORMAT</w:instrText>
      </w:r>
      <w:r w:rsidR="00BD5E22" w:rsidRPr="00AA0B50">
        <w:rPr>
          <w:rFonts w:ascii="Arial" w:hAnsi="Arial" w:cs="Arial"/>
        </w:rPr>
        <w:fldChar w:fldCharType="separate"/>
      </w:r>
      <w:r w:rsidR="00BD5E22" w:rsidRPr="00AA0B50">
        <w:rPr>
          <w:rFonts w:ascii="Arial" w:hAnsi="Arial" w:cs="Arial"/>
          <w:noProof/>
        </w:rPr>
        <w:t>(Yan et al. 2020)</w:t>
      </w:r>
      <w:r w:rsidR="00BD5E22" w:rsidRPr="00AA0B50">
        <w:rPr>
          <w:rFonts w:ascii="Arial" w:hAnsi="Arial" w:cs="Arial"/>
        </w:rPr>
        <w:fldChar w:fldCharType="end"/>
      </w:r>
      <w:r w:rsidRPr="00AA0B50">
        <w:rPr>
          <w:rFonts w:ascii="Arial" w:hAnsi="Arial" w:cs="Arial"/>
        </w:rPr>
        <w:t>, psychiatric disorders like schizophrenia</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K591Y658U338S753&lt;/clusterId&gt;&lt;metadata&gt;&lt;citation&gt;&lt;id&gt;f7fab64c-f761-4ca8-bc55-f3863b9a8622&lt;/id&gt;&lt;/citation&gt;&lt;/metadata&gt;&lt;data&gt;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&lt;/data&gt; \* MERGEFORMAT</w:instrText>
      </w:r>
      <w:r w:rsidR="00BD5E22" w:rsidRPr="00AA0B50">
        <w:rPr>
          <w:rFonts w:ascii="Arial" w:hAnsi="Arial" w:cs="Arial"/>
        </w:rPr>
        <w:fldChar w:fldCharType="separate"/>
      </w:r>
      <w:r w:rsidR="00BD5E22" w:rsidRPr="00AA0B50">
        <w:rPr>
          <w:rFonts w:ascii="Arial" w:hAnsi="Arial" w:cs="Arial"/>
          <w:noProof/>
        </w:rPr>
        <w:t>(Charlson et al. 2018)</w:t>
      </w:r>
      <w:r w:rsidR="00BD5E22" w:rsidRPr="00AA0B50">
        <w:rPr>
          <w:rFonts w:ascii="Arial" w:hAnsi="Arial" w:cs="Arial"/>
        </w:rPr>
        <w:fldChar w:fldCharType="end"/>
      </w:r>
      <w:r w:rsidRPr="00AA0B50">
        <w:rPr>
          <w:rFonts w:ascii="Arial" w:hAnsi="Arial" w:cs="Arial"/>
        </w:rPr>
        <w:t xml:space="preserve"> and autism</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X373L463H753E544&lt;/clusterId&gt;&lt;metadata&gt;&lt;citation&gt;&lt;id&gt;b7d4541e-ae04-45a3-a364-cccee0290a62&lt;/id&gt;&lt;/citation&gt;&lt;/metadata&gt;&lt;data&gt;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&lt;/data&gt; \* MERGEFORMAT</w:instrText>
      </w:r>
      <w:r w:rsidR="00BD5E22" w:rsidRPr="00AA0B50">
        <w:rPr>
          <w:rFonts w:ascii="Arial" w:hAnsi="Arial" w:cs="Arial"/>
        </w:rPr>
        <w:fldChar w:fldCharType="separate"/>
      </w:r>
      <w:r w:rsidR="00BD5E22" w:rsidRPr="00AA0B50">
        <w:rPr>
          <w:rFonts w:ascii="Arial" w:hAnsi="Arial" w:cs="Arial"/>
          <w:noProof/>
        </w:rPr>
        <w:t>(Talantseva et al. 2023)</w:t>
      </w:r>
      <w:r w:rsidR="00BD5E22" w:rsidRPr="00AA0B50">
        <w:rPr>
          <w:rFonts w:ascii="Arial" w:hAnsi="Arial" w:cs="Arial"/>
        </w:rPr>
        <w:fldChar w:fldCharType="end"/>
      </w:r>
      <w:r w:rsidRPr="00AA0B50">
        <w:rPr>
          <w:rFonts w:ascii="Arial" w:hAnsi="Arial" w:cs="Arial"/>
        </w:rPr>
        <w:t>, as well as autoimmune diseases like Lupu</w:t>
      </w:r>
      <w:r w:rsidR="00BD5E22" w:rsidRPr="00AA0B50">
        <w:rPr>
          <w:rFonts w:ascii="Arial" w:hAnsi="Arial" w:cs="Arial"/>
        </w:rPr>
        <w:t xml:space="preserve">s </w:t>
      </w:r>
      <w:r w:rsidR="00BD5E22" w:rsidRPr="00AA0B50">
        <w:rPr>
          <w:rFonts w:ascii="Arial" w:hAnsi="Arial" w:cs="Arial"/>
        </w:rPr>
        <w:fldChar w:fldCharType="begin" w:fldLock="1"/>
      </w:r>
      <w:r w:rsidR="00BD5E22" w:rsidRPr="00AA0B50">
        <w:rPr>
          <w:rFonts w:ascii="Arial" w:hAnsi="Arial" w:cs="Arial"/>
        </w:rPr>
        <w:instrText>ADDIN paperpile_citation &lt;clusterId&gt;N976B133Q424N247&lt;/clusterId&gt;&lt;metadata&gt;&lt;citation&gt;&lt;id&gt;fd70e8ea-cd22-4531-b621-d17c5719187e&lt;/id&gt;&lt;/citation&gt;&lt;/metadata&gt;&lt;data&gt;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&lt;/data&gt; \* MERGEFORMAT</w:instrText>
      </w:r>
      <w:r w:rsidR="00BD5E22" w:rsidRPr="00AA0B50">
        <w:rPr>
          <w:rFonts w:ascii="Arial" w:hAnsi="Arial" w:cs="Arial"/>
        </w:rPr>
        <w:fldChar w:fldCharType="separate"/>
      </w:r>
      <w:r w:rsidR="00BD5E22" w:rsidRPr="00AA0B50">
        <w:rPr>
          <w:rFonts w:ascii="Arial" w:hAnsi="Arial" w:cs="Arial"/>
          <w:noProof/>
        </w:rPr>
        <w:t>(Tian et al. 2023)</w:t>
      </w:r>
      <w:r w:rsidR="00BD5E22" w:rsidRPr="00AA0B50">
        <w:rPr>
          <w:rFonts w:ascii="Arial" w:hAnsi="Arial" w:cs="Arial"/>
        </w:rPr>
        <w:fldChar w:fldCharType="end"/>
      </w:r>
      <w:r w:rsidR="00BD5E22" w:rsidRPr="00AA0B50">
        <w:rPr>
          <w:rFonts w:ascii="Arial" w:hAnsi="Arial" w:cs="Arial"/>
        </w:rPr>
        <w:t xml:space="preserve">, </w:t>
      </w:r>
      <w:r w:rsidRPr="00AA0B50">
        <w:rPr>
          <w:rFonts w:ascii="Arial" w:hAnsi="Arial" w:cs="Arial"/>
        </w:rPr>
        <w:t xml:space="preserve">algorithms designed to maximize case sample size while excluding related individuals </w:t>
      </w:r>
      <w:r w:rsidR="00BD5E22" w:rsidRPr="00AA0B50">
        <w:rPr>
          <w:rFonts w:ascii="Arial" w:hAnsi="Arial" w:cs="Arial"/>
        </w:rPr>
        <w:t xml:space="preserve">can </w:t>
      </w:r>
      <w:commentRangeEnd w:id="145"/>
      <w:r w:rsidR="009433E1">
        <w:rPr>
          <w:rStyle w:val="CommentReference"/>
        </w:rPr>
        <w:commentReference w:id="145"/>
      </w:r>
      <w:commentRangeEnd w:id="146"/>
      <w:r w:rsidR="009433E1">
        <w:rPr>
          <w:rStyle w:val="CommentReference"/>
        </w:rPr>
        <w:commentReference w:id="146"/>
      </w:r>
      <w:r w:rsidR="00BD5E22" w:rsidRPr="00AA0B50">
        <w:rPr>
          <w:rFonts w:ascii="Arial" w:hAnsi="Arial" w:cs="Arial"/>
        </w:rPr>
        <w:t xml:space="preserve">drastically </w:t>
      </w:r>
      <w:del w:id="147" w:author="R Salem" w:date="2024-04-29T22:06:00Z" w16du:dateUtc="2024-04-30T05:06:00Z">
        <w:r w:rsidR="00BD5E22" w:rsidRPr="00AA0B50" w:rsidDel="009433E1">
          <w:rPr>
            <w:rFonts w:ascii="Arial" w:hAnsi="Arial" w:cs="Arial"/>
          </w:rPr>
          <w:delText xml:space="preserve">benefit </w:delText>
        </w:r>
      </w:del>
      <w:ins w:id="148" w:author="R Salem" w:date="2024-04-29T22:06:00Z" w16du:dateUtc="2024-04-30T05:06:00Z">
        <w:r w:rsidR="009433E1">
          <w:rPr>
            <w:rFonts w:ascii="Arial" w:hAnsi="Arial" w:cs="Arial"/>
          </w:rPr>
          <w:t xml:space="preserve">improve statistical power to </w:t>
        </w:r>
      </w:ins>
      <w:del w:id="149" w:author="R Salem" w:date="2024-04-29T22:06:00Z" w16du:dateUtc="2024-04-30T05:06:00Z">
        <w:r w:rsidR="00BD5E22" w:rsidRPr="00AA0B50" w:rsidDel="009433E1">
          <w:rPr>
            <w:rFonts w:ascii="Arial" w:hAnsi="Arial" w:cs="Arial"/>
          </w:rPr>
          <w:delText xml:space="preserve">the studies </w:delText>
        </w:r>
      </w:del>
      <w:r w:rsidR="00BD5E22" w:rsidRPr="00AA0B50">
        <w:rPr>
          <w:rFonts w:ascii="Arial" w:hAnsi="Arial" w:cs="Arial"/>
        </w:rPr>
        <w:t>uncover</w:t>
      </w:r>
      <w:del w:id="150" w:author="R Salem" w:date="2024-04-29T22:06:00Z" w16du:dateUtc="2024-04-30T05:06:00Z">
        <w:r w:rsidR="00BD5E22" w:rsidRPr="00AA0B50" w:rsidDel="009433E1">
          <w:rPr>
            <w:rFonts w:ascii="Arial" w:hAnsi="Arial" w:cs="Arial"/>
          </w:rPr>
          <w:delText>ing</w:delText>
        </w:r>
      </w:del>
      <w:r w:rsidR="00BD5E22" w:rsidRPr="00AA0B50">
        <w:rPr>
          <w:rFonts w:ascii="Arial" w:hAnsi="Arial" w:cs="Arial"/>
        </w:rPr>
        <w:t xml:space="preserve"> the genetics of the traits and complex trait correlations</w:t>
      </w:r>
      <w:r w:rsidRPr="00AA0B50">
        <w:rPr>
          <w:rFonts w:ascii="Arial" w:hAnsi="Arial" w:cs="Arial"/>
        </w:rPr>
        <w:t xml:space="preserve">. </w:t>
      </w:r>
    </w:p>
    <w:p w14:paraId="671F1FB1" w14:textId="77777777" w:rsidR="005F4277" w:rsidRPr="00AA0B50" w:rsidRDefault="005F4277">
      <w:pPr>
        <w:rPr>
          <w:rFonts w:ascii="Arial" w:hAnsi="Arial" w:cs="Arial"/>
        </w:rPr>
      </w:pPr>
    </w:p>
    <w:p w14:paraId="5A9DDAB1" w14:textId="1BA8862B" w:rsidR="00857623" w:rsidRPr="00AA0B50" w:rsidRDefault="00857623">
      <w:pPr>
        <w:rPr>
          <w:rFonts w:ascii="Arial" w:hAnsi="Arial" w:cs="Arial"/>
        </w:rPr>
      </w:pPr>
      <w:commentRangeStart w:id="151"/>
      <w:del w:id="152" w:author="R Salem" w:date="2024-04-29T22:09:00Z" w16du:dateUtc="2024-04-30T05:09:00Z">
        <w:r w:rsidRPr="00AA0B50" w:rsidDel="009433E1">
          <w:rPr>
            <w:rFonts w:ascii="Arial" w:hAnsi="Arial" w:cs="Arial"/>
          </w:rPr>
          <w:delText>The</w:delText>
        </w:r>
        <w:r w:rsidR="008B23E2" w:rsidRPr="00AA0B50" w:rsidDel="009433E1">
          <w:rPr>
            <w:rFonts w:ascii="Arial" w:hAnsi="Arial" w:cs="Arial"/>
          </w:rPr>
          <w:delText>re are s</w:delText>
        </w:r>
      </w:del>
      <w:ins w:id="153" w:author="R Salem" w:date="2024-04-29T22:08:00Z" w16du:dateUtc="2024-04-30T05:08:00Z">
        <w:r w:rsidR="009433E1">
          <w:rPr>
            <w:rFonts w:ascii="Arial" w:hAnsi="Arial" w:cs="Arial"/>
          </w:rPr>
          <w:t>S</w:t>
        </w:r>
      </w:ins>
      <w:r w:rsidR="008B23E2" w:rsidRPr="00AA0B50">
        <w:rPr>
          <w:rFonts w:ascii="Arial" w:hAnsi="Arial" w:cs="Arial"/>
        </w:rPr>
        <w:t xml:space="preserve">everal tools and </w:t>
      </w:r>
      <w:r w:rsidRPr="00AA0B50">
        <w:rPr>
          <w:rFonts w:ascii="Arial" w:hAnsi="Arial" w:cs="Arial"/>
        </w:rPr>
        <w:t>approach</w:t>
      </w:r>
      <w:r w:rsidR="008B23E2" w:rsidRPr="00AA0B50">
        <w:rPr>
          <w:rFonts w:ascii="Arial" w:hAnsi="Arial" w:cs="Arial"/>
        </w:rPr>
        <w:t>es</w:t>
      </w:r>
      <w:r w:rsidRPr="00AA0B50">
        <w:rPr>
          <w:rFonts w:ascii="Arial" w:hAnsi="Arial" w:cs="Arial"/>
        </w:rPr>
        <w:t xml:space="preserve"> </w:t>
      </w:r>
      <w:ins w:id="154" w:author="R Salem" w:date="2024-04-29T22:09:00Z" w16du:dateUtc="2024-04-30T05:09:00Z">
        <w:r w:rsidR="009433E1">
          <w:rPr>
            <w:rFonts w:ascii="Arial" w:hAnsi="Arial" w:cs="Arial"/>
          </w:rPr>
          <w:t xml:space="preserve">are available </w:t>
        </w:r>
      </w:ins>
      <w:r w:rsidRPr="00AA0B50">
        <w:rPr>
          <w:rFonts w:ascii="Arial" w:hAnsi="Arial" w:cs="Arial"/>
        </w:rPr>
        <w:t>to manag</w:t>
      </w:r>
      <w:r w:rsidR="008B23E2" w:rsidRPr="00AA0B50">
        <w:rPr>
          <w:rFonts w:ascii="Arial" w:hAnsi="Arial" w:cs="Arial"/>
        </w:rPr>
        <w:t>e</w:t>
      </w:r>
      <w:r w:rsidRPr="00AA0B50">
        <w:rPr>
          <w:rFonts w:ascii="Arial" w:hAnsi="Arial" w:cs="Arial"/>
        </w:rPr>
        <w:t xml:space="preserve"> </w:t>
      </w:r>
      <w:ins w:id="155" w:author="R Salem" w:date="2024-04-29T22:09:00Z" w16du:dateUtc="2024-04-30T05:09:00Z">
        <w:r w:rsidR="009433E1">
          <w:rPr>
            <w:rFonts w:ascii="Arial" w:hAnsi="Arial" w:cs="Arial"/>
          </w:rPr>
          <w:t xml:space="preserve">break </w:t>
        </w:r>
      </w:ins>
      <w:r w:rsidRPr="00AA0B50">
        <w:rPr>
          <w:rFonts w:ascii="Arial" w:hAnsi="Arial" w:cs="Arial"/>
        </w:rPr>
        <w:t>related subjects</w:t>
      </w:r>
      <w:r w:rsidR="008B23E2" w:rsidRPr="00AA0B50">
        <w:rPr>
          <w:rFonts w:ascii="Arial" w:hAnsi="Arial" w:cs="Arial"/>
        </w:rPr>
        <w:t xml:space="preserve"> in a study</w:t>
      </w:r>
      <w:r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commentRangeEnd w:id="151"/>
      <w:r w:rsidR="00C04353" w:rsidRPr="00D56D20">
        <w:rPr>
          <w:rStyle w:val="CommentReference"/>
          <w:rFonts w:ascii="Arial" w:hAnsi="Arial" w:cs="Arial"/>
        </w:rPr>
        <w:commentReference w:id="151"/>
      </w:r>
      <w:r w:rsidR="00AF53DC" w:rsidRPr="00AA0B50">
        <w:rPr>
          <w:rFonts w:ascii="Arial" w:hAnsi="Arial" w:cs="Arial"/>
        </w:rPr>
        <w:t xml:space="preserve">, Friends and family </w:t>
      </w:r>
      <w:r w:rsidR="00AF53DC" w:rsidRPr="00AA0B50">
        <w:rPr>
          <w:rFonts w:ascii="Arial" w:hAnsi="Arial" w:cs="Arial"/>
        </w:rPr>
        <w:fldChar w:fldCharType="begin" w:fldLock="1"/>
      </w:r>
      <w:r w:rsidR="00D56D20">
        <w:rPr>
          <w:rFonts w:ascii="Arial" w:hAnsi="Arial" w:cs="Arial"/>
        </w:rPr>
        <w: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FastIndep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Pr="00AA0B50">
        <w:rPr>
          <w:rFonts w:ascii="Arial" w:hAnsi="Arial" w:cs="Arial"/>
        </w:rPr>
        <w:t xml:space="preserve">take phenotypes into account. </w:t>
      </w:r>
      <w:commentRangeStart w:id="156"/>
      <w:ins w:id="157" w:author="R Salem" w:date="2024-04-29T22:11:00Z" w16du:dateUtc="2024-04-30T05:11:00Z">
        <w:r w:rsidR="006F7F1C">
          <w:rPr>
            <w:rFonts w:ascii="Arial" w:hAnsi="Arial" w:cs="Arial"/>
          </w:rPr>
          <w:t xml:space="preserve">For instance, the </w:t>
        </w:r>
      </w:ins>
      <w:commentRangeStart w:id="158"/>
      <w:del w:id="159" w:author="R Salem" w:date="2024-04-29T22:11:00Z" w16du:dateUtc="2024-04-30T05:11:00Z">
        <w:r w:rsidRPr="00AA0B50" w:rsidDel="006F7F1C">
          <w:rPr>
            <w:rFonts w:ascii="Arial" w:hAnsi="Arial" w:cs="Arial"/>
          </w:rPr>
          <w:delText xml:space="preserve">The </w:delText>
        </w:r>
        <w:r w:rsidR="00F140D1" w:rsidRPr="00AA0B50" w:rsidDel="006F7F1C">
          <w:rPr>
            <w:rFonts w:ascii="Arial" w:hAnsi="Arial" w:cs="Arial"/>
          </w:rPr>
          <w:delText xml:space="preserve">currently </w:delText>
        </w:r>
      </w:del>
      <w:r w:rsidR="00F140D1" w:rsidRPr="00AA0B50">
        <w:rPr>
          <w:rFonts w:ascii="Arial" w:hAnsi="Arial" w:cs="Arial"/>
        </w:rPr>
        <w:t xml:space="preserve">most </w:t>
      </w:r>
      <w:ins w:id="160" w:author="R Salem" w:date="2024-04-29T22:11:00Z" w16du:dateUtc="2024-04-30T05:11:00Z">
        <w:r w:rsidR="006F7F1C">
          <w:rPr>
            <w:rFonts w:ascii="Arial" w:hAnsi="Arial" w:cs="Arial"/>
          </w:rPr>
          <w:t xml:space="preserve">widely </w:t>
        </w:r>
      </w:ins>
      <w:r w:rsidR="00F140D1" w:rsidRPr="00AA0B50">
        <w:rPr>
          <w:rFonts w:ascii="Arial" w:hAnsi="Arial" w:cs="Arial"/>
        </w:rPr>
        <w:t xml:space="preserve">used </w:t>
      </w:r>
      <w:r w:rsidR="005F4D1F" w:rsidRPr="00AA0B50">
        <w:rPr>
          <w:rFonts w:ascii="Arial" w:hAnsi="Arial" w:cs="Arial"/>
        </w:rPr>
        <w:t xml:space="preserve">decoupling </w:t>
      </w:r>
      <w:r w:rsidRPr="00AA0B50">
        <w:rPr>
          <w:rFonts w:ascii="Arial" w:hAnsi="Arial" w:cs="Arial"/>
        </w:rPr>
        <w:t>method</w:t>
      </w:r>
      <w:r w:rsidR="00F140D1" w:rsidRPr="00AA0B50">
        <w:rPr>
          <w:rFonts w:ascii="Arial" w:hAnsi="Arial" w:cs="Arial"/>
        </w:rPr>
        <w:t xml:space="preserve"> </w:t>
      </w:r>
      <w:ins w:id="161" w:author="R Salem" w:date="2024-04-29T22:11:00Z" w16du:dateUtc="2024-04-30T05:11:00Z">
        <w:r w:rsidR="006F7F1C">
          <w:rPr>
            <w:rFonts w:ascii="Arial" w:hAnsi="Arial" w:cs="Arial"/>
          </w:rPr>
          <w:t xml:space="preserve">is </w:t>
        </w:r>
      </w:ins>
      <w:r w:rsidR="00F140D1" w:rsidRPr="00AA0B50">
        <w:rPr>
          <w:rFonts w:ascii="Arial" w:hAnsi="Arial" w:cs="Arial"/>
        </w:rPr>
        <w:t>executed in PLINK2</w:t>
      </w:r>
      <w:ins w:id="162" w:author="R Salem" w:date="2024-05-01T13:18:00Z" w16du:dateUtc="2024-05-01T20:18:00Z">
        <w:r w:rsidR="00846DA8">
          <w:rPr>
            <w:rFonts w:ascii="Arial" w:hAnsi="Arial" w:cs="Arial"/>
          </w:rPr>
          <w:t>,</w:t>
        </w:r>
      </w:ins>
      <w:r w:rsidRPr="00AA0B50">
        <w:rPr>
          <w:rFonts w:ascii="Arial" w:hAnsi="Arial" w:cs="Arial"/>
        </w:rPr>
        <w:t xml:space="preserve"> </w:t>
      </w:r>
      <w:commentRangeEnd w:id="158"/>
      <w:r w:rsidR="00EB6417" w:rsidRPr="00D56D20">
        <w:rPr>
          <w:rStyle w:val="CommentReference"/>
          <w:rFonts w:ascii="Arial" w:hAnsi="Arial" w:cs="Arial"/>
        </w:rPr>
        <w:commentReference w:id="158"/>
      </w:r>
      <w:r w:rsidRPr="00AA0B50">
        <w:rPr>
          <w:rFonts w:ascii="Arial" w:hAnsi="Arial" w:cs="Arial"/>
        </w:rPr>
        <w:t xml:space="preserve">employs a greedy algorithm that indiscriminately removes individuals most related to others, resorting to random selection among equally related subjects. </w:t>
      </w:r>
      <w:commentRangeEnd w:id="156"/>
      <w:r w:rsidR="006F7F1C">
        <w:rPr>
          <w:rStyle w:val="CommentReference"/>
        </w:rPr>
        <w:commentReference w:id="156"/>
      </w:r>
      <w:r w:rsidR="003E24F3" w:rsidRPr="00AA0B50">
        <w:rPr>
          <w:rFonts w:ascii="Arial" w:hAnsi="Arial" w:cs="Arial"/>
        </w:rPr>
        <w:t>Naïve non</w:t>
      </w:r>
      <w:r w:rsidRPr="00AA0B50">
        <w:rPr>
          <w:rFonts w:ascii="Arial" w:hAnsi="Arial" w:cs="Arial"/>
        </w:rPr>
        <w:t xml:space="preserve">-selective pruning </w:t>
      </w:r>
      <w:r w:rsidR="00EB6417" w:rsidRPr="00AA0B50">
        <w:rPr>
          <w:rFonts w:ascii="Arial" w:hAnsi="Arial" w:cs="Arial"/>
        </w:rPr>
        <w:t xml:space="preserve">is particularly </w:t>
      </w:r>
      <w:r w:rsidRPr="00AA0B50">
        <w:rPr>
          <w:rFonts w:ascii="Arial" w:hAnsi="Arial" w:cs="Arial"/>
        </w:rPr>
        <w:t>problem</w:t>
      </w:r>
      <w:r w:rsidR="00EB6417" w:rsidRPr="00AA0B50">
        <w:rPr>
          <w:rFonts w:ascii="Arial" w:hAnsi="Arial" w:cs="Arial"/>
        </w:rPr>
        <w:t>atic</w:t>
      </w:r>
      <w:r w:rsidRPr="00AA0B50">
        <w:rPr>
          <w:rFonts w:ascii="Arial" w:hAnsi="Arial" w:cs="Arial"/>
        </w:rPr>
        <w:t xml:space="preserve"> </w:t>
      </w:r>
      <w:r w:rsidR="00EB6417" w:rsidRPr="00AA0B50">
        <w:rPr>
          <w:rFonts w:ascii="Arial" w:hAnsi="Arial" w:cs="Arial"/>
        </w:rPr>
        <w:t xml:space="preserve">in scenarios in which the </w:t>
      </w:r>
      <w:r w:rsidRPr="00AA0B50">
        <w:rPr>
          <w:rFonts w:ascii="Arial" w:hAnsi="Arial" w:cs="Arial"/>
        </w:rPr>
        <w:t>phenotype</w:t>
      </w:r>
      <w:r w:rsidR="00EB6417" w:rsidRPr="00AA0B50">
        <w:rPr>
          <w:rFonts w:ascii="Arial" w:hAnsi="Arial" w:cs="Arial"/>
        </w:rPr>
        <w:t xml:space="preserve"> of interest is </w:t>
      </w:r>
      <w:r w:rsidRPr="00AA0B50">
        <w:rPr>
          <w:rFonts w:ascii="Arial" w:hAnsi="Arial" w:cs="Arial"/>
        </w:rPr>
        <w:t xml:space="preserve">rare or uncommon </w:t>
      </w:r>
      <w:del w:id="163" w:author="R Salem" w:date="2024-05-01T13:19:00Z" w16du:dateUtc="2024-05-01T20:19:00Z">
        <w:r w:rsidRPr="00AA0B50" w:rsidDel="00846DA8">
          <w:rPr>
            <w:rFonts w:ascii="Arial" w:hAnsi="Arial" w:cs="Arial"/>
          </w:rPr>
          <w:delText>with</w:delText>
        </w:r>
      </w:del>
      <w:r w:rsidRPr="00AA0B50">
        <w:rPr>
          <w:rFonts w:ascii="Arial" w:hAnsi="Arial" w:cs="Arial"/>
        </w:rPr>
        <w:t>in the cohort</w:t>
      </w:r>
      <w:r w:rsidR="00EB6417" w:rsidRPr="00AA0B50">
        <w:rPr>
          <w:rFonts w:ascii="Arial" w:hAnsi="Arial" w:cs="Arial"/>
        </w:rPr>
        <w:t>.</w:t>
      </w:r>
      <w:r w:rsidRPr="00AA0B50">
        <w:rPr>
          <w:rFonts w:ascii="Arial" w:hAnsi="Arial" w:cs="Arial"/>
        </w:rPr>
        <w:t xml:space="preserve"> </w:t>
      </w:r>
      <w:r w:rsidR="00EB6417" w:rsidRPr="00AA0B50">
        <w:rPr>
          <w:rFonts w:ascii="Arial" w:hAnsi="Arial" w:cs="Arial"/>
        </w:rPr>
        <w:t>E</w:t>
      </w:r>
      <w:r w:rsidRPr="00AA0B50">
        <w:rPr>
          <w:rFonts w:ascii="Arial" w:hAnsi="Arial" w:cs="Arial"/>
        </w:rPr>
        <w:t>liminat</w:t>
      </w:r>
      <w:r w:rsidR="00EB6417" w:rsidRPr="00AA0B50">
        <w:rPr>
          <w:rFonts w:ascii="Arial" w:hAnsi="Arial" w:cs="Arial"/>
        </w:rPr>
        <w:t>ing</w:t>
      </w:r>
      <w:r w:rsidRPr="00AA0B50">
        <w:rPr>
          <w:rFonts w:ascii="Arial" w:hAnsi="Arial" w:cs="Arial"/>
        </w:rPr>
        <w:t xml:space="preserve"> subjects with valuable phenotypic traits</w:t>
      </w:r>
      <w:ins w:id="164" w:author="R Salem" w:date="2024-04-29T22:13:00Z" w16du:dateUtc="2024-04-30T05:13:00Z">
        <w:r w:rsidR="006F7F1C">
          <w:rPr>
            <w:rFonts w:ascii="Arial" w:hAnsi="Arial" w:cs="Arial"/>
          </w:rPr>
          <w:t xml:space="preserve"> results </w:t>
        </w:r>
        <w:r w:rsidR="006F7F1C">
          <w:rPr>
            <w:rFonts w:ascii="Arial" w:hAnsi="Arial" w:cs="Arial"/>
          </w:rPr>
          <w:lastRenderedPageBreak/>
          <w:t xml:space="preserve">in </w:t>
        </w:r>
      </w:ins>
      <w:del w:id="165" w:author="R Salem" w:date="2024-04-29T22:13:00Z" w16du:dateUtc="2024-04-30T05:13:00Z">
        <w:r w:rsidRPr="00AA0B50" w:rsidDel="006F7F1C">
          <w:rPr>
            <w:rFonts w:ascii="Arial" w:hAnsi="Arial" w:cs="Arial"/>
          </w:rPr>
          <w:delText xml:space="preserve">, </w:delText>
        </w:r>
        <w:r w:rsidR="00EB6417" w:rsidRPr="00AA0B50" w:rsidDel="006F7F1C">
          <w:rPr>
            <w:rFonts w:ascii="Arial" w:hAnsi="Arial" w:cs="Arial"/>
          </w:rPr>
          <w:delText xml:space="preserve">which may </w:delText>
        </w:r>
        <w:r w:rsidRPr="00AA0B50" w:rsidDel="006F7F1C">
          <w:rPr>
            <w:rFonts w:ascii="Arial" w:hAnsi="Arial" w:cs="Arial"/>
          </w:rPr>
          <w:delText>compromis</w:delText>
        </w:r>
        <w:r w:rsidR="00EB6417" w:rsidRPr="00AA0B50" w:rsidDel="006F7F1C">
          <w:rPr>
            <w:rFonts w:ascii="Arial" w:hAnsi="Arial" w:cs="Arial"/>
          </w:rPr>
          <w:delText>e</w:delText>
        </w:r>
        <w:r w:rsidRPr="00AA0B50" w:rsidDel="006F7F1C">
          <w:rPr>
            <w:rFonts w:ascii="Arial" w:hAnsi="Arial" w:cs="Arial"/>
          </w:rPr>
          <w:delText xml:space="preserve"> the </w:delText>
        </w:r>
      </w:del>
      <w:ins w:id="166" w:author="R Salem" w:date="2024-04-29T22:13:00Z" w16du:dateUtc="2024-04-30T05:13:00Z">
        <w:r w:rsidR="006F7F1C">
          <w:rPr>
            <w:rFonts w:ascii="Arial" w:hAnsi="Arial" w:cs="Arial"/>
          </w:rPr>
          <w:t xml:space="preserve">reduced </w:t>
        </w:r>
      </w:ins>
      <w:r w:rsidRPr="00AA0B50">
        <w:rPr>
          <w:rFonts w:ascii="Arial" w:hAnsi="Arial" w:cs="Arial"/>
        </w:rPr>
        <w:t xml:space="preserve">sample size and the </w:t>
      </w:r>
      <w:ins w:id="167" w:author="R Salem" w:date="2024-04-29T22:13:00Z" w16du:dateUtc="2024-04-30T05:13:00Z">
        <w:r w:rsidR="006F7F1C">
          <w:rPr>
            <w:rFonts w:ascii="Arial" w:hAnsi="Arial" w:cs="Arial"/>
          </w:rPr>
          <w:t xml:space="preserve">statistical </w:t>
        </w:r>
      </w:ins>
      <w:r w:rsidR="00EB6417" w:rsidRPr="00AA0B50">
        <w:rPr>
          <w:rFonts w:ascii="Arial" w:hAnsi="Arial" w:cs="Arial"/>
        </w:rPr>
        <w:t>power</w:t>
      </w:r>
      <w:del w:id="168" w:author="R Salem" w:date="2024-04-29T22:13:00Z" w16du:dateUtc="2024-04-30T05:13:00Z">
        <w:r w:rsidR="00EB6417" w:rsidRPr="00AA0B50" w:rsidDel="006F7F1C">
          <w:rPr>
            <w:rFonts w:ascii="Arial" w:hAnsi="Arial" w:cs="Arial"/>
          </w:rPr>
          <w:delText xml:space="preserve"> </w:delText>
        </w:r>
        <w:r w:rsidRPr="00AA0B50" w:rsidDel="006F7F1C">
          <w:rPr>
            <w:rFonts w:ascii="Arial" w:hAnsi="Arial" w:cs="Arial"/>
          </w:rPr>
          <w:delText>analysis</w:delText>
        </w:r>
      </w:del>
      <w:r w:rsidRPr="00AA0B50">
        <w:rPr>
          <w:rFonts w:ascii="Arial" w:hAnsi="Arial" w:cs="Arial"/>
        </w:rPr>
        <w:t xml:space="preserve">. </w:t>
      </w:r>
      <w:del w:id="169" w:author="R Salem" w:date="2024-04-29T22:15:00Z" w16du:dateUtc="2024-04-30T05:15:00Z">
        <w:r w:rsidRPr="00AA0B50" w:rsidDel="006F7F1C">
          <w:rPr>
            <w:rFonts w:ascii="Arial" w:hAnsi="Arial" w:cs="Arial"/>
          </w:rPr>
          <w:delText xml:space="preserve">Recognizing this gap, </w:delText>
        </w:r>
      </w:del>
      <w:del w:id="170" w:author="R Salem" w:date="2024-04-29T22:14:00Z" w16du:dateUtc="2024-04-30T05:14:00Z">
        <w:r w:rsidR="00892E79" w:rsidRPr="00AA0B50" w:rsidDel="006F7F1C">
          <w:rPr>
            <w:rFonts w:ascii="Arial" w:hAnsi="Arial" w:cs="Arial"/>
          </w:rPr>
          <w:delText>w</w:delText>
        </w:r>
      </w:del>
      <w:ins w:id="171" w:author="R Salem" w:date="2024-04-29T22:14:00Z" w16du:dateUtc="2024-04-30T05:14:00Z">
        <w:r w:rsidR="006F7F1C">
          <w:rPr>
            <w:rFonts w:ascii="Arial" w:hAnsi="Arial" w:cs="Arial"/>
          </w:rPr>
          <w:t>W</w:t>
        </w:r>
      </w:ins>
      <w:r w:rsidR="00892E79" w:rsidRPr="00AA0B50">
        <w:rPr>
          <w:rFonts w:ascii="Arial" w:hAnsi="Arial" w:cs="Arial"/>
        </w:rPr>
        <w:t xml:space="preserve">e </w:t>
      </w:r>
      <w:r w:rsidRPr="00AA0B50">
        <w:rPr>
          <w:rFonts w:ascii="Arial" w:hAnsi="Arial" w:cs="Arial"/>
        </w:rPr>
        <w:t>introduce the Kinship Decouple and Phenotype Selection (KDPS) method</w:t>
      </w:r>
      <w:ins w:id="172" w:author="R Salem" w:date="2024-04-29T22:14:00Z" w16du:dateUtc="2024-04-30T05:14:00Z">
        <w:r w:rsidR="006F7F1C">
          <w:rPr>
            <w:rFonts w:ascii="Arial" w:hAnsi="Arial" w:cs="Arial"/>
          </w:rPr>
          <w:t xml:space="preserve"> t</w:t>
        </w:r>
      </w:ins>
      <w:ins w:id="173" w:author="R Salem" w:date="2024-04-29T22:15:00Z" w16du:dateUtc="2024-04-30T05:15:00Z">
        <w:r w:rsidR="006F7F1C">
          <w:rPr>
            <w:rFonts w:ascii="Arial" w:hAnsi="Arial" w:cs="Arial"/>
          </w:rPr>
          <w:t>o address this limitation</w:t>
        </w:r>
      </w:ins>
      <w:r w:rsidRPr="00AA0B50">
        <w:rPr>
          <w:rFonts w:ascii="Arial" w:hAnsi="Arial" w:cs="Arial"/>
        </w:rPr>
        <w:t xml:space="preserve">. </w:t>
      </w:r>
      <w:commentRangeStart w:id="174"/>
      <w:r w:rsidRPr="00AA0B50">
        <w:rPr>
          <w:rFonts w:ascii="Arial" w:hAnsi="Arial" w:cs="Arial"/>
        </w:rPr>
        <w:t xml:space="preserve">KDPS separates related individuals by considering </w:t>
      </w:r>
      <w:ins w:id="175" w:author="R Salem" w:date="2024-04-29T22:15:00Z" w16du:dateUtc="2024-04-30T05:15:00Z">
        <w:r w:rsidR="006F7F1C">
          <w:rPr>
            <w:rFonts w:ascii="Arial" w:hAnsi="Arial" w:cs="Arial"/>
          </w:rPr>
          <w:t xml:space="preserve">genetic relatedness metrics </w:t>
        </w:r>
      </w:ins>
      <w:del w:id="176" w:author="R Salem" w:date="2024-04-29T22:15:00Z" w16du:dateUtc="2024-04-30T05:15:00Z">
        <w:r w:rsidRPr="00AA0B50" w:rsidDel="006F7F1C">
          <w:rPr>
            <w:rFonts w:ascii="Arial" w:hAnsi="Arial" w:cs="Arial"/>
          </w:rPr>
          <w:delText xml:space="preserve">kinship or identity by descent (IBS) scores </w:delText>
        </w:r>
      </w:del>
      <w:r w:rsidR="00892E79" w:rsidRPr="00AA0B50">
        <w:rPr>
          <w:rFonts w:ascii="Arial" w:hAnsi="Arial" w:cs="Arial"/>
        </w:rPr>
        <w:t xml:space="preserve">and can </w:t>
      </w:r>
      <w:del w:id="177" w:author="R Salem" w:date="2024-04-29T22:16:00Z" w16du:dateUtc="2024-04-30T05:16:00Z">
        <w:r w:rsidRPr="00AA0B50" w:rsidDel="006F7F1C">
          <w:rPr>
            <w:rFonts w:ascii="Arial" w:hAnsi="Arial" w:cs="Arial"/>
          </w:rPr>
          <w:delText xml:space="preserve">simultaneously </w:delText>
        </w:r>
      </w:del>
      <w:r w:rsidRPr="00AA0B50">
        <w:rPr>
          <w:rFonts w:ascii="Arial" w:hAnsi="Arial" w:cs="Arial"/>
        </w:rPr>
        <w:t>prioritiz</w:t>
      </w:r>
      <w:r w:rsidR="00892E79" w:rsidRPr="00AA0B50">
        <w:rPr>
          <w:rFonts w:ascii="Arial" w:hAnsi="Arial" w:cs="Arial"/>
        </w:rPr>
        <w:t>e</w:t>
      </w:r>
      <w:r w:rsidRPr="00AA0B50">
        <w:rPr>
          <w:rFonts w:ascii="Arial" w:hAnsi="Arial" w:cs="Arial"/>
        </w:rPr>
        <w:t xml:space="preserve"> retention of subjects based on phenotypes of interest. </w:t>
      </w:r>
      <w:commentRangeEnd w:id="174"/>
      <w:r w:rsidR="00EB6417" w:rsidRPr="00D56D20">
        <w:rPr>
          <w:rStyle w:val="CommentReference"/>
          <w:rFonts w:ascii="Arial" w:hAnsi="Arial" w:cs="Arial"/>
        </w:rPr>
        <w:commentReference w:id="174"/>
      </w:r>
      <w:r w:rsidRPr="00AA0B50">
        <w:rPr>
          <w:rFonts w:ascii="Arial" w:hAnsi="Arial" w:cs="Arial"/>
        </w:rPr>
        <w:t xml:space="preserve">This innovative approach </w:t>
      </w:r>
      <w:del w:id="178" w:author="R Salem" w:date="2024-05-01T13:20:00Z" w16du:dateUtc="2024-05-01T20:20:00Z">
        <w:r w:rsidRPr="00AA0B50" w:rsidDel="00846DA8">
          <w:rPr>
            <w:rFonts w:ascii="Arial" w:hAnsi="Arial" w:cs="Arial"/>
          </w:rPr>
          <w:delText xml:space="preserve">aims to </w:delText>
        </w:r>
      </w:del>
      <w:r w:rsidR="00EB6417" w:rsidRPr="00AA0B50">
        <w:rPr>
          <w:rFonts w:ascii="Arial" w:hAnsi="Arial" w:cs="Arial"/>
        </w:rPr>
        <w:t>maximize</w:t>
      </w:r>
      <w:ins w:id="179" w:author="R Salem" w:date="2024-05-01T13:20:00Z" w16du:dateUtc="2024-05-01T20:20:00Z">
        <w:r w:rsidR="00846DA8">
          <w:rPr>
            <w:rFonts w:ascii="Arial" w:hAnsi="Arial" w:cs="Arial"/>
          </w:rPr>
          <w:t>s</w:t>
        </w:r>
      </w:ins>
      <w:r w:rsidR="00EB6417" w:rsidRPr="00AA0B50">
        <w:rPr>
          <w:rFonts w:ascii="Arial" w:hAnsi="Arial" w:cs="Arial"/>
        </w:rPr>
        <w:t xml:space="preserve"> the number of </w:t>
      </w:r>
      <w:r w:rsidRPr="00AA0B50">
        <w:rPr>
          <w:rFonts w:ascii="Arial" w:hAnsi="Arial" w:cs="Arial"/>
        </w:rPr>
        <w:t>subjects with desired phenotypes</w:t>
      </w:r>
      <w:ins w:id="180" w:author="R Salem" w:date="2024-04-29T22:16:00Z" w16du:dateUtc="2024-04-30T05:16:00Z">
        <w:r w:rsidR="006F7F1C">
          <w:rPr>
            <w:rFonts w:ascii="Arial" w:hAnsi="Arial" w:cs="Arial"/>
          </w:rPr>
          <w:t xml:space="preserve"> and/or exposure of interest</w:t>
        </w:r>
      </w:ins>
      <w:del w:id="181" w:author="R Salem" w:date="2024-04-29T22:16:00Z" w16du:dateUtc="2024-04-30T05:16:00Z">
        <w:r w:rsidRPr="00AA0B50" w:rsidDel="006F7F1C">
          <w:rPr>
            <w:rFonts w:ascii="Arial" w:hAnsi="Arial" w:cs="Arial"/>
          </w:rPr>
          <w:delText>, ensuring a robust sample for subsequent analysis even after the necessary exclusion of related individuals</w:delText>
        </w:r>
      </w:del>
      <w:r w:rsidRPr="00AA0B50">
        <w:rPr>
          <w:rFonts w:ascii="Arial" w:hAnsi="Arial" w:cs="Arial"/>
        </w:rPr>
        <w:t>.</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7891EFE2"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del w:id="182" w:author="R Salem" w:date="2024-05-01T13:20:00Z" w16du:dateUtc="2024-05-01T20:20:00Z">
        <w:r w:rsidRPr="00AA0B50" w:rsidDel="00846DA8">
          <w:rPr>
            <w:rFonts w:ascii="Arial" w:hAnsi="Arial" w:cs="Arial"/>
          </w:rPr>
          <w:delText xml:space="preserve">file </w:delText>
        </w:r>
      </w:del>
      <w:commentRangeStart w:id="183"/>
      <w:commentRangeStart w:id="184"/>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commentRangeEnd w:id="183"/>
      <w:r w:rsidRPr="00D56D20">
        <w:rPr>
          <w:rStyle w:val="CommentReference"/>
          <w:rFonts w:ascii="Arial" w:hAnsi="Arial" w:cs="Arial"/>
        </w:rPr>
        <w:commentReference w:id="183"/>
      </w:r>
      <w:commentRangeEnd w:id="184"/>
      <w:r w:rsidR="00AF53DC" w:rsidRPr="00D56D20">
        <w:rPr>
          <w:rStyle w:val="CommentReference"/>
          <w:rFonts w:ascii="Arial" w:hAnsi="Arial" w:cs="Arial"/>
        </w:rPr>
        <w:commentReference w:id="184"/>
      </w:r>
      <w:ins w:id="185" w:author="R Salem" w:date="2024-05-01T13:20:00Z" w16du:dateUtc="2024-05-01T20:20:00Z">
        <w:r w:rsidR="00846DA8">
          <w:rPr>
            <w:rFonts w:ascii="Arial" w:hAnsi="Arial" w:cs="Arial"/>
          </w:rPr>
          <w:t>s</w:t>
        </w:r>
      </w:ins>
      <w:r w:rsidR="00A001B5" w:rsidRPr="00AA0B50">
        <w:rPr>
          <w:rFonts w:ascii="Arial" w:hAnsi="Arial" w:cs="Arial"/>
        </w:rPr>
        <w:t>. Th</w:t>
      </w:r>
      <w:ins w:id="186" w:author="R Salem" w:date="2024-04-29T22:17:00Z" w16du:dateUtc="2024-04-30T05:17:00Z">
        <w:r w:rsidR="006F7F1C">
          <w:rPr>
            <w:rFonts w:ascii="Arial" w:hAnsi="Arial" w:cs="Arial"/>
          </w:rPr>
          <w:t xml:space="preserve">ese </w:t>
        </w:r>
      </w:ins>
      <w:ins w:id="187" w:author="R Salem" w:date="2024-04-30T09:50:00Z" w16du:dateUtc="2024-04-30T16:50:00Z">
        <w:r w:rsidR="00B44411">
          <w:rPr>
            <w:rFonts w:ascii="Arial" w:hAnsi="Arial" w:cs="Arial"/>
          </w:rPr>
          <w:t xml:space="preserve">are used to </w:t>
        </w:r>
      </w:ins>
      <w:del w:id="188" w:author="R Salem" w:date="2024-04-29T22:17:00Z" w16du:dateUtc="2024-04-30T05:17:00Z">
        <w:r w:rsidR="00A001B5" w:rsidRPr="00AA0B50" w:rsidDel="006F7F1C">
          <w:rPr>
            <w:rFonts w:ascii="Arial" w:hAnsi="Arial" w:cs="Arial"/>
          </w:rPr>
          <w:delText xml:space="preserve">is initial step is </w:delText>
        </w:r>
      </w:del>
      <w:del w:id="189" w:author="R Salem" w:date="2024-04-30T09:50:00Z" w16du:dateUtc="2024-04-30T16:50:00Z">
        <w:r w:rsidR="00A001B5" w:rsidRPr="00AA0B50" w:rsidDel="00B44411">
          <w:rPr>
            <w:rFonts w:ascii="Arial" w:hAnsi="Arial" w:cs="Arial"/>
          </w:rPr>
          <w:delText xml:space="preserve">crucial for </w:delText>
        </w:r>
      </w:del>
      <w:r w:rsidR="00A001B5" w:rsidRPr="00AA0B50">
        <w:rPr>
          <w:rFonts w:ascii="Arial" w:hAnsi="Arial" w:cs="Arial"/>
        </w:rPr>
        <w:t>ensur</w:t>
      </w:r>
      <w:ins w:id="190" w:author="R Salem" w:date="2024-04-30T09:50:00Z" w16du:dateUtc="2024-04-30T16:50:00Z">
        <w:r w:rsidR="00B44411">
          <w:rPr>
            <w:rFonts w:ascii="Arial" w:hAnsi="Arial" w:cs="Arial"/>
          </w:rPr>
          <w:t>e</w:t>
        </w:r>
      </w:ins>
      <w:del w:id="191" w:author="R Salem" w:date="2024-04-30T09:50:00Z" w16du:dateUtc="2024-04-30T16:50:00Z">
        <w:r w:rsidR="00A001B5" w:rsidRPr="00AA0B50" w:rsidDel="00B44411">
          <w:rPr>
            <w:rFonts w:ascii="Arial" w:hAnsi="Arial" w:cs="Arial"/>
          </w:rPr>
          <w:delText>ing</w:delText>
        </w:r>
      </w:del>
      <w:r w:rsidR="00A001B5" w:rsidRPr="00AA0B50">
        <w:rPr>
          <w:rFonts w:ascii="Arial" w:hAnsi="Arial" w:cs="Arial"/>
        </w:rPr>
        <w:t xml:space="preserve"> that only subjects present in both the kinship and phenotype datasets are included </w:t>
      </w:r>
      <w:del w:id="192" w:author="R Salem" w:date="2024-04-30T09:51:00Z" w16du:dateUtc="2024-04-30T16:51:00Z">
        <w:r w:rsidR="00A001B5" w:rsidRPr="00AA0B50" w:rsidDel="00B44411">
          <w:rPr>
            <w:rFonts w:ascii="Arial" w:hAnsi="Arial" w:cs="Arial"/>
          </w:rPr>
          <w:delText xml:space="preserve">in further analysis </w:delText>
        </w:r>
      </w:del>
      <w:r w:rsidR="00A001B5" w:rsidRPr="00AA0B50">
        <w:rPr>
          <w:rFonts w:ascii="Arial" w:hAnsi="Arial" w:cs="Arial"/>
        </w:rPr>
        <w:t xml:space="preserve">(Figure 1A). </w:t>
      </w:r>
      <w:r w:rsidRPr="00AA0B50">
        <w:rPr>
          <w:rFonts w:ascii="Arial" w:hAnsi="Arial" w:cs="Arial"/>
        </w:rPr>
        <w:t>KDPS</w:t>
      </w:r>
      <w:del w:id="193" w:author="R Salem" w:date="2024-04-30T09:51:00Z" w16du:dateUtc="2024-04-30T16:51:00Z">
        <w:r w:rsidRPr="00AA0B50" w:rsidDel="00B44411">
          <w:rPr>
            <w:rFonts w:ascii="Arial" w:hAnsi="Arial" w:cs="Arial"/>
          </w:rPr>
          <w:delText xml:space="preserve"> </w:delText>
        </w:r>
      </w:del>
      <w:ins w:id="194" w:author="R Salem" w:date="2024-04-29T22:23:00Z" w16du:dateUtc="2024-04-30T05:23:00Z">
        <w:r w:rsidR="00A662A6">
          <w:rPr>
            <w:rFonts w:ascii="Arial" w:hAnsi="Arial" w:cs="Arial"/>
          </w:rPr>
          <w:t xml:space="preserve"> </w:t>
        </w:r>
      </w:ins>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E235C3" w:rsidRPr="00AA0B50">
        <w:rPr>
          <w:rFonts w:ascii="Arial" w:hAnsi="Arial" w:cs="Arial"/>
        </w:rPr>
        <w:t>U</w:t>
      </w:r>
      <w:r w:rsidR="00A001B5" w:rsidRPr="00AA0B50">
        <w:rPr>
          <w:rFonts w:ascii="Arial" w:hAnsi="Arial" w:cs="Arial"/>
        </w:rPr>
        <w:t xml:space="preserve">sers 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del w:id="195" w:author="R Salem" w:date="2024-04-29T22:24:00Z" w16du:dateUtc="2024-04-30T05:24:00Z">
        <w:r w:rsidR="00A001B5" w:rsidRPr="00AA0B50" w:rsidDel="00A662A6">
          <w:rPr>
            <w:rFonts w:ascii="Arial" w:hAnsi="Arial" w:cs="Arial"/>
          </w:rPr>
          <w:delText>necessary</w:delText>
        </w:r>
      </w:del>
      <w:ins w:id="196" w:author="R Salem" w:date="2024-04-29T22:24:00Z" w16du:dateUtc="2024-04-30T05:24:00Z">
        <w:r w:rsidR="00A662A6">
          <w:rPr>
            <w:rFonts w:ascii="Arial" w:hAnsi="Arial" w:cs="Arial"/>
          </w:rPr>
          <w:t>required</w:t>
        </w:r>
      </w:ins>
      <w:r w:rsidRPr="00AA0B50">
        <w:rPr>
          <w:rFonts w:ascii="Arial" w:hAnsi="Arial" w:cs="Arial"/>
        </w:rPr>
        <w:t xml:space="preserve">. </w:t>
      </w:r>
      <w:del w:id="197" w:author="R Salem" w:date="2024-05-01T13:21:00Z" w16du:dateUtc="2024-05-01T20:21:00Z">
        <w:r w:rsidRPr="00AA0B50" w:rsidDel="00B51ACC">
          <w:rPr>
            <w:rFonts w:ascii="Arial" w:hAnsi="Arial" w:cs="Arial"/>
          </w:rPr>
          <w:delText>W</w:delText>
        </w:r>
        <w:r w:rsidR="00A001B5" w:rsidRPr="00AA0B50" w:rsidDel="00B51ACC">
          <w:rPr>
            <w:rFonts w:ascii="Arial" w:hAnsi="Arial" w:cs="Arial"/>
          </w:rPr>
          <w:delText>hereas f</w:delText>
        </w:r>
      </w:del>
      <w:ins w:id="198" w:author="R Salem" w:date="2024-05-01T13:21:00Z" w16du:dateUtc="2024-05-01T20:21:00Z">
        <w:r w:rsidR="00B51ACC">
          <w:rPr>
            <w:rFonts w:ascii="Arial" w:hAnsi="Arial" w:cs="Arial"/>
          </w:rPr>
          <w:t>F</w:t>
        </w:r>
      </w:ins>
      <w:r w:rsidR="00A001B5" w:rsidRPr="00AA0B50">
        <w:rPr>
          <w:rFonts w:ascii="Arial" w:hAnsi="Arial" w:cs="Arial"/>
        </w:rPr>
        <w:t xml:space="preserve">or numerical phenotypes, users must designate whether </w:t>
      </w:r>
      <w:del w:id="199" w:author="R Salem" w:date="2024-05-01T13:21:00Z" w16du:dateUtc="2024-05-01T20:21:00Z">
        <w:r w:rsidR="00A001B5" w:rsidRPr="00AA0B50" w:rsidDel="00B51ACC">
          <w:rPr>
            <w:rFonts w:ascii="Arial" w:hAnsi="Arial" w:cs="Arial"/>
          </w:rPr>
          <w:delText xml:space="preserve">subjects with </w:delText>
        </w:r>
      </w:del>
      <w:r w:rsidR="00A001B5" w:rsidRPr="00AA0B50">
        <w:rPr>
          <w:rFonts w:ascii="Arial" w:hAnsi="Arial" w:cs="Arial"/>
        </w:rPr>
        <w:t xml:space="preserve">higher or lower values are </w:t>
      </w:r>
      <w:del w:id="200" w:author="R Salem" w:date="2024-04-29T22:51:00Z" w16du:dateUtc="2024-04-30T05:51:00Z">
        <w:r w:rsidR="00A001B5" w:rsidRPr="00AA0B50" w:rsidDel="00C83BC9">
          <w:rPr>
            <w:rFonts w:ascii="Arial" w:hAnsi="Arial" w:cs="Arial"/>
          </w:rPr>
          <w:delText xml:space="preserve">to be </w:delText>
        </w:r>
      </w:del>
      <w:r w:rsidR="00A001B5" w:rsidRPr="00AA0B50">
        <w:rPr>
          <w:rFonts w:ascii="Arial" w:hAnsi="Arial" w:cs="Arial"/>
        </w:rPr>
        <w:t xml:space="preserve">prioritized. </w:t>
      </w:r>
      <w:commentRangeStart w:id="201"/>
      <w:commentRangeStart w:id="202"/>
      <w:del w:id="203" w:author="R Salem" w:date="2024-04-29T22:51:00Z" w16du:dateUtc="2024-04-30T05:51:00Z">
        <w:r w:rsidR="00A001B5" w:rsidRPr="00AA0B50" w:rsidDel="00C83BC9">
          <w:rPr>
            <w:rFonts w:ascii="Arial" w:hAnsi="Arial" w:cs="Arial"/>
          </w:rPr>
          <w:delText>In s</w:delText>
        </w:r>
      </w:del>
      <w:ins w:id="204" w:author="R Salem" w:date="2024-04-30T09:58:00Z" w16du:dateUtc="2024-04-30T16:58:00Z">
        <w:r w:rsidR="00B44411">
          <w:rPr>
            <w:rFonts w:ascii="Arial" w:hAnsi="Arial" w:cs="Arial"/>
          </w:rPr>
          <w:t>More complex s</w:t>
        </w:r>
      </w:ins>
      <w:r w:rsidR="00A001B5" w:rsidRPr="00AA0B50">
        <w:rPr>
          <w:rFonts w:ascii="Arial" w:hAnsi="Arial" w:cs="Arial"/>
        </w:rPr>
        <w:t>cenarios</w:t>
      </w:r>
      <w:ins w:id="205" w:author="R Salem" w:date="2024-04-30T09:59:00Z" w16du:dateUtc="2024-04-30T16:59:00Z">
        <w:r w:rsidR="0055744B">
          <w:rPr>
            <w:rFonts w:ascii="Arial" w:hAnsi="Arial" w:cs="Arial"/>
          </w:rPr>
          <w:t xml:space="preserve"> with </w:t>
        </w:r>
      </w:ins>
      <w:del w:id="206" w:author="R Salem" w:date="2024-04-30T09:58:00Z" w16du:dateUtc="2024-04-30T16:58:00Z">
        <w:r w:rsidR="00A001B5" w:rsidRPr="00AA0B50" w:rsidDel="00B44411">
          <w:rPr>
            <w:rFonts w:ascii="Arial" w:hAnsi="Arial" w:cs="Arial"/>
          </w:rPr>
          <w:delText xml:space="preserve"> </w:delText>
        </w:r>
      </w:del>
      <w:del w:id="207" w:author="R Salem" w:date="2024-04-29T22:51:00Z" w16du:dateUtc="2024-04-30T05:51:00Z">
        <w:r w:rsidR="00A001B5" w:rsidRPr="00AA0B50" w:rsidDel="00C83BC9">
          <w:rPr>
            <w:rFonts w:ascii="Arial" w:hAnsi="Arial" w:cs="Arial"/>
          </w:rPr>
          <w:delText xml:space="preserve">where </w:delText>
        </w:r>
      </w:del>
      <w:r w:rsidR="00A001B5" w:rsidRPr="00AA0B50">
        <w:rPr>
          <w:rFonts w:ascii="Arial" w:hAnsi="Arial" w:cs="Arial"/>
        </w:rPr>
        <w:t xml:space="preserve">multiple phenotypes </w:t>
      </w:r>
      <w:ins w:id="208" w:author="R Salem" w:date="2024-04-30T09:58:00Z" w16du:dateUtc="2024-04-30T16:58:00Z">
        <w:r w:rsidR="00B44411">
          <w:rPr>
            <w:rFonts w:ascii="Arial" w:hAnsi="Arial" w:cs="Arial"/>
          </w:rPr>
          <w:t xml:space="preserve">and exposures of interest </w:t>
        </w:r>
      </w:ins>
      <w:ins w:id="209" w:author="R Salem" w:date="2024-04-29T22:52:00Z" w16du:dateUtc="2024-04-30T05:52:00Z">
        <w:r w:rsidR="00C83BC9">
          <w:rPr>
            <w:rFonts w:ascii="Arial" w:hAnsi="Arial" w:cs="Arial"/>
          </w:rPr>
          <w:t>can be accommodated</w:t>
        </w:r>
      </w:ins>
      <w:del w:id="210" w:author="R Salem" w:date="2024-04-29T22:52:00Z" w16du:dateUtc="2024-04-30T05:52:00Z">
        <w:r w:rsidR="00A001B5" w:rsidRPr="00AA0B50" w:rsidDel="00C83BC9">
          <w:rPr>
            <w:rFonts w:ascii="Arial" w:hAnsi="Arial" w:cs="Arial"/>
          </w:rPr>
          <w:delText>are under consideration</w:delText>
        </w:r>
      </w:del>
      <w:ins w:id="211" w:author="R Salem" w:date="2024-04-29T22:53:00Z" w16du:dateUtc="2024-04-30T05:53:00Z">
        <w:r w:rsidR="00C83BC9">
          <w:rPr>
            <w:rFonts w:ascii="Arial" w:hAnsi="Arial" w:cs="Arial"/>
          </w:rPr>
          <w:t xml:space="preserve"> via </w:t>
        </w:r>
      </w:ins>
      <w:del w:id="212" w:author="R Salem" w:date="2024-04-29T22:53:00Z" w16du:dateUtc="2024-04-30T05:53:00Z">
        <w:r w:rsidR="00A001B5" w:rsidRPr="00AA0B50" w:rsidDel="00C83BC9">
          <w:rPr>
            <w:rFonts w:ascii="Arial" w:hAnsi="Arial" w:cs="Arial"/>
          </w:rPr>
          <w:delText xml:space="preserve">, </w:delText>
        </w:r>
        <w:r w:rsidR="00E235C3" w:rsidRPr="00AA0B50" w:rsidDel="00C83BC9">
          <w:rPr>
            <w:rFonts w:ascii="Arial" w:hAnsi="Arial" w:cs="Arial"/>
          </w:rPr>
          <w:delText xml:space="preserve">users can generate a </w:delText>
        </w:r>
      </w:del>
      <w:ins w:id="213" w:author="R Salem" w:date="2024-04-30T09:58:00Z" w16du:dateUtc="2024-04-30T16:58:00Z">
        <w:r w:rsidR="0055744B">
          <w:rPr>
            <w:rFonts w:ascii="Arial" w:hAnsi="Arial" w:cs="Arial"/>
          </w:rPr>
          <w:t xml:space="preserve">composite </w:t>
        </w:r>
      </w:ins>
      <w:del w:id="214" w:author="R Salem" w:date="2024-04-30T09:58:00Z" w16du:dateUtc="2024-04-30T16:58:00Z">
        <w:r w:rsidRPr="00AA0B50" w:rsidDel="0055744B">
          <w:rPr>
            <w:rFonts w:ascii="Arial" w:hAnsi="Arial" w:cs="Arial"/>
          </w:rPr>
          <w:delText xml:space="preserve">combined </w:delText>
        </w:r>
      </w:del>
      <w:r w:rsidR="00A001B5" w:rsidRPr="00AA0B50">
        <w:rPr>
          <w:rFonts w:ascii="Arial" w:hAnsi="Arial" w:cs="Arial"/>
        </w:rPr>
        <w:t>score</w:t>
      </w:r>
      <w:ins w:id="215" w:author="R Salem" w:date="2024-04-29T22:53:00Z" w16du:dateUtc="2024-04-30T05:53:00Z">
        <w:r w:rsidR="00C83BC9">
          <w:rPr>
            <w:rFonts w:ascii="Arial" w:hAnsi="Arial" w:cs="Arial"/>
          </w:rPr>
          <w:t>s</w:t>
        </w:r>
      </w:ins>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w:t>
      </w:r>
      <w:commentRangeEnd w:id="201"/>
      <w:r w:rsidR="00E235C3" w:rsidRPr="00D56D20">
        <w:rPr>
          <w:rStyle w:val="CommentReference"/>
          <w:rFonts w:ascii="Arial" w:hAnsi="Arial" w:cs="Arial"/>
        </w:rPr>
        <w:commentReference w:id="201"/>
      </w:r>
      <w:commentRangeEnd w:id="202"/>
      <w:r w:rsidR="00D44B7F" w:rsidRPr="00D56D20">
        <w:rPr>
          <w:rStyle w:val="CommentReference"/>
          <w:rFonts w:ascii="Arial" w:hAnsi="Arial" w:cs="Arial"/>
        </w:rPr>
        <w:commentReference w:id="202"/>
      </w:r>
      <w:r w:rsidR="00A001B5" w:rsidRPr="00AA0B50">
        <w:rPr>
          <w:rFonts w:ascii="Arial" w:hAnsi="Arial" w:cs="Arial"/>
        </w:rPr>
        <w:t xml:space="preserve"> </w:t>
      </w:r>
      <w:ins w:id="216" w:author="R Salem" w:date="2024-04-30T09:52:00Z" w16du:dateUtc="2024-04-30T16:52:00Z">
        <w:r w:rsidR="00B44411">
          <w:rPr>
            <w:rFonts w:ascii="Arial" w:hAnsi="Arial" w:cs="Arial"/>
          </w:rPr>
          <w:t xml:space="preserve">KDPS can be run with phenotype prioritization or phenotype naïve. </w:t>
        </w:r>
      </w:ins>
      <w:del w:id="217" w:author="R Salem" w:date="2024-05-01T13:22:00Z" w16du:dateUtc="2024-05-01T20:22:00Z">
        <w:r w:rsidR="00A001B5" w:rsidRPr="00AA0B50" w:rsidDel="00B51ACC">
          <w:rPr>
            <w:rFonts w:ascii="Arial" w:hAnsi="Arial" w:cs="Arial"/>
          </w:rPr>
          <w:delText xml:space="preserve">Additionally, </w:delText>
        </w:r>
        <w:r w:rsidR="00A81B67" w:rsidRPr="00AA0B50" w:rsidDel="00B51ACC">
          <w:rPr>
            <w:rFonts w:ascii="Arial" w:hAnsi="Arial" w:cs="Arial"/>
          </w:rPr>
          <w:delText>t</w:delText>
        </w:r>
      </w:del>
      <w:ins w:id="218" w:author="R Salem" w:date="2024-05-01T13:22:00Z" w16du:dateUtc="2024-05-01T20:22:00Z">
        <w:r w:rsidR="00B51ACC">
          <w:rPr>
            <w:rFonts w:ascii="Arial" w:hAnsi="Arial" w:cs="Arial"/>
          </w:rPr>
          <w:t>T</w:t>
        </w:r>
      </w:ins>
      <w:r w:rsidR="00A81B67" w:rsidRPr="00AA0B50">
        <w:rPr>
          <w:rFonts w:ascii="Arial" w:hAnsi="Arial" w:cs="Arial"/>
        </w:rPr>
        <w:t xml:space="preserve">wo </w:t>
      </w:r>
      <w:ins w:id="219" w:author="R Salem" w:date="2024-05-01T13:22:00Z" w16du:dateUtc="2024-05-01T20:22:00Z">
        <w:r w:rsidR="00B51ACC">
          <w:rPr>
            <w:rFonts w:ascii="Arial" w:hAnsi="Arial" w:cs="Arial"/>
          </w:rPr>
          <w:t xml:space="preserve">additional </w:t>
        </w:r>
      </w:ins>
      <w:r w:rsidR="00A81B67" w:rsidRPr="00AA0B50">
        <w:rPr>
          <w:rFonts w:ascii="Arial" w:hAnsi="Arial" w:cs="Arial"/>
        </w:rPr>
        <w:t>user</w:t>
      </w:r>
      <w:del w:id="220" w:author="R Salem" w:date="2024-05-01T13:22:00Z" w16du:dateUtc="2024-05-01T20:22:00Z">
        <w:r w:rsidR="00A81B67" w:rsidRPr="00AA0B50" w:rsidDel="00B51ACC">
          <w:rPr>
            <w:rFonts w:ascii="Arial" w:hAnsi="Arial" w:cs="Arial"/>
          </w:rPr>
          <w:delText>s</w:delText>
        </w:r>
      </w:del>
      <w:r w:rsidR="00A81B67" w:rsidRPr="00AA0B50">
        <w:rPr>
          <w:rFonts w:ascii="Arial" w:hAnsi="Arial" w:cs="Arial"/>
        </w:rPr>
        <w:t xml:space="preserve"> parameters are required: relatedness cutoff values (Kinship or IBS) and </w:t>
      </w:r>
      <w:r w:rsidR="00A001B5" w:rsidRPr="00AA0B50">
        <w:rPr>
          <w:rFonts w:ascii="Arial" w:hAnsi="Arial" w:cs="Arial"/>
        </w:rPr>
        <w:t xml:space="preserve">a </w:t>
      </w:r>
      <w:commentRangeStart w:id="221"/>
      <w:r w:rsidR="00A001B5" w:rsidRPr="00AA0B50">
        <w:rPr>
          <w:rFonts w:ascii="Arial" w:hAnsi="Arial" w:cs="Arial"/>
        </w:rPr>
        <w:t>fuzziness score</w:t>
      </w:r>
      <w:del w:id="222" w:author="R Salem" w:date="2024-05-01T13:22:00Z" w16du:dateUtc="2024-05-01T20:22:00Z">
        <w:r w:rsidR="00A001B5" w:rsidRPr="00AA0B50" w:rsidDel="00B51ACC">
          <w:rPr>
            <w:rFonts w:ascii="Arial" w:hAnsi="Arial" w:cs="Arial"/>
          </w:rPr>
          <w:delText xml:space="preserve"> </w:delText>
        </w:r>
      </w:del>
      <w:commentRangeEnd w:id="221"/>
      <w:r w:rsidRPr="00D56D20">
        <w:rPr>
          <w:rStyle w:val="CommentReference"/>
          <w:rFonts w:ascii="Arial" w:hAnsi="Arial" w:cs="Arial"/>
        </w:rPr>
        <w:commentReference w:id="221"/>
      </w:r>
      <w:ins w:id="223" w:author="R Salem" w:date="2024-04-29T22:54:00Z" w16du:dateUtc="2024-04-30T05:54:00Z">
        <w:r w:rsidR="00C83BC9">
          <w:rPr>
            <w:rFonts w:ascii="Arial" w:hAnsi="Arial" w:cs="Arial"/>
          </w:rPr>
          <w:t xml:space="preserve">. The relatedness cutoff value </w:t>
        </w:r>
      </w:ins>
      <w:ins w:id="224" w:author="R Salem" w:date="2024-05-01T13:22:00Z" w16du:dateUtc="2024-05-01T20:22:00Z">
        <w:r w:rsidR="00B51ACC">
          <w:rPr>
            <w:rFonts w:ascii="Arial" w:hAnsi="Arial" w:cs="Arial"/>
          </w:rPr>
          <w:t xml:space="preserve">is used to </w:t>
        </w:r>
      </w:ins>
      <w:ins w:id="225" w:author="R Salem" w:date="2024-04-29T23:04:00Z" w16du:dateUtc="2024-04-30T06:04:00Z">
        <w:r w:rsidR="00A917DB">
          <w:rPr>
            <w:rFonts w:ascii="Arial" w:hAnsi="Arial" w:cs="Arial"/>
          </w:rPr>
          <w:t xml:space="preserve">sets the </w:t>
        </w:r>
      </w:ins>
      <w:del w:id="226" w:author="R Salem" w:date="2024-04-29T22:54:00Z" w16du:dateUtc="2024-04-30T05:54:00Z">
        <w:r w:rsidRPr="00AA0B50" w:rsidDel="00C83BC9">
          <w:rPr>
            <w:rFonts w:ascii="Arial" w:hAnsi="Arial" w:cs="Arial"/>
          </w:rPr>
          <w:delText xml:space="preserve">can be </w:delText>
        </w:r>
        <w:r w:rsidR="00A001B5" w:rsidRPr="00AA0B50" w:rsidDel="00C83BC9">
          <w:rPr>
            <w:rFonts w:ascii="Arial" w:hAnsi="Arial" w:cs="Arial"/>
          </w:rPr>
          <w:delText xml:space="preserve">set, </w:delText>
        </w:r>
      </w:del>
      <w:commentRangeStart w:id="227"/>
      <w:del w:id="228" w:author="R Salem" w:date="2024-04-29T23:04:00Z" w16du:dateUtc="2024-04-30T06:04:00Z">
        <w:r w:rsidR="00A001B5" w:rsidRPr="00AA0B50" w:rsidDel="00A917DB">
          <w:rPr>
            <w:rFonts w:ascii="Arial" w:hAnsi="Arial" w:cs="Arial"/>
          </w:rPr>
          <w:delText>allow</w:delText>
        </w:r>
      </w:del>
      <w:del w:id="229" w:author="R Salem" w:date="2024-04-29T22:54:00Z" w16du:dateUtc="2024-04-30T05:54:00Z">
        <w:r w:rsidR="00A001B5" w:rsidRPr="00AA0B50" w:rsidDel="00C83BC9">
          <w:rPr>
            <w:rFonts w:ascii="Arial" w:hAnsi="Arial" w:cs="Arial"/>
          </w:rPr>
          <w:delText>ing</w:delText>
        </w:r>
      </w:del>
      <w:del w:id="230" w:author="R Salem" w:date="2024-04-29T23:04:00Z" w16du:dateUtc="2024-04-30T06:04:00Z">
        <w:r w:rsidR="00A001B5" w:rsidRPr="00AA0B50" w:rsidDel="00A917DB">
          <w:rPr>
            <w:rFonts w:ascii="Arial" w:hAnsi="Arial" w:cs="Arial"/>
          </w:rPr>
          <w:delText xml:space="preserve"> for a </w:delText>
        </w:r>
      </w:del>
      <w:r w:rsidR="00A001B5" w:rsidRPr="00AA0B50">
        <w:rPr>
          <w:rFonts w:ascii="Arial" w:hAnsi="Arial" w:cs="Arial"/>
        </w:rPr>
        <w:t xml:space="preserve">degree </w:t>
      </w:r>
      <w:ins w:id="231" w:author="R Salem" w:date="2024-04-29T22:54:00Z" w16du:dateUtc="2024-04-30T05:54:00Z">
        <w:r w:rsidR="00C83BC9">
          <w:rPr>
            <w:rFonts w:ascii="Arial" w:hAnsi="Arial" w:cs="Arial"/>
          </w:rPr>
          <w:t xml:space="preserve">relatedness </w:t>
        </w:r>
      </w:ins>
      <w:ins w:id="232" w:author="R Salem" w:date="2024-05-01T13:23:00Z" w16du:dateUtc="2024-05-01T20:23:00Z">
        <w:r w:rsidR="00B51ACC">
          <w:rPr>
            <w:rFonts w:ascii="Arial" w:hAnsi="Arial" w:cs="Arial"/>
          </w:rPr>
          <w:t xml:space="preserve">threshold </w:t>
        </w:r>
      </w:ins>
      <w:ins w:id="233" w:author="R Salem" w:date="2024-04-29T22:54:00Z" w16du:dateUtc="2024-04-30T05:54:00Z">
        <w:r w:rsidR="00C83BC9">
          <w:rPr>
            <w:rFonts w:ascii="Arial" w:hAnsi="Arial" w:cs="Arial"/>
          </w:rPr>
          <w:t xml:space="preserve">and thereby </w:t>
        </w:r>
      </w:ins>
      <w:del w:id="234" w:author="R Salem" w:date="2024-04-29T22:54:00Z" w16du:dateUtc="2024-04-30T05:54:00Z">
        <w:r w:rsidR="00A001B5" w:rsidRPr="00AA0B50" w:rsidDel="00C83BC9">
          <w:rPr>
            <w:rFonts w:ascii="Arial" w:hAnsi="Arial" w:cs="Arial"/>
          </w:rPr>
          <w:delText xml:space="preserve">of </w:delText>
        </w:r>
      </w:del>
      <w:r w:rsidR="00A001B5" w:rsidRPr="00AA0B50">
        <w:rPr>
          <w:rFonts w:ascii="Arial" w:hAnsi="Arial" w:cs="Arial"/>
        </w:rPr>
        <w:t>tolerance towards the variability in the number of connections each subject has within the network</w:t>
      </w:r>
      <w:commentRangeEnd w:id="227"/>
      <w:r w:rsidR="00800234" w:rsidRPr="00D56D20">
        <w:rPr>
          <w:rStyle w:val="CommentReference"/>
          <w:rFonts w:ascii="Arial" w:hAnsi="Arial" w:cs="Arial"/>
        </w:rPr>
        <w:commentReference w:id="227"/>
      </w:r>
      <w:r w:rsidR="00A001B5" w:rsidRPr="00AA0B50">
        <w:rPr>
          <w:rFonts w:ascii="Arial" w:hAnsi="Arial" w:cs="Arial"/>
        </w:rPr>
        <w:t>.</w:t>
      </w:r>
      <w:r w:rsidR="00695F57" w:rsidRPr="00AA0B50">
        <w:rPr>
          <w:rFonts w:ascii="Arial" w:hAnsi="Arial" w:cs="Arial"/>
        </w:rPr>
        <w:t xml:space="preserve"> A fuzziness score</w:t>
      </w:r>
      <w:r w:rsidR="00591915" w:rsidRPr="00AA0B50">
        <w:rPr>
          <w:rFonts w:ascii="Arial" w:hAnsi="Arial" w:cs="Arial"/>
        </w:rPr>
        <w:t xml:space="preserve"> (f)</w:t>
      </w:r>
      <w:r w:rsidR="00695F57" w:rsidRPr="00AA0B50">
        <w:rPr>
          <w:rFonts w:ascii="Arial" w:hAnsi="Arial" w:cs="Arial"/>
        </w:rPr>
        <w:t xml:space="preserve"> </w:t>
      </w:r>
      <w:ins w:id="235" w:author="R Salem" w:date="2024-04-30T10:04:00Z" w16du:dateUtc="2024-04-30T17:04:00Z">
        <w:r w:rsidR="0055744B">
          <w:rPr>
            <w:rFonts w:ascii="Arial" w:hAnsi="Arial" w:cs="Arial"/>
          </w:rPr>
          <w:t xml:space="preserve">sets the criteria for selection by </w:t>
        </w:r>
      </w:ins>
      <w:del w:id="236" w:author="R Salem" w:date="2024-04-30T10:04:00Z" w16du:dateUtc="2024-04-30T17:04:00Z">
        <w:r w:rsidR="00E235C3" w:rsidRPr="00AA0B50" w:rsidDel="0055744B">
          <w:rPr>
            <w:rFonts w:ascii="Arial" w:hAnsi="Arial" w:cs="Arial"/>
          </w:rPr>
          <w:delText xml:space="preserve">instructs </w:delText>
        </w:r>
        <w:r w:rsidR="00695F57" w:rsidRPr="00AA0B50" w:rsidDel="0055744B">
          <w:rPr>
            <w:rFonts w:ascii="Arial" w:hAnsi="Arial" w:cs="Arial"/>
          </w:rPr>
          <w:delText xml:space="preserve">the program to </w:delText>
        </w:r>
      </w:del>
      <w:r w:rsidR="00695F57" w:rsidRPr="00AA0B50">
        <w:rPr>
          <w:rFonts w:ascii="Arial" w:hAnsi="Arial" w:cs="Arial"/>
        </w:rPr>
        <w:t>assign</w:t>
      </w:r>
      <w:ins w:id="237" w:author="R Salem" w:date="2024-04-30T10:04:00Z" w16du:dateUtc="2024-04-30T17:04:00Z">
        <w:r w:rsidR="0055744B">
          <w:rPr>
            <w:rFonts w:ascii="Arial" w:hAnsi="Arial" w:cs="Arial"/>
          </w:rPr>
          <w:t>ing</w:t>
        </w:r>
      </w:ins>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ins w:id="238" w:author="R Salem" w:date="2024-04-30T09:53:00Z" w16du:dateUtc="2024-04-30T16:53:00Z">
        <w:r w:rsidR="00B44411">
          <w:rPr>
            <w:rFonts w:ascii="Arial" w:hAnsi="Arial" w:cs="Arial"/>
          </w:rPr>
          <w:t>e</w:t>
        </w:r>
      </w:ins>
      <w:del w:id="239" w:author="R Salem" w:date="2024-04-30T09:53:00Z" w16du:dateUtc="2024-04-30T16:53:00Z">
        <w:r w:rsidR="00A001B5" w:rsidRPr="00AA0B50" w:rsidDel="00B44411">
          <w:rPr>
            <w:rFonts w:ascii="Arial" w:hAnsi="Arial" w:cs="Arial"/>
          </w:rPr>
          <w:delText>is</w:delText>
        </w:r>
      </w:del>
      <w:r w:rsidR="00A001B5" w:rsidRPr="00AA0B50">
        <w:rPr>
          <w:rFonts w:ascii="Arial" w:hAnsi="Arial" w:cs="Arial"/>
        </w:rPr>
        <w:t xml:space="preserve"> score </w:t>
      </w:r>
      <w:ins w:id="240" w:author="R Salem" w:date="2024-04-30T09:53:00Z" w16du:dateUtc="2024-04-30T16:53:00Z">
        <w:r w:rsidR="00B44411">
          <w:rPr>
            <w:rFonts w:ascii="Arial" w:hAnsi="Arial" w:cs="Arial"/>
          </w:rPr>
          <w:t>allows user</w:t>
        </w:r>
      </w:ins>
      <w:ins w:id="241" w:author="R Salem" w:date="2024-05-01T13:30:00Z" w16du:dateUtc="2024-05-01T20:30:00Z">
        <w:r w:rsidR="00B51ACC">
          <w:rPr>
            <w:rFonts w:ascii="Arial" w:hAnsi="Arial" w:cs="Arial"/>
          </w:rPr>
          <w:t xml:space="preserve"> granularity in </w:t>
        </w:r>
      </w:ins>
      <w:del w:id="242" w:author="R Salem" w:date="2024-04-30T09:57:00Z" w16du:dateUtc="2024-04-30T16:57:00Z">
        <w:r w:rsidR="00A001B5" w:rsidRPr="00AA0B50" w:rsidDel="00B44411">
          <w:rPr>
            <w:rFonts w:ascii="Arial" w:hAnsi="Arial" w:cs="Arial"/>
          </w:rPr>
          <w:delText xml:space="preserve">plays a key role in </w:delText>
        </w:r>
      </w:del>
      <w:r w:rsidR="00A001B5" w:rsidRPr="00AA0B50">
        <w:rPr>
          <w:rFonts w:ascii="Arial" w:hAnsi="Arial" w:cs="Arial"/>
        </w:rPr>
        <w:t>determin</w:t>
      </w:r>
      <w:ins w:id="243" w:author="R Salem" w:date="2024-05-01T13:30:00Z" w16du:dateUtc="2024-05-01T20:30:00Z">
        <w:r w:rsidR="00B51ACC">
          <w:rPr>
            <w:rFonts w:ascii="Arial" w:hAnsi="Arial" w:cs="Arial"/>
          </w:rPr>
          <w:t xml:space="preserve">ing </w:t>
        </w:r>
      </w:ins>
      <w:del w:id="244" w:author="R Salem" w:date="2024-04-30T09:57:00Z" w16du:dateUtc="2024-04-30T16:57:00Z">
        <w:r w:rsidR="00A001B5" w:rsidRPr="00AA0B50" w:rsidDel="00B44411">
          <w:rPr>
            <w:rFonts w:ascii="Arial" w:hAnsi="Arial" w:cs="Arial"/>
          </w:rPr>
          <w:delText>ing</w:delText>
        </w:r>
      </w:del>
      <w:del w:id="245" w:author="R Salem" w:date="2024-05-01T13:30:00Z" w16du:dateUtc="2024-05-01T20:30:00Z">
        <w:r w:rsidR="00A001B5" w:rsidRPr="00AA0B50" w:rsidDel="00B51ACC">
          <w:rPr>
            <w:rFonts w:ascii="Arial" w:hAnsi="Arial" w:cs="Arial"/>
          </w:rPr>
          <w:delText xml:space="preserve"> </w:delText>
        </w:r>
      </w:del>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commentRangeStart w:id="246"/>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commentRangeEnd w:id="246"/>
      <w:r w:rsidR="009D394E">
        <w:rPr>
          <w:rStyle w:val="CommentReference"/>
        </w:rPr>
        <w:commentReference w:id="246"/>
      </w:r>
    </w:p>
    <w:p w14:paraId="204BE3AB" w14:textId="77777777" w:rsidR="00861085" w:rsidRPr="00AA0B50" w:rsidRDefault="00861085">
      <w:pPr>
        <w:rPr>
          <w:rFonts w:ascii="Arial" w:hAnsi="Arial" w:cs="Arial"/>
        </w:rPr>
      </w:pPr>
    </w:p>
    <w:p w14:paraId="10BF190F" w14:textId="6F127588" w:rsidR="00A001B5" w:rsidRPr="00AA0B50" w:rsidRDefault="00A001B5" w:rsidP="00817C8F">
      <w:pPr>
        <w:rPr>
          <w:rFonts w:ascii="Arial" w:hAnsi="Arial" w:cs="Arial"/>
        </w:rPr>
      </w:pPr>
      <w:r w:rsidRPr="00AA0B50">
        <w:rPr>
          <w:rFonts w:ascii="Arial" w:hAnsi="Arial" w:cs="Arial"/>
        </w:rPr>
        <w:t xml:space="preserve">The </w:t>
      </w:r>
      <w:ins w:id="247" w:author="R Salem" w:date="2024-04-30T10:09:00Z" w16du:dateUtc="2024-04-30T17:09:00Z">
        <w:r w:rsidR="007E2580">
          <w:rPr>
            <w:rFonts w:ascii="Arial" w:hAnsi="Arial" w:cs="Arial"/>
          </w:rPr>
          <w:t xml:space="preserve">first step of the </w:t>
        </w:r>
      </w:ins>
      <w:r w:rsidR="003B71F6" w:rsidRPr="00AA0B50">
        <w:rPr>
          <w:rFonts w:ascii="Arial" w:hAnsi="Arial" w:cs="Arial"/>
        </w:rPr>
        <w:t xml:space="preserve">relatedness </w:t>
      </w:r>
      <w:r w:rsidRPr="00AA0B50">
        <w:rPr>
          <w:rFonts w:ascii="Arial" w:hAnsi="Arial" w:cs="Arial"/>
        </w:rPr>
        <w:t xml:space="preserve">pruning process </w:t>
      </w:r>
      <w:ins w:id="248" w:author="R Salem" w:date="2024-04-30T10:09:00Z" w16du:dateUtc="2024-04-30T17:09:00Z">
        <w:r w:rsidR="007E2580">
          <w:rPr>
            <w:rFonts w:ascii="Arial" w:hAnsi="Arial" w:cs="Arial"/>
          </w:rPr>
          <w:t xml:space="preserve">is to </w:t>
        </w:r>
      </w:ins>
      <w:del w:id="249" w:author="R Salem" w:date="2024-04-30T10:09:00Z" w16du:dateUtc="2024-04-30T17:09:00Z">
        <w:r w:rsidRPr="00AA0B50" w:rsidDel="007E2580">
          <w:rPr>
            <w:rFonts w:ascii="Arial" w:hAnsi="Arial" w:cs="Arial"/>
          </w:rPr>
          <w:delText xml:space="preserve">initiates by </w:delText>
        </w:r>
      </w:del>
      <w:r w:rsidRPr="00AA0B50">
        <w:rPr>
          <w:rFonts w:ascii="Arial" w:hAnsi="Arial" w:cs="Arial"/>
        </w:rPr>
        <w:t>identify</w:t>
      </w:r>
      <w:del w:id="250" w:author="R Salem" w:date="2024-04-30T10:09:00Z" w16du:dateUtc="2024-04-30T17:09:00Z">
        <w:r w:rsidRPr="00AA0B50" w:rsidDel="007E2580">
          <w:rPr>
            <w:rFonts w:ascii="Arial" w:hAnsi="Arial" w:cs="Arial"/>
          </w:rPr>
          <w:delText>ing</w:delText>
        </w:r>
      </w:del>
      <w:r w:rsidRPr="00AA0B50">
        <w:rPr>
          <w:rFonts w:ascii="Arial" w:hAnsi="Arial" w:cs="Arial"/>
        </w:rPr>
        <w:t xml:space="preserve">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ins w:id="251" w:author="R Salem" w:date="2024-05-01T13:31:00Z" w16du:dateUtc="2024-05-01T20:31:00Z">
        <w:r w:rsidR="009D394E">
          <w:rPr>
            <w:rFonts w:ascii="Arial" w:hAnsi="Arial" w:cs="Arial"/>
          </w:rPr>
          <w:t>,</w:t>
        </w:r>
      </w:ins>
      <w:r w:rsidR="00695F57" w:rsidRPr="00AA0B50">
        <w:rPr>
          <w:rFonts w:ascii="Arial" w:hAnsi="Arial" w:cs="Arial"/>
        </w:rPr>
        <w:t xml:space="preserve"> subjects that are not related with any other subjects in the study are </w:t>
      </w:r>
      <w:ins w:id="252" w:author="R Salem" w:date="2024-05-01T13:31:00Z" w16du:dateUtc="2024-05-01T20:31:00Z">
        <w:r w:rsidR="009D394E">
          <w:rPr>
            <w:rFonts w:ascii="Arial" w:hAnsi="Arial" w:cs="Arial"/>
          </w:rPr>
          <w:t xml:space="preserve">designated for </w:t>
        </w:r>
      </w:ins>
      <w:ins w:id="253" w:author="R Salem" w:date="2024-05-01T13:34:00Z" w16du:dateUtc="2024-05-01T20:34:00Z">
        <w:r w:rsidR="009D394E">
          <w:rPr>
            <w:rFonts w:ascii="Arial" w:hAnsi="Arial" w:cs="Arial"/>
          </w:rPr>
          <w:t>curated u</w:t>
        </w:r>
      </w:ins>
      <w:ins w:id="254" w:author="R Salem" w:date="2024-05-01T13:35:00Z" w16du:dateUtc="2024-05-01T20:35:00Z">
        <w:r w:rsidR="009D394E">
          <w:rPr>
            <w:rFonts w:ascii="Arial" w:hAnsi="Arial" w:cs="Arial"/>
          </w:rPr>
          <w:t>nrelated</w:t>
        </w:r>
      </w:ins>
      <w:ins w:id="255" w:author="R Salem" w:date="2024-05-01T13:31:00Z" w16du:dateUtc="2024-05-01T20:31:00Z">
        <w:r w:rsidR="009D394E">
          <w:rPr>
            <w:rFonts w:ascii="Arial" w:hAnsi="Arial" w:cs="Arial"/>
          </w:rPr>
          <w:t xml:space="preserve"> list and </w:t>
        </w:r>
      </w:ins>
      <w:r w:rsidR="00695F57" w:rsidRPr="00AA0B50">
        <w:rPr>
          <w:rFonts w:ascii="Arial" w:hAnsi="Arial" w:cs="Arial"/>
        </w:rPr>
        <w:t>removed from the kinship matrix</w:t>
      </w:r>
      <w:del w:id="256" w:author="R Salem" w:date="2024-05-01T13:32:00Z" w16du:dateUtc="2024-05-01T20:32:00Z">
        <w:r w:rsidR="00695F57" w:rsidRPr="00AA0B50" w:rsidDel="009D394E">
          <w:rPr>
            <w:rFonts w:ascii="Arial" w:hAnsi="Arial" w:cs="Arial"/>
          </w:rPr>
          <w:delText xml:space="preserve"> </w:delText>
        </w:r>
      </w:del>
      <w:del w:id="257" w:author="R Salem" w:date="2024-04-30T17:27:00Z" w16du:dateUtc="2024-05-01T00:27:00Z">
        <w:r w:rsidR="00695F57" w:rsidRPr="00AA0B50" w:rsidDel="00E70258">
          <w:rPr>
            <w:rFonts w:ascii="Arial" w:hAnsi="Arial" w:cs="Arial"/>
          </w:rPr>
          <w:delText>to</w:delText>
        </w:r>
      </w:del>
      <w:del w:id="258" w:author="R Salem" w:date="2024-04-30T10:16:00Z" w16du:dateUtc="2024-04-30T17:16:00Z">
        <w:r w:rsidR="00695F57" w:rsidRPr="00AA0B50" w:rsidDel="007E2580">
          <w:rPr>
            <w:rFonts w:ascii="Arial" w:hAnsi="Arial" w:cs="Arial"/>
          </w:rPr>
          <w:delText xml:space="preserve"> minimize data size</w:delText>
        </w:r>
      </w:del>
      <w:r w:rsidR="00695F57" w:rsidRPr="00AA0B50">
        <w:rPr>
          <w:rFonts w:ascii="Arial" w:hAnsi="Arial" w:cs="Arial"/>
        </w:rPr>
        <w:t>.</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Pr="00AA0B50">
        <w:rPr>
          <w:rFonts w:ascii="Arial" w:hAnsi="Arial" w:cs="Arial"/>
        </w:rPr>
        <w:t xml:space="preserve">. These pairs are then </w:t>
      </w:r>
      <w:del w:id="259" w:author="R Salem" w:date="2024-04-30T17:27:00Z" w16du:dateUtc="2024-05-01T00:27:00Z">
        <w:r w:rsidRPr="00AA0B50" w:rsidDel="00E70258">
          <w:rPr>
            <w:rFonts w:ascii="Arial" w:hAnsi="Arial" w:cs="Arial"/>
          </w:rPr>
          <w:delText xml:space="preserve">segregated </w:delText>
        </w:r>
      </w:del>
      <w:ins w:id="260" w:author="R Salem" w:date="2024-04-30T17:27:00Z" w16du:dateUtc="2024-05-01T00:27:00Z">
        <w:r w:rsidR="00E70258">
          <w:rPr>
            <w:rFonts w:ascii="Arial" w:hAnsi="Arial" w:cs="Arial"/>
          </w:rPr>
          <w:t>split</w:t>
        </w:r>
        <w:r w:rsidR="00E70258" w:rsidRPr="00AA0B50">
          <w:rPr>
            <w:rFonts w:ascii="Arial" w:hAnsi="Arial" w:cs="Arial"/>
          </w:rPr>
          <w:t xml:space="preserve"> </w:t>
        </w:r>
      </w:ins>
      <w:r w:rsidRPr="00AA0B50">
        <w:rPr>
          <w:rFonts w:ascii="Arial" w:hAnsi="Arial" w:cs="Arial"/>
        </w:rPr>
        <w:t>according to the predefined phenotype prioritization criteria</w:t>
      </w:r>
      <w:del w:id="261" w:author="R Salem" w:date="2024-04-30T17:28:00Z" w16du:dateUtc="2024-05-01T00:28:00Z">
        <w:r w:rsidRPr="00AA0B50" w:rsidDel="00E70258">
          <w:rPr>
            <w:rFonts w:ascii="Arial" w:hAnsi="Arial" w:cs="Arial"/>
          </w:rPr>
          <w:delText xml:space="preserve">, significantly </w:delText>
        </w:r>
        <w:commentRangeStart w:id="262"/>
        <w:r w:rsidRPr="00AA0B50" w:rsidDel="00E70258">
          <w:rPr>
            <w:rFonts w:ascii="Arial" w:hAnsi="Arial" w:cs="Arial"/>
          </w:rPr>
          <w:delText>streamlining the relatedness matrix</w:delText>
        </w:r>
        <w:r w:rsidR="003B71F6" w:rsidRPr="00AA0B50" w:rsidDel="00E70258">
          <w:rPr>
            <w:rFonts w:ascii="Arial" w:hAnsi="Arial" w:cs="Arial"/>
          </w:rPr>
          <w:delText xml:space="preserve"> </w:delText>
        </w:r>
        <w:commentRangeStart w:id="263"/>
        <w:commentRangeEnd w:id="263"/>
        <w:r w:rsidR="003B71F6" w:rsidRPr="00D56D20" w:rsidDel="00E70258">
          <w:rPr>
            <w:rStyle w:val="CommentReference"/>
            <w:rFonts w:ascii="Arial" w:hAnsi="Arial" w:cs="Arial"/>
          </w:rPr>
          <w:commentReference w:id="263"/>
        </w:r>
      </w:del>
      <w:r w:rsidR="003B71F6" w:rsidRPr="00AA0B50">
        <w:rPr>
          <w:rFonts w:ascii="Arial" w:hAnsi="Arial" w:cs="Arial"/>
        </w:rPr>
        <w:t>(Figure 1A)</w:t>
      </w:r>
      <w:r w:rsidRPr="00AA0B50">
        <w:rPr>
          <w:rFonts w:ascii="Arial" w:hAnsi="Arial" w:cs="Arial"/>
        </w:rPr>
        <w:t xml:space="preserve">. </w:t>
      </w:r>
      <w:commentRangeEnd w:id="262"/>
      <w:r w:rsidR="0055744B">
        <w:rPr>
          <w:rStyle w:val="CommentReference"/>
        </w:rPr>
        <w:commentReference w:id="262"/>
      </w:r>
      <w:r w:rsidRPr="00AA0B50">
        <w:rPr>
          <w:rFonts w:ascii="Arial" w:hAnsi="Arial" w:cs="Arial"/>
        </w:rPr>
        <w:t xml:space="preserve">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 xml:space="preserve">relatedness networks, </w:t>
      </w:r>
      <w:commentRangeStart w:id="264"/>
      <w:r w:rsidRPr="00AA0B50">
        <w:rPr>
          <w:rFonts w:ascii="Arial" w:hAnsi="Arial" w:cs="Arial"/>
        </w:rPr>
        <w:t>employing a dual strategy based on the fuzziness score</w:t>
      </w:r>
      <w:commentRangeEnd w:id="264"/>
      <w:r w:rsidR="00E70258">
        <w:rPr>
          <w:rStyle w:val="CommentReference"/>
        </w:rPr>
        <w:commentReference w:id="264"/>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commentRangeStart w:id="265"/>
      <w:commentRangeStart w:id="266"/>
      <w:r w:rsidR="00310D2E" w:rsidRPr="00AA0B50">
        <w:rPr>
          <w:rFonts w:ascii="Arial" w:hAnsi="Arial" w:cs="Arial"/>
        </w:rPr>
        <w:t>super-</w:t>
      </w:r>
      <w:r w:rsidRPr="00AA0B50">
        <w:rPr>
          <w:rFonts w:ascii="Arial" w:hAnsi="Arial" w:cs="Arial"/>
        </w:rPr>
        <w:t xml:space="preserve">subjects. </w:t>
      </w:r>
      <w:commentRangeStart w:id="267"/>
      <w:commentRangeStart w:id="268"/>
      <w:r w:rsidR="00310D2E" w:rsidRPr="00AA0B50">
        <w:rPr>
          <w:rFonts w:ascii="Arial" w:hAnsi="Arial" w:cs="Arial"/>
        </w:rPr>
        <w:t xml:space="preserve">Super-subjects </w:t>
      </w:r>
      <w:ins w:id="269" w:author="R Salem" w:date="2024-04-30T17:34:00Z" w16du:dateUtc="2024-05-01T00:34:00Z">
        <w:r w:rsidR="00E70258">
          <w:rPr>
            <w:rFonts w:ascii="Arial" w:hAnsi="Arial" w:cs="Arial"/>
          </w:rPr>
          <w:t xml:space="preserve">act as hubs, </w:t>
        </w:r>
      </w:ins>
      <w:del w:id="270" w:author="R Salem" w:date="2024-04-30T17:34:00Z" w16du:dateUtc="2024-05-01T00:34:00Z">
        <w:r w:rsidRPr="00AA0B50" w:rsidDel="00E70258">
          <w:rPr>
            <w:rFonts w:ascii="Arial" w:hAnsi="Arial" w:cs="Arial"/>
          </w:rPr>
          <w:delText xml:space="preserve">are individuals </w:delText>
        </w:r>
      </w:del>
      <w:del w:id="271" w:author="R Salem" w:date="2024-05-01T13:33:00Z" w16du:dateUtc="2024-05-01T20:33:00Z">
        <w:r w:rsidRPr="00AA0B50" w:rsidDel="009D394E">
          <w:rPr>
            <w:rFonts w:ascii="Arial" w:hAnsi="Arial" w:cs="Arial"/>
          </w:rPr>
          <w:delText xml:space="preserve">linked </w:delText>
        </w:r>
      </w:del>
      <w:ins w:id="272" w:author="R Salem" w:date="2024-05-01T13:33:00Z" w16du:dateUtc="2024-05-01T20:33:00Z">
        <w:r w:rsidR="009D394E" w:rsidRPr="00AA0B50">
          <w:rPr>
            <w:rFonts w:ascii="Arial" w:hAnsi="Arial" w:cs="Arial"/>
          </w:rPr>
          <w:t>link</w:t>
        </w:r>
        <w:r w:rsidR="009D394E">
          <w:rPr>
            <w:rFonts w:ascii="Arial" w:hAnsi="Arial" w:cs="Arial"/>
          </w:rPr>
          <w:t>ing</w:t>
        </w:r>
        <w:r w:rsidR="009D394E">
          <w:rPr>
            <w:rFonts w:ascii="Arial" w:hAnsi="Arial" w:cs="Arial"/>
          </w:rPr>
          <w:t xml:space="preserve"> </w:t>
        </w:r>
      </w:ins>
      <w:r w:rsidRPr="00AA0B50">
        <w:rPr>
          <w:rFonts w:ascii="Arial" w:hAnsi="Arial" w:cs="Arial"/>
        </w:rPr>
        <w:t>to multiple subjects within the network</w:t>
      </w:r>
      <w:ins w:id="273" w:author="R Salem" w:date="2024-05-01T13:33:00Z" w16du:dateUtc="2024-05-01T20:33:00Z">
        <w:r w:rsidR="009D394E">
          <w:rPr>
            <w:rFonts w:ascii="Arial" w:hAnsi="Arial" w:cs="Arial"/>
          </w:rPr>
          <w:t xml:space="preserve"> that are otherwise not </w:t>
        </w:r>
      </w:ins>
      <w:del w:id="274" w:author="R Salem" w:date="2024-05-01T13:33:00Z" w16du:dateUtc="2024-05-01T20:33:00Z">
        <w:r w:rsidRPr="00AA0B50" w:rsidDel="009D394E">
          <w:rPr>
            <w:rFonts w:ascii="Arial" w:hAnsi="Arial" w:cs="Arial"/>
          </w:rPr>
          <w:delText xml:space="preserve">, </w:delText>
        </w:r>
      </w:del>
      <w:del w:id="275" w:author="R Salem" w:date="2024-04-30T17:35:00Z" w16du:dateUtc="2024-05-01T00:35:00Z">
        <w:r w:rsidRPr="00AA0B50" w:rsidDel="00E70258">
          <w:rPr>
            <w:rFonts w:ascii="Arial" w:hAnsi="Arial" w:cs="Arial"/>
          </w:rPr>
          <w:delText xml:space="preserve">whereas these </w:delText>
        </w:r>
      </w:del>
      <w:del w:id="276" w:author="R Salem" w:date="2024-05-01T13:33:00Z" w16du:dateUtc="2024-05-01T20:33:00Z">
        <w:r w:rsidRPr="00AA0B50" w:rsidDel="009D394E">
          <w:rPr>
            <w:rFonts w:ascii="Arial" w:hAnsi="Arial" w:cs="Arial"/>
          </w:rPr>
          <w:delText xml:space="preserve">linked </w:delText>
        </w:r>
      </w:del>
      <w:ins w:id="277" w:author="R Salem" w:date="2024-05-01T13:33:00Z" w16du:dateUtc="2024-05-01T20:33:00Z">
        <w:r w:rsidR="009D394E">
          <w:rPr>
            <w:rFonts w:ascii="Arial" w:hAnsi="Arial" w:cs="Arial"/>
          </w:rPr>
          <w:t xml:space="preserve">related to each other </w:t>
        </w:r>
      </w:ins>
      <w:del w:id="278" w:author="R Salem" w:date="2024-05-01T13:33:00Z" w16du:dateUtc="2024-05-01T20:33:00Z">
        <w:r w:rsidRPr="00AA0B50" w:rsidDel="009D394E">
          <w:rPr>
            <w:rFonts w:ascii="Arial" w:hAnsi="Arial" w:cs="Arial"/>
          </w:rPr>
          <w:delText xml:space="preserve">subjects are not related </w:delText>
        </w:r>
      </w:del>
      <w:ins w:id="279" w:author="R Salem" w:date="2024-04-30T17:35:00Z" w16du:dateUtc="2024-05-01T00:35:00Z">
        <w:r w:rsidR="00E70258">
          <w:rPr>
            <w:rFonts w:ascii="Arial" w:hAnsi="Arial" w:cs="Arial"/>
          </w:rPr>
          <w:t xml:space="preserve">or </w:t>
        </w:r>
      </w:ins>
      <w:del w:id="280" w:author="R Salem" w:date="2024-04-30T17:35:00Z" w16du:dateUtc="2024-05-01T00:35:00Z">
        <w:r w:rsidRPr="00AA0B50" w:rsidDel="00E70258">
          <w:rPr>
            <w:rFonts w:ascii="Arial" w:hAnsi="Arial" w:cs="Arial"/>
          </w:rPr>
          <w:delText xml:space="preserve">with </w:delText>
        </w:r>
      </w:del>
      <w:r w:rsidRPr="00AA0B50">
        <w:rPr>
          <w:rFonts w:ascii="Arial" w:hAnsi="Arial" w:cs="Arial"/>
        </w:rPr>
        <w:t>any other subjects in the study</w:t>
      </w:r>
      <w:commentRangeEnd w:id="265"/>
      <w:r w:rsidR="00E70258">
        <w:rPr>
          <w:rStyle w:val="CommentReference"/>
        </w:rPr>
        <w:commentReference w:id="265"/>
      </w:r>
      <w:commentRangeEnd w:id="266"/>
      <w:r w:rsidR="00E70258">
        <w:rPr>
          <w:rStyle w:val="CommentReference"/>
        </w:rPr>
        <w:commentReference w:id="266"/>
      </w:r>
      <w:r w:rsidRPr="00AA0B50">
        <w:rPr>
          <w:rFonts w:ascii="Arial" w:hAnsi="Arial" w:cs="Arial"/>
        </w:rPr>
        <w:t xml:space="preserve">. This targeted pruning is particularly effective in cohort studies, where such super-subjects </w:t>
      </w:r>
      <w:commentRangeEnd w:id="267"/>
      <w:r w:rsidR="00E235C3" w:rsidRPr="00D56D20">
        <w:rPr>
          <w:rStyle w:val="CommentReference"/>
          <w:rFonts w:ascii="Arial" w:hAnsi="Arial" w:cs="Arial"/>
        </w:rPr>
        <w:commentReference w:id="267"/>
      </w:r>
      <w:commentRangeEnd w:id="268"/>
      <w:r w:rsidR="00310D2E" w:rsidRPr="00D56D20">
        <w:rPr>
          <w:rStyle w:val="CommentReference"/>
          <w:rFonts w:ascii="Arial" w:hAnsi="Arial" w:cs="Arial"/>
        </w:rPr>
        <w:commentReference w:id="268"/>
      </w:r>
      <w:r w:rsidRPr="00AA0B50">
        <w:rPr>
          <w:rFonts w:ascii="Arial" w:hAnsi="Arial" w:cs="Arial"/>
        </w:rPr>
        <w:t xml:space="preserve">can constitute a considerable </w:t>
      </w:r>
      <w:r w:rsidRPr="00AA0B50">
        <w:rPr>
          <w:rFonts w:ascii="Arial" w:hAnsi="Arial" w:cs="Arial"/>
        </w:rPr>
        <w:lastRenderedPageBreak/>
        <w:t xml:space="preserve">portion of the network. Conversely, with a fuzziness score </w:t>
      </w:r>
      <w:del w:id="281" w:author="R Salem" w:date="2024-05-01T13:33:00Z" w16du:dateUtc="2024-05-01T20:33:00Z">
        <w:r w:rsidRPr="00AA0B50" w:rsidDel="009D394E">
          <w:rPr>
            <w:rFonts w:ascii="Arial" w:hAnsi="Arial" w:cs="Arial"/>
          </w:rPr>
          <w:delText xml:space="preserve">above </w:delText>
        </w:r>
      </w:del>
      <w:ins w:id="282" w:author="R Salem" w:date="2024-05-01T13:33:00Z" w16du:dateUtc="2024-05-01T20:33:00Z">
        <w:r w:rsidR="009D394E">
          <w:rPr>
            <w:rFonts w:ascii="Arial" w:hAnsi="Arial" w:cs="Arial"/>
          </w:rPr>
          <w:t>greater than</w:t>
        </w:r>
        <w:r w:rsidR="009D394E" w:rsidRPr="00AA0B50">
          <w:rPr>
            <w:rFonts w:ascii="Arial" w:hAnsi="Arial" w:cs="Arial"/>
          </w:rPr>
          <w:t xml:space="preserve"> </w:t>
        </w:r>
      </w:ins>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 xml:space="preserve">of the subject in the cohort who is related to the most people, and f represents the fuzziness score. </w:t>
      </w:r>
      <w:commentRangeStart w:id="283"/>
      <w:r w:rsidRPr="00AA0B50">
        <w:rPr>
          <w:rFonts w:ascii="Arial" w:hAnsi="Arial" w:cs="Arial"/>
        </w:rPr>
        <w:t xml:space="preserve">This iterative removal continues until only related pairs remain, </w:t>
      </w:r>
      <w:commentRangeEnd w:id="283"/>
      <w:r w:rsidR="00E70258">
        <w:rPr>
          <w:rStyle w:val="CommentReference"/>
        </w:rPr>
        <w:commentReference w:id="283"/>
      </w:r>
      <w:r w:rsidRPr="00AA0B50">
        <w:rPr>
          <w:rFonts w:ascii="Arial" w:hAnsi="Arial" w:cs="Arial"/>
        </w:rPr>
        <w:t>which are then subjected to a final work-up step. The culmination of this process is a curated list of subjects to be excluded, thereby refining the cohort to a set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6F5F4A88" w14:textId="7ABBD22D" w:rsidR="00B448D9" w:rsidRPr="00AA0B50" w:rsidRDefault="005773A6" w:rsidP="00B448D9">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del w:id="284" w:author="R Salem" w:date="2024-04-30T17:36:00Z" w16du:dateUtc="2024-05-01T00:36:00Z">
        <w:r w:rsidR="00282EBA" w:rsidRPr="00AA0B50" w:rsidDel="00E70258">
          <w:rPr>
            <w:rFonts w:ascii="Arial" w:hAnsi="Arial" w:cs="Arial"/>
          </w:rPr>
          <w:delText xml:space="preserve">across </w:delText>
        </w:r>
      </w:del>
      <w:ins w:id="285" w:author="R Salem" w:date="2024-04-30T17:36:00Z" w16du:dateUtc="2024-05-01T00:36:00Z">
        <w:r w:rsidR="00E70258">
          <w:rPr>
            <w:rFonts w:ascii="Arial" w:hAnsi="Arial" w:cs="Arial"/>
          </w:rPr>
          <w:t>vi</w:t>
        </w:r>
      </w:ins>
      <w:ins w:id="286" w:author="R Salem" w:date="2024-05-01T13:36:00Z" w16du:dateUtc="2024-05-01T20:36:00Z">
        <w:r w:rsidR="009D394E">
          <w:rPr>
            <w:rFonts w:ascii="Arial" w:hAnsi="Arial" w:cs="Arial"/>
          </w:rPr>
          <w:t>a</w:t>
        </w:r>
      </w:ins>
      <w:ins w:id="287" w:author="R Salem" w:date="2024-04-30T17:36:00Z" w16du:dateUtc="2024-05-01T00:36:00Z">
        <w:r w:rsidR="00E70258">
          <w:rPr>
            <w:rFonts w:ascii="Arial" w:hAnsi="Arial" w:cs="Arial"/>
          </w:rPr>
          <w:t xml:space="preserve"> </w:t>
        </w:r>
      </w:ins>
      <w:r w:rsidRPr="00AA0B50">
        <w:rPr>
          <w:rFonts w:ascii="Arial" w:hAnsi="Arial" w:cs="Arial"/>
        </w:rPr>
        <w:t xml:space="preserve">simulation </w:t>
      </w:r>
      <w:del w:id="288" w:author="R Salem" w:date="2024-04-30T17:36:00Z" w16du:dateUtc="2024-05-01T00:36:00Z">
        <w:r w:rsidR="00282EBA" w:rsidRPr="00AA0B50" w:rsidDel="00E70258">
          <w:rPr>
            <w:rFonts w:ascii="Arial" w:hAnsi="Arial" w:cs="Arial"/>
          </w:rPr>
          <w:delText xml:space="preserve">scenarios </w:delText>
        </w:r>
      </w:del>
      <w:ins w:id="289" w:author="R Salem" w:date="2024-04-30T17:36:00Z" w16du:dateUtc="2024-05-01T00:36:00Z">
        <w:r w:rsidR="00E70258">
          <w:rPr>
            <w:rFonts w:ascii="Arial" w:hAnsi="Arial" w:cs="Arial"/>
          </w:rPr>
          <w:t xml:space="preserve">and </w:t>
        </w:r>
      </w:ins>
      <w:del w:id="290" w:author="R Salem" w:date="2024-04-30T17:36:00Z" w16du:dateUtc="2024-05-01T00:36:00Z">
        <w:r w:rsidR="00282EBA" w:rsidRPr="00AA0B50" w:rsidDel="00E70258">
          <w:rPr>
            <w:rFonts w:ascii="Arial" w:hAnsi="Arial" w:cs="Arial"/>
          </w:rPr>
          <w:delText xml:space="preserve">reflective of </w:delText>
        </w:r>
      </w:del>
      <w:r w:rsidR="00282EBA" w:rsidRPr="00AA0B50">
        <w:rPr>
          <w:rFonts w:ascii="Arial" w:hAnsi="Arial" w:cs="Arial"/>
        </w:rPr>
        <w:t xml:space="preserve">real-world </w:t>
      </w:r>
      <w:ins w:id="291" w:author="R Salem" w:date="2024-04-30T17:36:00Z" w16du:dateUtc="2024-05-01T00:36:00Z">
        <w:r w:rsidR="00E70258">
          <w:rPr>
            <w:rFonts w:ascii="Arial" w:hAnsi="Arial" w:cs="Arial"/>
          </w:rPr>
          <w:t>scenarios</w:t>
        </w:r>
      </w:ins>
      <w:del w:id="292" w:author="R Salem" w:date="2024-04-30T17:37:00Z" w16du:dateUtc="2024-05-01T00:37:00Z">
        <w:r w:rsidR="00282EBA" w:rsidRPr="00AA0B50" w:rsidDel="00E70258">
          <w:rPr>
            <w:rFonts w:ascii="Arial" w:hAnsi="Arial" w:cs="Arial"/>
          </w:rPr>
          <w:delText>cohorts</w:delText>
        </w:r>
      </w:del>
      <w:r w:rsidR="00282EBA" w:rsidRPr="00AA0B50">
        <w:rPr>
          <w:rFonts w:ascii="Arial" w:hAnsi="Arial" w:cs="Arial"/>
        </w:rPr>
        <w:t xml:space="preserve">. </w:t>
      </w:r>
      <w:ins w:id="293" w:author="R Salem" w:date="2024-05-01T13:40:00Z" w16du:dateUtc="2024-05-01T20:40:00Z">
        <w:r w:rsidR="009D394E">
          <w:rPr>
            <w:rFonts w:ascii="Arial" w:hAnsi="Arial" w:cs="Arial"/>
          </w:rPr>
          <w:t>A</w:t>
        </w:r>
      </w:ins>
      <w:ins w:id="294" w:author="R Salem" w:date="2024-05-01T13:39:00Z" w16du:dateUtc="2024-05-01T20:39:00Z">
        <w:r w:rsidR="009D394E" w:rsidRPr="00AA0B50">
          <w:rPr>
            <w:rFonts w:ascii="Arial" w:hAnsi="Arial" w:cs="Arial"/>
          </w:rPr>
          <w:t xml:space="preserve"> complex related network (n~100</w:t>
        </w:r>
        <w:r w:rsidR="009D394E">
          <w:rPr>
            <w:rFonts w:ascii="Arial" w:hAnsi="Arial" w:cs="Arial"/>
          </w:rPr>
          <w:t xml:space="preserve"> </w:t>
        </w:r>
        <w:r w:rsidR="009D394E" w:rsidRPr="00AA0B50">
          <w:rPr>
            <w:rFonts w:ascii="Arial" w:hAnsi="Arial" w:cs="Arial"/>
          </w:rPr>
          <w:t>000</w:t>
        </w:r>
        <w:r w:rsidR="009D394E">
          <w:rPr>
            <w:rFonts w:ascii="Arial" w:hAnsi="Arial" w:cs="Arial"/>
          </w:rPr>
          <w:t xml:space="preserve"> pairs</w:t>
        </w:r>
        <w:r w:rsidR="009D394E" w:rsidRPr="00AA0B50">
          <w:rPr>
            <w:rFonts w:ascii="Arial" w:hAnsi="Arial" w:cs="Arial"/>
          </w:rPr>
          <w:t>) was simulated</w:t>
        </w:r>
        <w:r w:rsidR="009D394E">
          <w:rPr>
            <w:rFonts w:ascii="Arial" w:hAnsi="Arial" w:cs="Arial"/>
          </w:rPr>
          <w:t xml:space="preserve"> </w:t>
        </w:r>
      </w:ins>
      <w:ins w:id="295" w:author="R Salem" w:date="2024-05-01T13:40:00Z" w16du:dateUtc="2024-05-01T20:40:00Z">
        <w:r w:rsidR="009D394E">
          <w:rPr>
            <w:rFonts w:ascii="Arial" w:hAnsi="Arial" w:cs="Arial"/>
          </w:rPr>
          <w:t xml:space="preserve">based on </w:t>
        </w:r>
      </w:ins>
      <w:ins w:id="296" w:author="R Salem" w:date="2024-05-01T13:39:00Z" w16du:dateUtc="2024-05-01T20:39:00Z">
        <w:r w:rsidR="009D394E">
          <w:rPr>
            <w:rFonts w:ascii="Arial" w:hAnsi="Arial" w:cs="Arial"/>
          </w:rPr>
          <w:t xml:space="preserve">on UK Biobank </w:t>
        </w:r>
      </w:ins>
      <w:del w:id="297" w:author="R Salem" w:date="2024-05-01T13:39:00Z" w16du:dateUtc="2024-05-01T20:39:00Z">
        <w:r w:rsidR="00282EBA" w:rsidRPr="00AA0B50" w:rsidDel="009D394E">
          <w:rPr>
            <w:rFonts w:ascii="Arial" w:hAnsi="Arial" w:cs="Arial"/>
          </w:rPr>
          <w:delText xml:space="preserve">Utilizing the </w:delText>
        </w:r>
      </w:del>
      <w:r w:rsidR="00282EBA" w:rsidRPr="00AA0B50">
        <w:rPr>
          <w:rFonts w:ascii="Arial" w:hAnsi="Arial" w:cs="Arial"/>
        </w:rPr>
        <w:t xml:space="preserve">kinship </w:t>
      </w:r>
      <w:r w:rsidR="001A1315" w:rsidRPr="00AA0B50">
        <w:rPr>
          <w:rFonts w:ascii="Arial" w:hAnsi="Arial" w:cs="Arial"/>
        </w:rPr>
        <w:t xml:space="preserve">structure </w:t>
      </w:r>
      <w:del w:id="298" w:author="R Salem" w:date="2024-05-01T13:37:00Z" w16du:dateUtc="2024-05-01T20:37:00Z">
        <w:r w:rsidR="00282EBA" w:rsidRPr="00AA0B50" w:rsidDel="009D394E">
          <w:rPr>
            <w:rFonts w:ascii="Arial" w:hAnsi="Arial" w:cs="Arial"/>
          </w:rPr>
          <w:delText xml:space="preserve">derived </w:delText>
        </w:r>
      </w:del>
      <w:ins w:id="299" w:author="R Salem" w:date="2024-05-01T13:37:00Z" w16du:dateUtc="2024-05-01T20:37:00Z">
        <w:r w:rsidR="009D394E">
          <w:rPr>
            <w:rFonts w:ascii="Arial" w:hAnsi="Arial" w:cs="Arial"/>
          </w:rPr>
          <w:t xml:space="preserve">based on </w:t>
        </w:r>
      </w:ins>
      <w:del w:id="300" w:author="R Salem" w:date="2024-05-01T13:37:00Z" w16du:dateUtc="2024-05-01T20:37:00Z">
        <w:r w:rsidR="00282EBA" w:rsidRPr="00AA0B50" w:rsidDel="009D394E">
          <w:rPr>
            <w:rFonts w:ascii="Arial" w:hAnsi="Arial" w:cs="Arial"/>
          </w:rPr>
          <w:delText xml:space="preserve">from the </w:delText>
        </w:r>
      </w:del>
      <w:del w:id="301" w:author="R Salem" w:date="2024-05-01T13:40:00Z" w16du:dateUtc="2024-05-01T20:40:00Z">
        <w:r w:rsidR="00282EBA" w:rsidRPr="00AA0B50" w:rsidDel="009D394E">
          <w:rPr>
            <w:rFonts w:ascii="Arial" w:hAnsi="Arial" w:cs="Arial"/>
          </w:rPr>
          <w:delText xml:space="preserve">UK Biobank </w:delText>
        </w:r>
      </w:del>
      <w:del w:id="302" w:author="R Salem" w:date="2024-05-01T13:37:00Z" w16du:dateUtc="2024-05-01T20:37:00Z">
        <w:r w:rsidR="00282EBA" w:rsidRPr="00AA0B50" w:rsidDel="009D394E">
          <w:rPr>
            <w:rFonts w:ascii="Arial" w:hAnsi="Arial" w:cs="Arial"/>
          </w:rPr>
          <w:delText>dataset</w:delText>
        </w:r>
        <w:r w:rsidR="00006013" w:rsidRPr="00AA0B50" w:rsidDel="009D394E">
          <w:rPr>
            <w:rFonts w:ascii="Arial" w:hAnsi="Arial" w:cs="Arial"/>
          </w:rPr>
          <w:delText xml:space="preserve"> </w:delText>
        </w:r>
      </w:del>
      <w:del w:id="303" w:author="R Salem" w:date="2024-05-01T13:38:00Z" w16du:dateUtc="2024-05-01T20:38:00Z">
        <w:r w:rsidR="0055171F" w:rsidRPr="00AA0B50" w:rsidDel="009D394E">
          <w:rPr>
            <w:rFonts w:ascii="Arial" w:hAnsi="Arial" w:cs="Arial"/>
          </w:rPr>
          <w:fldChar w:fldCharType="begin" w:fldLock="1"/>
        </w:r>
        <w:r w:rsidR="0055171F" w:rsidRPr="00AA0B50" w:rsidDel="009D394E">
          <w:rPr>
            <w:rFonts w:ascii="Arial" w:hAnsi="Arial" w:cs="Arial"/>
          </w:rPr>
          <w:delInstrText>ADDIN paperpile_citation &lt;clusterId&gt;N948A996W486U191&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delInstrText>
        </w:r>
        <w:r w:rsidR="0055171F" w:rsidRPr="00AA0B50" w:rsidDel="009D394E">
          <w:rPr>
            <w:rFonts w:ascii="Arial" w:hAnsi="Arial" w:cs="Arial"/>
          </w:rPr>
          <w:fldChar w:fldCharType="separate"/>
        </w:r>
        <w:r w:rsidR="00006013" w:rsidRPr="00AA0B50" w:rsidDel="009D394E">
          <w:rPr>
            <w:rFonts w:ascii="Arial" w:hAnsi="Arial" w:cs="Arial"/>
            <w:noProof/>
          </w:rPr>
          <w:delText>(Bycroft et al. 2018)</w:delText>
        </w:r>
        <w:r w:rsidR="0055171F" w:rsidRPr="00AA0B50" w:rsidDel="009D394E">
          <w:rPr>
            <w:rFonts w:ascii="Arial" w:hAnsi="Arial" w:cs="Arial"/>
          </w:rPr>
          <w:fldChar w:fldCharType="end"/>
        </w:r>
      </w:del>
      <w:r w:rsidR="00282EBA" w:rsidRPr="00AA0B50">
        <w:rPr>
          <w:rFonts w:ascii="Arial" w:hAnsi="Arial" w:cs="Arial"/>
        </w:rPr>
        <w:t xml:space="preserve"> and a </w:t>
      </w:r>
      <w:del w:id="304" w:author="R Salem" w:date="2024-05-01T13:37:00Z" w16du:dateUtc="2024-05-01T20:37:00Z">
        <w:r w:rsidR="00282EBA" w:rsidRPr="00AA0B50" w:rsidDel="009D394E">
          <w:rPr>
            <w:rFonts w:ascii="Arial" w:hAnsi="Arial" w:cs="Arial"/>
          </w:rPr>
          <w:delText xml:space="preserve">corresponding </w:delText>
        </w:r>
      </w:del>
      <w:ins w:id="305" w:author="R Salem" w:date="2024-05-01T13:37:00Z" w16du:dateUtc="2024-05-01T20:37:00Z">
        <w:r w:rsidR="009D394E">
          <w:rPr>
            <w:rFonts w:ascii="Arial" w:hAnsi="Arial" w:cs="Arial"/>
          </w:rPr>
          <w:t>simulated</w:t>
        </w:r>
        <w:r w:rsidR="009D394E" w:rsidRPr="00AA0B50">
          <w:rPr>
            <w:rFonts w:ascii="Arial" w:hAnsi="Arial" w:cs="Arial"/>
          </w:rPr>
          <w:t xml:space="preserve"> </w:t>
        </w:r>
      </w:ins>
      <w:r w:rsidR="00282EBA" w:rsidRPr="00AA0B50">
        <w:rPr>
          <w:rFonts w:ascii="Arial" w:hAnsi="Arial" w:cs="Arial"/>
        </w:rPr>
        <w:t>set of categorical and numerical phenotypes,</w:t>
      </w:r>
      <w:del w:id="306" w:author="R Salem" w:date="2024-05-01T13:39:00Z" w16du:dateUtc="2024-05-01T20:39:00Z">
        <w:r w:rsidR="00282EBA" w:rsidRPr="00AA0B50" w:rsidDel="009D394E">
          <w:rPr>
            <w:rFonts w:ascii="Arial" w:hAnsi="Arial" w:cs="Arial"/>
          </w:rPr>
          <w:delText xml:space="preserve"> a complex related network (n</w:delText>
        </w:r>
      </w:del>
      <w:del w:id="307" w:author="R Salem" w:date="2024-05-01T13:36:00Z" w16du:dateUtc="2024-05-01T20:36:00Z">
        <w:r w:rsidR="00282EBA" w:rsidRPr="00AA0B50" w:rsidDel="009D394E">
          <w:rPr>
            <w:rFonts w:ascii="Arial" w:hAnsi="Arial" w:cs="Arial"/>
          </w:rPr>
          <w:delText xml:space="preserve"> </w:delText>
        </w:r>
      </w:del>
      <w:del w:id="308" w:author="R Salem" w:date="2024-05-01T13:39:00Z" w16du:dateUtc="2024-05-01T20:39:00Z">
        <w:r w:rsidRPr="00AA0B50" w:rsidDel="009D394E">
          <w:rPr>
            <w:rFonts w:ascii="Arial" w:hAnsi="Arial" w:cs="Arial"/>
          </w:rPr>
          <w:delText>~</w:delText>
        </w:r>
        <w:r w:rsidR="00282EBA" w:rsidRPr="00AA0B50" w:rsidDel="009D394E">
          <w:rPr>
            <w:rFonts w:ascii="Arial" w:hAnsi="Arial" w:cs="Arial"/>
          </w:rPr>
          <w:delText>100</w:delText>
        </w:r>
      </w:del>
      <w:del w:id="309" w:author="R Salem" w:date="2024-04-29T15:13:00Z" w16du:dateUtc="2024-04-29T22:13:00Z">
        <w:r w:rsidR="00282EBA" w:rsidRPr="00AA0B50" w:rsidDel="005913E7">
          <w:rPr>
            <w:rFonts w:ascii="Arial" w:hAnsi="Arial" w:cs="Arial"/>
          </w:rPr>
          <w:delText>,</w:delText>
        </w:r>
      </w:del>
      <w:del w:id="310" w:author="R Salem" w:date="2024-05-01T13:39:00Z" w16du:dateUtc="2024-05-01T20:39:00Z">
        <w:r w:rsidR="00282EBA" w:rsidRPr="00AA0B50" w:rsidDel="009D394E">
          <w:rPr>
            <w:rFonts w:ascii="Arial" w:hAnsi="Arial" w:cs="Arial"/>
          </w:rPr>
          <w:delText>000) was simulated</w:delText>
        </w:r>
      </w:del>
      <w:del w:id="311" w:author="R Salem" w:date="2024-05-01T13:37:00Z" w16du:dateUtc="2024-05-01T20:37:00Z">
        <w:r w:rsidR="00282EBA" w:rsidRPr="00AA0B50" w:rsidDel="009D394E">
          <w:rPr>
            <w:rFonts w:ascii="Arial" w:hAnsi="Arial" w:cs="Arial"/>
          </w:rPr>
          <w:delText>. The performance of KDPS was then assessed under a diverse array of parameters</w:delText>
        </w:r>
      </w:del>
      <w:r w:rsidR="00282EBA" w:rsidRPr="00AA0B50">
        <w:rPr>
          <w:rFonts w:ascii="Arial" w:hAnsi="Arial" w:cs="Arial"/>
        </w:rPr>
        <w:t xml:space="preserve">, as detailed in </w:t>
      </w:r>
      <w:commentRangeStart w:id="312"/>
      <w:commentRangeStart w:id="313"/>
      <w:r w:rsidR="00282EBA" w:rsidRPr="00AA0B50">
        <w:rPr>
          <w:rFonts w:ascii="Arial" w:hAnsi="Arial" w:cs="Arial"/>
        </w:rPr>
        <w:t>Table 1.</w:t>
      </w:r>
      <w:commentRangeEnd w:id="312"/>
      <w:r w:rsidR="001A1315" w:rsidRPr="00D56D20">
        <w:rPr>
          <w:rStyle w:val="CommentReference"/>
          <w:rFonts w:ascii="Arial" w:hAnsi="Arial" w:cs="Arial"/>
        </w:rPr>
        <w:commentReference w:id="312"/>
      </w:r>
      <w:commentRangeEnd w:id="313"/>
      <w:r w:rsidR="00126101" w:rsidRPr="00D56D20">
        <w:rPr>
          <w:rStyle w:val="CommentReference"/>
          <w:rFonts w:ascii="Arial" w:hAnsi="Arial" w:cs="Arial"/>
        </w:rPr>
        <w:commentReference w:id="313"/>
      </w:r>
      <w:r w:rsidR="00450E67" w:rsidRPr="00AA0B50">
        <w:rPr>
          <w:rFonts w:ascii="Arial" w:hAnsi="Arial" w:cs="Arial"/>
        </w:rPr>
        <w:t xml:space="preserve"> Furthermore, </w:t>
      </w:r>
      <w:del w:id="314" w:author="R Salem" w:date="2024-04-30T17:37:00Z" w16du:dateUtc="2024-05-01T00:37:00Z">
        <w:r w:rsidR="00450E67" w:rsidRPr="00AA0B50" w:rsidDel="00A01C3F">
          <w:rPr>
            <w:rFonts w:ascii="Arial" w:hAnsi="Arial" w:cs="Arial"/>
          </w:rPr>
          <w:delText xml:space="preserve">we have also applied </w:delText>
        </w:r>
      </w:del>
      <w:r w:rsidR="00450E67" w:rsidRPr="00AA0B50">
        <w:rPr>
          <w:rFonts w:ascii="Arial" w:hAnsi="Arial" w:cs="Arial"/>
        </w:rPr>
        <w:t xml:space="preserve">KDPS </w:t>
      </w:r>
      <w:ins w:id="315" w:author="R Salem" w:date="2024-04-30T17:37:00Z" w16du:dateUtc="2024-05-01T00:37:00Z">
        <w:r w:rsidR="00A01C3F">
          <w:rPr>
            <w:rFonts w:ascii="Arial" w:hAnsi="Arial" w:cs="Arial"/>
          </w:rPr>
          <w:t xml:space="preserve">was </w:t>
        </w:r>
        <w:r w:rsidR="00A01C3F" w:rsidRPr="00AA0B50">
          <w:rPr>
            <w:rFonts w:ascii="Arial" w:hAnsi="Arial" w:cs="Arial"/>
          </w:rPr>
          <w:t xml:space="preserve">applied </w:t>
        </w:r>
      </w:ins>
      <w:del w:id="316" w:author="R Salem" w:date="2024-05-01T13:37:00Z" w16du:dateUtc="2024-05-01T20:37:00Z">
        <w:r w:rsidR="00450E67" w:rsidRPr="00AA0B50" w:rsidDel="009D394E">
          <w:rPr>
            <w:rFonts w:ascii="Arial" w:hAnsi="Arial" w:cs="Arial"/>
          </w:rPr>
          <w:delText xml:space="preserve">on </w:delText>
        </w:r>
      </w:del>
      <w:ins w:id="317" w:author="R Salem" w:date="2024-05-01T13:37:00Z" w16du:dateUtc="2024-05-01T20:37:00Z">
        <w:r w:rsidR="009D394E">
          <w:rPr>
            <w:rFonts w:ascii="Arial" w:hAnsi="Arial" w:cs="Arial"/>
          </w:rPr>
          <w:t>to</w:t>
        </w:r>
        <w:r w:rsidR="009D394E" w:rsidRPr="00AA0B50">
          <w:rPr>
            <w:rFonts w:ascii="Arial" w:hAnsi="Arial" w:cs="Arial"/>
          </w:rPr>
          <w:t xml:space="preserve"> </w:t>
        </w:r>
      </w:ins>
      <w:r w:rsidR="00450E67" w:rsidRPr="00AA0B50">
        <w:rPr>
          <w:rFonts w:ascii="Arial" w:hAnsi="Arial" w:cs="Arial"/>
        </w:rPr>
        <w:t>real-world phenotypes in the UK Biobank dataset</w:t>
      </w:r>
      <w:ins w:id="318" w:author="R Salem" w:date="2024-05-01T13:41:00Z" w16du:dateUtc="2024-05-01T20:41:00Z">
        <w:r w:rsidR="00B448D9">
          <w:rPr>
            <w:rFonts w:ascii="Arial" w:hAnsi="Arial" w:cs="Arial"/>
          </w:rPr>
          <w:t xml:space="preserve">, using </w:t>
        </w:r>
      </w:ins>
      <w:del w:id="319" w:author="R Salem" w:date="2024-05-01T13:41:00Z" w16du:dateUtc="2024-05-01T20:41:00Z">
        <w:r w:rsidR="00450E67" w:rsidRPr="00AA0B50" w:rsidDel="00B448D9">
          <w:rPr>
            <w:rFonts w:ascii="Arial" w:hAnsi="Arial" w:cs="Arial"/>
          </w:rPr>
          <w:delText xml:space="preserve">. We </w:delText>
        </w:r>
        <w:r w:rsidR="005F4D1F" w:rsidRPr="00AA0B50" w:rsidDel="00B448D9">
          <w:rPr>
            <w:rFonts w:ascii="Arial" w:hAnsi="Arial" w:cs="Arial"/>
          </w:rPr>
          <w:delText xml:space="preserve">tested removing related subjects regarding </w:delText>
        </w:r>
      </w:del>
      <w:r w:rsidR="005F4D1F" w:rsidRPr="00AA0B50">
        <w:rPr>
          <w:rFonts w:ascii="Arial" w:hAnsi="Arial" w:cs="Arial"/>
        </w:rPr>
        <w:t>four binary phenotypes</w:t>
      </w:r>
      <w:del w:id="320" w:author="R Salem" w:date="2024-05-01T13:41:00Z" w16du:dateUtc="2024-05-01T20:41:00Z">
        <w:r w:rsidR="005F4D1F" w:rsidRPr="00AA0B50" w:rsidDel="00B448D9">
          <w:rPr>
            <w:rFonts w:ascii="Arial" w:hAnsi="Arial" w:cs="Arial"/>
          </w:rPr>
          <w:delText xml:space="preserve"> of interest</w:delText>
        </w:r>
      </w:del>
      <w:r w:rsidR="005F4D1F" w:rsidRPr="00AA0B50">
        <w:rPr>
          <w:rFonts w:ascii="Arial" w:hAnsi="Arial" w:cs="Arial"/>
        </w:rPr>
        <w:t xml:space="preserve">: schizophrenia, acute myocardial infarction, multiple sclerosis and alcohol drinking (ever consumed alcohol). A fuzziness score of </w:t>
      </w:r>
      <w:ins w:id="321" w:author="R Salem" w:date="2024-04-29T15:12:00Z" w16du:dateUtc="2024-04-29T22:12:00Z">
        <w:r w:rsidR="005913E7">
          <w:rPr>
            <w:rFonts w:ascii="Arial" w:hAnsi="Arial" w:cs="Arial"/>
          </w:rPr>
          <w:t>zero</w:t>
        </w:r>
      </w:ins>
      <w:del w:id="322" w:author="R Salem" w:date="2024-04-29T15:12:00Z" w16du:dateUtc="2024-04-29T22:12:00Z">
        <w:r w:rsidR="005F4D1F" w:rsidRPr="00AA0B50" w:rsidDel="005913E7">
          <w:rPr>
            <w:rFonts w:ascii="Arial" w:hAnsi="Arial" w:cs="Arial"/>
          </w:rPr>
          <w:delText>0</w:delText>
        </w:r>
      </w:del>
      <w:r w:rsidR="005F4D1F" w:rsidRPr="00AA0B50">
        <w:rPr>
          <w:rFonts w:ascii="Arial" w:hAnsi="Arial" w:cs="Arial"/>
        </w:rPr>
        <w:t xml:space="preserve"> was used and results were compared between the approach where phenotypic information was considered during the subject prioritization process (phenotype-aware) and </w:t>
      </w:r>
      <w:del w:id="323" w:author="R Salem" w:date="2024-04-30T17:38:00Z" w16du:dateUtc="2024-05-01T00:38:00Z">
        <w:r w:rsidR="005F4D1F" w:rsidRPr="00AA0B50" w:rsidDel="00A01C3F">
          <w:rPr>
            <w:rFonts w:ascii="Arial" w:hAnsi="Arial" w:cs="Arial"/>
          </w:rPr>
          <w:delText xml:space="preserve">the approach where </w:delText>
        </w:r>
      </w:del>
      <w:ins w:id="324" w:author="R Salem" w:date="2024-04-30T17:38:00Z" w16du:dateUtc="2024-05-01T00:38:00Z">
        <w:r w:rsidR="00A01C3F">
          <w:rPr>
            <w:rFonts w:ascii="Arial" w:hAnsi="Arial" w:cs="Arial"/>
          </w:rPr>
          <w:t xml:space="preserve">in which </w:t>
        </w:r>
      </w:ins>
      <w:r w:rsidR="005F4D1F" w:rsidRPr="00AA0B50">
        <w:rPr>
          <w:rFonts w:ascii="Arial" w:hAnsi="Arial" w:cs="Arial"/>
        </w:rPr>
        <w:t>phenotypic information was not considered (phenotype-naïve).</w:t>
      </w:r>
      <w:ins w:id="325" w:author="R Salem" w:date="2024-05-01T13:42:00Z" w16du:dateUtc="2024-05-01T20:42:00Z">
        <w:r w:rsidR="00B448D9">
          <w:rPr>
            <w:rFonts w:ascii="Arial" w:hAnsi="Arial" w:cs="Arial"/>
          </w:rPr>
          <w:t xml:space="preserve"> All testing was performed using a </w:t>
        </w:r>
        <w:commentRangeStart w:id="326"/>
        <w:r w:rsidR="00B448D9" w:rsidRPr="00AA0B50">
          <w:rPr>
            <w:rFonts w:ascii="Arial" w:hAnsi="Arial" w:cs="Arial"/>
          </w:rPr>
          <w:t>single thread</w:t>
        </w:r>
        <w:r w:rsidR="00B448D9">
          <w:rPr>
            <w:rFonts w:ascii="Arial" w:hAnsi="Arial" w:cs="Arial"/>
          </w:rPr>
          <w:t xml:space="preserve"> </w:t>
        </w:r>
      </w:ins>
      <w:ins w:id="327" w:author="R Salem" w:date="2024-05-01T13:43:00Z" w16du:dateUtc="2024-05-01T20:43:00Z">
        <w:r w:rsidR="00B448D9">
          <w:rPr>
            <w:rFonts w:ascii="Arial" w:hAnsi="Arial" w:cs="Arial"/>
          </w:rPr>
          <w:t xml:space="preserve">job </w:t>
        </w:r>
      </w:ins>
      <w:ins w:id="328" w:author="R Salem" w:date="2024-05-01T13:42:00Z" w16du:dateUtc="2024-05-01T20:42:00Z">
        <w:r w:rsidR="00B448D9">
          <w:rPr>
            <w:rFonts w:ascii="Arial" w:hAnsi="Arial" w:cs="Arial"/>
          </w:rPr>
          <w:t>(</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w:t>
        </w:r>
        <w:commentRangeEnd w:id="326"/>
        <w:r w:rsidR="00B448D9">
          <w:rPr>
            <w:rStyle w:val="CommentReference"/>
          </w:rPr>
          <w:commentReference w:id="326"/>
        </w:r>
        <w:r w:rsidR="00B448D9" w:rsidRPr="00AA0B50">
          <w:rPr>
            <w:rFonts w:ascii="Arial" w:hAnsi="Arial" w:cs="Arial"/>
          </w:rPr>
          <w:t>and 4 Gb of memory</w:t>
        </w:r>
        <w:commentRangeStart w:id="329"/>
        <w:commentRangeEnd w:id="329"/>
        <w:r w:rsidR="00B448D9" w:rsidRPr="00D56D20">
          <w:rPr>
            <w:rStyle w:val="CommentReference"/>
            <w:rFonts w:ascii="Arial" w:hAnsi="Arial" w:cs="Arial"/>
          </w:rPr>
          <w:commentReference w:id="329"/>
        </w:r>
        <w:commentRangeStart w:id="330"/>
        <w:commentRangeEnd w:id="330"/>
        <w:r w:rsidR="00B448D9" w:rsidRPr="00D56D20">
          <w:rPr>
            <w:rStyle w:val="CommentReference"/>
            <w:rFonts w:ascii="Arial" w:hAnsi="Arial" w:cs="Arial"/>
          </w:rPr>
          <w:commentReference w:id="330"/>
        </w:r>
        <w:commentRangeStart w:id="331"/>
        <w:commentRangeEnd w:id="331"/>
        <w:r w:rsidR="00B448D9" w:rsidRPr="00D56D20">
          <w:rPr>
            <w:rStyle w:val="CommentReference"/>
            <w:rFonts w:ascii="Arial" w:hAnsi="Arial" w:cs="Arial"/>
          </w:rPr>
          <w:commentReference w:id="331"/>
        </w:r>
      </w:ins>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commentRangeStart w:id="332"/>
      <w:r w:rsidRPr="00AA0B50">
        <w:rPr>
          <w:rFonts w:ascii="Arial" w:hAnsi="Arial" w:cs="Arial"/>
          <w:b/>
          <w:bCs/>
        </w:rPr>
        <w:t>Result</w:t>
      </w:r>
      <w:r w:rsidR="00E323E0" w:rsidRPr="00AA0B50">
        <w:rPr>
          <w:rFonts w:ascii="Arial" w:hAnsi="Arial" w:cs="Arial"/>
          <w:b/>
          <w:bCs/>
        </w:rPr>
        <w:t>s</w:t>
      </w:r>
      <w:commentRangeEnd w:id="332"/>
      <w:r w:rsidR="006B1B4D" w:rsidRPr="00D56D20">
        <w:rPr>
          <w:rStyle w:val="CommentReference"/>
          <w:rFonts w:ascii="Arial" w:hAnsi="Arial" w:cs="Arial"/>
        </w:rPr>
        <w:commentReference w:id="332"/>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commentRangeStart w:id="333"/>
      <w:commentRangeStart w:id="334"/>
      <w:r w:rsidRPr="00AA0B50">
        <w:rPr>
          <w:rFonts w:ascii="Arial" w:hAnsi="Arial" w:cs="Arial"/>
        </w:rPr>
        <w:t>Simulation test results</w:t>
      </w:r>
      <w:commentRangeEnd w:id="333"/>
      <w:r w:rsidR="00281E63" w:rsidRPr="00D56D20">
        <w:rPr>
          <w:rStyle w:val="CommentReference"/>
          <w:rFonts w:ascii="Arial" w:hAnsi="Arial" w:cs="Arial"/>
        </w:rPr>
        <w:commentReference w:id="333"/>
      </w:r>
      <w:commentRangeEnd w:id="334"/>
      <w:r w:rsidR="00281E63" w:rsidRPr="00D56D20">
        <w:rPr>
          <w:rStyle w:val="CommentReference"/>
          <w:rFonts w:ascii="Arial" w:hAnsi="Arial" w:cs="Arial"/>
        </w:rPr>
        <w:commentReference w:id="334"/>
      </w:r>
    </w:p>
    <w:p w14:paraId="540CF5AA" w14:textId="77777777" w:rsidR="001A1315" w:rsidRPr="00AA0B50" w:rsidRDefault="001A1315" w:rsidP="004C13BF">
      <w:pPr>
        <w:rPr>
          <w:rFonts w:ascii="Arial" w:hAnsi="Arial" w:cs="Arial"/>
        </w:rPr>
      </w:pPr>
    </w:p>
    <w:p w14:paraId="25149A7D" w14:textId="3DC3DC03" w:rsidR="004C13BF" w:rsidRPr="00AA0B50" w:rsidRDefault="007809AB" w:rsidP="004C13BF">
      <w:pPr>
        <w:rPr>
          <w:rFonts w:ascii="Arial" w:hAnsi="Arial" w:cs="Arial"/>
        </w:rPr>
      </w:pPr>
      <w:ins w:id="335" w:author="R Salem" w:date="2024-04-30T17:47:00Z" w16du:dateUtc="2024-05-01T00:47:00Z">
        <w:r>
          <w:rPr>
            <w:rFonts w:ascii="Arial" w:hAnsi="Arial" w:cs="Arial"/>
          </w:rPr>
          <w:t>T</w:t>
        </w:r>
        <w:r w:rsidRPr="00AA0B50">
          <w:rPr>
            <w:rFonts w:ascii="Arial" w:hAnsi="Arial" w:cs="Arial"/>
          </w:rPr>
          <w:t xml:space="preserve">he </w:t>
        </w:r>
      </w:ins>
      <w:ins w:id="336" w:author="R Salem" w:date="2024-04-30T17:48:00Z" w16du:dateUtc="2024-05-01T00:48:00Z">
        <w:r>
          <w:rPr>
            <w:rFonts w:ascii="Arial" w:hAnsi="Arial" w:cs="Arial"/>
          </w:rPr>
          <w:t xml:space="preserve">computational </w:t>
        </w:r>
      </w:ins>
      <w:ins w:id="337" w:author="R Salem" w:date="2024-04-30T17:47:00Z" w16du:dateUtc="2024-05-01T00:47:00Z">
        <w:r w:rsidRPr="00AA0B50">
          <w:rPr>
            <w:rFonts w:ascii="Arial" w:hAnsi="Arial" w:cs="Arial"/>
          </w:rPr>
          <w:t xml:space="preserve">time required by KDPS exhibits a logarithmic dependency on the aggregate level of relatedness among subjects, as demonstrated in simulations with increasing number of </w:t>
        </w:r>
        <w:commentRangeStart w:id="338"/>
        <w:commentRangeStart w:id="339"/>
        <w:r w:rsidRPr="00AA0B50">
          <w:rPr>
            <w:rFonts w:ascii="Arial" w:hAnsi="Arial" w:cs="Arial"/>
          </w:rPr>
          <w:t>relatedness</w:t>
        </w:r>
        <w:commentRangeEnd w:id="338"/>
        <w:r w:rsidRPr="00D56D20">
          <w:rPr>
            <w:rStyle w:val="CommentReference"/>
            <w:rFonts w:ascii="Arial" w:hAnsi="Arial" w:cs="Arial"/>
          </w:rPr>
          <w:commentReference w:id="338"/>
        </w:r>
        <w:commentRangeEnd w:id="339"/>
        <w:r w:rsidRPr="00D56D20">
          <w:rPr>
            <w:rStyle w:val="CommentReference"/>
            <w:rFonts w:ascii="Arial" w:hAnsi="Arial" w:cs="Arial"/>
          </w:rPr>
          <w:commentReference w:id="339"/>
        </w:r>
        <w:r w:rsidRPr="00AA0B50">
          <w:rPr>
            <w:rFonts w:ascii="Arial" w:hAnsi="Arial" w:cs="Arial"/>
          </w:rPr>
          <w:t xml:space="preserve">, where fuzziness score was set at zero (Figure 1C). </w:t>
        </w:r>
      </w:ins>
      <w:del w:id="340" w:author="R Salem" w:date="2024-04-30T17:48:00Z" w16du:dateUtc="2024-05-01T00:48:00Z">
        <w:r w:rsidR="004C13BF" w:rsidRPr="00AA0B50" w:rsidDel="007809AB">
          <w:rPr>
            <w:rFonts w:ascii="Arial" w:hAnsi="Arial" w:cs="Arial"/>
          </w:rPr>
          <w:delText xml:space="preserve">The computational </w:delText>
        </w:r>
        <w:r w:rsidR="002010D2" w:rsidRPr="00AA0B50" w:rsidDel="007809AB">
          <w:rPr>
            <w:rFonts w:ascii="Arial" w:hAnsi="Arial" w:cs="Arial"/>
          </w:rPr>
          <w:delText xml:space="preserve">time </w:delText>
        </w:r>
        <w:r w:rsidR="004C13BF" w:rsidRPr="00AA0B50" w:rsidDel="007809AB">
          <w:rPr>
            <w:rFonts w:ascii="Arial" w:hAnsi="Arial" w:cs="Arial"/>
          </w:rPr>
          <w:delText>of the KDPS</w:delText>
        </w:r>
        <w:r w:rsidR="0081452F" w:rsidRPr="00AA0B50" w:rsidDel="007809AB">
          <w:rPr>
            <w:rFonts w:ascii="Arial" w:hAnsi="Arial" w:cs="Arial"/>
          </w:rPr>
          <w:delText xml:space="preserve"> </w:delText>
        </w:r>
      </w:del>
      <w:ins w:id="341" w:author="R Salem" w:date="2024-04-30T17:49:00Z" w16du:dateUtc="2024-05-01T00:49:00Z">
        <w:r>
          <w:rPr>
            <w:rFonts w:ascii="Arial" w:hAnsi="Arial" w:cs="Arial"/>
          </w:rPr>
          <w:t>Similarly, the</w:t>
        </w:r>
      </w:ins>
      <w:ins w:id="342" w:author="R Salem" w:date="2024-04-30T17:43:00Z" w16du:dateUtc="2024-05-01T00:43:00Z">
        <w:r w:rsidR="00A01C3F">
          <w:rPr>
            <w:rFonts w:ascii="Arial" w:hAnsi="Arial" w:cs="Arial"/>
          </w:rPr>
          <w:t xml:space="preserve"> </w:t>
        </w:r>
      </w:ins>
      <w:ins w:id="343" w:author="R Salem" w:date="2024-04-30T17:49:00Z" w16du:dateUtc="2024-05-01T00:49:00Z">
        <w:r>
          <w:rPr>
            <w:rFonts w:ascii="Arial" w:hAnsi="Arial" w:cs="Arial"/>
          </w:rPr>
          <w:t xml:space="preserve">computational time </w:t>
        </w:r>
      </w:ins>
      <w:del w:id="344" w:author="R Salem" w:date="2024-04-30T17:49:00Z" w16du:dateUtc="2024-05-01T00:49:00Z">
        <w:r w:rsidR="0081452F" w:rsidRPr="00AA0B50" w:rsidDel="007809AB">
          <w:rPr>
            <w:rFonts w:ascii="Arial" w:hAnsi="Arial" w:cs="Arial"/>
          </w:rPr>
          <w:delText xml:space="preserve">method </w:delText>
        </w:r>
      </w:del>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 xml:space="preserve">fuzziness score, adhering to an approximate O(log(n)) complexity. Specifically, with a dataset comprising </w:t>
      </w:r>
      <w:commentRangeStart w:id="345"/>
      <w:r w:rsidR="004C13BF" w:rsidRPr="00AA0B50">
        <w:rPr>
          <w:rFonts w:ascii="Arial" w:hAnsi="Arial" w:cs="Arial"/>
        </w:rPr>
        <w:t>50</w:t>
      </w:r>
      <w:ins w:id="346" w:author="R Salem" w:date="2024-04-29T15:13:00Z" w16du:dateUtc="2024-04-29T22:13:00Z">
        <w:r w:rsidR="005913E7">
          <w:rPr>
            <w:rFonts w:ascii="Arial" w:hAnsi="Arial" w:cs="Arial"/>
          </w:rPr>
          <w:t xml:space="preserve"> </w:t>
        </w:r>
      </w:ins>
      <w:del w:id="347" w:author="R Salem" w:date="2024-04-29T15:13:00Z" w16du:dateUtc="2024-04-29T22:13:00Z">
        <w:r w:rsidR="004C13BF" w:rsidRPr="00AA0B50" w:rsidDel="005913E7">
          <w:rPr>
            <w:rFonts w:ascii="Arial" w:hAnsi="Arial" w:cs="Arial"/>
          </w:rPr>
          <w:delText>,</w:delText>
        </w:r>
      </w:del>
      <w:r w:rsidR="004C13BF" w:rsidRPr="00AA0B50">
        <w:rPr>
          <w:rFonts w:ascii="Arial" w:hAnsi="Arial" w:cs="Arial"/>
        </w:rPr>
        <w:t>000 subjects</w:t>
      </w:r>
      <w:commentRangeEnd w:id="345"/>
      <w:r w:rsidR="00A718C9" w:rsidRPr="00AA0B50">
        <w:rPr>
          <w:rFonts w:ascii="Arial" w:hAnsi="Arial" w:cs="Arial"/>
        </w:rPr>
        <w:t xml:space="preserve"> with over 10</w:t>
      </w:r>
      <w:ins w:id="348" w:author="R Salem" w:date="2024-04-29T15:13:00Z" w16du:dateUtc="2024-04-29T22:13:00Z">
        <w:r w:rsidR="005913E7">
          <w:rPr>
            <w:rFonts w:ascii="Arial" w:hAnsi="Arial" w:cs="Arial"/>
          </w:rPr>
          <w:t xml:space="preserve"> </w:t>
        </w:r>
      </w:ins>
      <w:del w:id="349" w:author="R Salem" w:date="2024-04-29T15:13:00Z" w16du:dateUtc="2024-04-29T22:13:00Z">
        <w:r w:rsidR="002010D2" w:rsidRPr="00AA0B50" w:rsidDel="005913E7">
          <w:rPr>
            <w:rFonts w:ascii="Arial" w:hAnsi="Arial" w:cs="Arial"/>
          </w:rPr>
          <w:delText>,</w:delText>
        </w:r>
      </w:del>
      <w:r w:rsidR="00A718C9" w:rsidRPr="00AA0B50">
        <w:rPr>
          <w:rFonts w:ascii="Arial" w:hAnsi="Arial" w:cs="Arial"/>
        </w:rPr>
        <w:t>000 relationship</w:t>
      </w:r>
      <w:del w:id="350" w:author="R Salem" w:date="2024-05-01T13:43:00Z" w16du:dateUtc="2024-05-01T20:43:00Z">
        <w:r w:rsidR="00A718C9" w:rsidRPr="00AA0B50" w:rsidDel="00B448D9">
          <w:rPr>
            <w:rFonts w:ascii="Arial" w:hAnsi="Arial" w:cs="Arial"/>
          </w:rPr>
          <w:delText>s</w:delText>
        </w:r>
        <w:r w:rsidR="005773A6" w:rsidRPr="00D56D20" w:rsidDel="00B448D9">
          <w:rPr>
            <w:rStyle w:val="CommentReference"/>
            <w:rFonts w:ascii="Arial" w:hAnsi="Arial" w:cs="Arial"/>
          </w:rPr>
          <w:commentReference w:id="345"/>
        </w:r>
        <w:r w:rsidR="004C13BF" w:rsidRPr="00AA0B50" w:rsidDel="00B448D9">
          <w:rPr>
            <w:rFonts w:ascii="Arial" w:hAnsi="Arial" w:cs="Arial"/>
          </w:rPr>
          <w:delText>,</w:delText>
        </w:r>
      </w:del>
      <w:ins w:id="351" w:author="R Salem" w:date="2024-05-01T13:43:00Z" w16du:dateUtc="2024-05-01T20:43:00Z">
        <w:r w:rsidR="00B448D9">
          <w:rPr>
            <w:rFonts w:ascii="Arial" w:hAnsi="Arial" w:cs="Arial"/>
          </w:rPr>
          <w:t xml:space="preserve"> pa</w:t>
        </w:r>
      </w:ins>
      <w:ins w:id="352" w:author="R Salem" w:date="2024-05-01T13:44:00Z" w16du:dateUtc="2024-05-01T20:44:00Z">
        <w:r w:rsidR="00B448D9">
          <w:rPr>
            <w:rFonts w:ascii="Arial" w:hAnsi="Arial" w:cs="Arial"/>
          </w:rPr>
          <w:t>irs</w:t>
        </w:r>
      </w:ins>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 xml:space="preserve">to 10 (Figure 1B). </w:t>
      </w:r>
      <w:ins w:id="353" w:author="R Salem" w:date="2024-04-30T17:50:00Z" w16du:dateUtc="2024-05-01T00:50:00Z">
        <w:r>
          <w:rPr>
            <w:rFonts w:ascii="Arial" w:hAnsi="Arial" w:cs="Arial"/>
          </w:rPr>
          <w:t xml:space="preserve">Notably, </w:t>
        </w:r>
      </w:ins>
      <w:ins w:id="354" w:author="R Salem" w:date="2024-04-30T17:51:00Z" w16du:dateUtc="2024-05-01T00:51:00Z">
        <w:r>
          <w:rPr>
            <w:rFonts w:ascii="Arial" w:hAnsi="Arial" w:cs="Arial"/>
          </w:rPr>
          <w:t xml:space="preserve">in simulations with </w:t>
        </w:r>
      </w:ins>
      <w:ins w:id="355" w:author="R Salem" w:date="2024-04-30T17:48:00Z" w16du:dateUtc="2024-05-01T00:48:00Z">
        <w:r w:rsidRPr="00AA0B50">
          <w:rPr>
            <w:rFonts w:ascii="Arial" w:hAnsi="Arial" w:cs="Arial"/>
          </w:rPr>
          <w:t xml:space="preserve">computational time of the KDPS </w:t>
        </w:r>
        <w:r>
          <w:rPr>
            <w:rFonts w:ascii="Arial" w:hAnsi="Arial" w:cs="Arial"/>
          </w:rPr>
          <w:t>on ‘UK Biobank’ scale complex related network (~100 000 related pairs) was under 15 minutes</w:t>
        </w:r>
        <w:r w:rsidRPr="00AA0B50">
          <w:rPr>
            <w:rFonts w:ascii="Arial" w:hAnsi="Arial" w:cs="Arial"/>
          </w:rPr>
          <w:t xml:space="preserve">. </w:t>
        </w:r>
        <w:commentRangeStart w:id="356"/>
        <w:commentRangeStart w:id="357"/>
        <w:r w:rsidRPr="00AA0B50">
          <w:rPr>
            <w:rFonts w:ascii="Arial" w:hAnsi="Arial" w:cs="Arial"/>
          </w:rPr>
          <w:t xml:space="preserve">Real world computation times may diverge, influenced by the intricacy of the relatedness network and additional factors such as the fuzziness score. </w:t>
        </w:r>
        <w:commentRangeEnd w:id="356"/>
        <w:r w:rsidRPr="00D56D20">
          <w:rPr>
            <w:rStyle w:val="CommentReference"/>
            <w:rFonts w:ascii="Arial" w:hAnsi="Arial" w:cs="Arial"/>
          </w:rPr>
          <w:commentReference w:id="356"/>
        </w:r>
        <w:commentRangeEnd w:id="357"/>
        <w:r w:rsidRPr="00D56D20">
          <w:rPr>
            <w:rStyle w:val="CommentReference"/>
            <w:rFonts w:ascii="Arial" w:hAnsi="Arial" w:cs="Arial"/>
          </w:rPr>
          <w:commentReference w:id="357"/>
        </w:r>
      </w:ins>
      <w:del w:id="358" w:author="R Salem" w:date="2024-04-30T17:56:00Z" w16du:dateUtc="2024-05-01T00:56:00Z">
        <w:r w:rsidR="004C13BF" w:rsidRPr="00AA0B50" w:rsidDel="007809AB">
          <w:rPr>
            <w:rFonts w:ascii="Arial" w:hAnsi="Arial" w:cs="Arial"/>
          </w:rPr>
          <w:delText xml:space="preserve">Additionally, </w:delText>
        </w:r>
      </w:del>
      <w:del w:id="359" w:author="R Salem" w:date="2024-04-30T17:47:00Z" w16du:dateUtc="2024-05-01T00:47:00Z">
        <w:r w:rsidR="004C13BF" w:rsidRPr="00AA0B50" w:rsidDel="007809AB">
          <w:rPr>
            <w:rFonts w:ascii="Arial" w:hAnsi="Arial" w:cs="Arial"/>
          </w:rPr>
          <w:delText xml:space="preserve">the processing time required by KDPS exhibits a logarithmic dependency on the aggregate level of relatedness among subjects, as </w:delText>
        </w:r>
        <w:r w:rsidR="002010D2" w:rsidRPr="00AA0B50" w:rsidDel="007809AB">
          <w:rPr>
            <w:rFonts w:ascii="Arial" w:hAnsi="Arial" w:cs="Arial"/>
          </w:rPr>
          <w:delText xml:space="preserve">demonstrated </w:delText>
        </w:r>
        <w:r w:rsidR="004C13BF" w:rsidRPr="00AA0B50" w:rsidDel="007809AB">
          <w:rPr>
            <w:rFonts w:ascii="Arial" w:hAnsi="Arial" w:cs="Arial"/>
          </w:rPr>
          <w:delText xml:space="preserve">in simulations </w:delText>
        </w:r>
        <w:r w:rsidR="002010D2" w:rsidRPr="00AA0B50" w:rsidDel="007809AB">
          <w:rPr>
            <w:rFonts w:ascii="Arial" w:hAnsi="Arial" w:cs="Arial"/>
          </w:rPr>
          <w:delText xml:space="preserve">with total sample size of XYZ and increasing number of </w:delText>
        </w:r>
        <w:commentRangeStart w:id="360"/>
        <w:commentRangeStart w:id="361"/>
        <w:r w:rsidR="002010D2" w:rsidRPr="00AA0B50" w:rsidDel="007809AB">
          <w:rPr>
            <w:rFonts w:ascii="Arial" w:hAnsi="Arial" w:cs="Arial"/>
          </w:rPr>
          <w:delText>relatedness</w:delText>
        </w:r>
        <w:commentRangeEnd w:id="360"/>
        <w:r w:rsidR="002010D2" w:rsidRPr="00D56D20" w:rsidDel="007809AB">
          <w:rPr>
            <w:rStyle w:val="CommentReference"/>
            <w:rFonts w:ascii="Arial" w:hAnsi="Arial" w:cs="Arial"/>
          </w:rPr>
          <w:commentReference w:id="360"/>
        </w:r>
        <w:commentRangeEnd w:id="361"/>
        <w:r w:rsidR="00126101" w:rsidRPr="00D56D20" w:rsidDel="007809AB">
          <w:rPr>
            <w:rStyle w:val="CommentReference"/>
            <w:rFonts w:ascii="Arial" w:hAnsi="Arial" w:cs="Arial"/>
          </w:rPr>
          <w:commentReference w:id="361"/>
        </w:r>
        <w:r w:rsidR="002010D2" w:rsidRPr="00AA0B50" w:rsidDel="007809AB">
          <w:rPr>
            <w:rFonts w:ascii="Arial" w:hAnsi="Arial" w:cs="Arial"/>
          </w:rPr>
          <w:delText xml:space="preserve">, </w:delText>
        </w:r>
        <w:r w:rsidR="00714748" w:rsidRPr="00AA0B50" w:rsidDel="007809AB">
          <w:rPr>
            <w:rFonts w:ascii="Arial" w:hAnsi="Arial" w:cs="Arial"/>
          </w:rPr>
          <w:delText xml:space="preserve">where </w:delText>
        </w:r>
        <w:r w:rsidR="004C13BF" w:rsidRPr="00AA0B50" w:rsidDel="007809AB">
          <w:rPr>
            <w:rFonts w:ascii="Arial" w:hAnsi="Arial" w:cs="Arial"/>
          </w:rPr>
          <w:delText xml:space="preserve">fuzziness score </w:delText>
        </w:r>
        <w:r w:rsidR="002010D2" w:rsidRPr="00AA0B50" w:rsidDel="007809AB">
          <w:rPr>
            <w:rFonts w:ascii="Arial" w:hAnsi="Arial" w:cs="Arial"/>
          </w:rPr>
          <w:delText xml:space="preserve">was set </w:delText>
        </w:r>
        <w:r w:rsidR="004C13BF" w:rsidRPr="00AA0B50" w:rsidDel="007809AB">
          <w:rPr>
            <w:rFonts w:ascii="Arial" w:hAnsi="Arial" w:cs="Arial"/>
          </w:rPr>
          <w:delText xml:space="preserve">at zero (Figure 1C). </w:delText>
        </w:r>
      </w:del>
      <w:del w:id="362" w:author="R Salem" w:date="2024-05-01T13:43:00Z" w16du:dateUtc="2024-05-01T20:43:00Z">
        <w:r w:rsidR="004C13BF" w:rsidRPr="00AA0B50" w:rsidDel="00B448D9">
          <w:rPr>
            <w:rFonts w:ascii="Arial" w:hAnsi="Arial" w:cs="Arial"/>
          </w:rPr>
          <w:delText xml:space="preserve">Notably, in simulations </w:delText>
        </w:r>
        <w:r w:rsidR="002010D2" w:rsidRPr="00AA0B50" w:rsidDel="00B448D9">
          <w:rPr>
            <w:rFonts w:ascii="Arial" w:hAnsi="Arial" w:cs="Arial"/>
          </w:rPr>
          <w:delText xml:space="preserve">with </w:delText>
        </w:r>
        <w:r w:rsidR="004C13BF" w:rsidRPr="00AA0B50" w:rsidDel="00B448D9">
          <w:rPr>
            <w:rFonts w:ascii="Arial" w:hAnsi="Arial" w:cs="Arial"/>
          </w:rPr>
          <w:delText xml:space="preserve">100,000 relationships, </w:delText>
        </w:r>
        <w:r w:rsidR="002237CB" w:rsidRPr="00AA0B50" w:rsidDel="00B448D9">
          <w:rPr>
            <w:rFonts w:ascii="Arial" w:hAnsi="Arial" w:cs="Arial"/>
          </w:rPr>
          <w:delText xml:space="preserve">analogous </w:delText>
        </w:r>
        <w:r w:rsidR="004C13BF" w:rsidRPr="00AA0B50" w:rsidDel="00B448D9">
          <w:rPr>
            <w:rFonts w:ascii="Arial" w:hAnsi="Arial" w:cs="Arial"/>
          </w:rPr>
          <w:delText xml:space="preserve">to the interconnections within the UK Biobank cohort, KDPS completes </w:delText>
        </w:r>
      </w:del>
      <w:del w:id="363" w:author="R Salem" w:date="2024-04-30T17:51:00Z" w16du:dateUtc="2024-05-01T00:51:00Z">
        <w:r w:rsidR="004C13BF" w:rsidRPr="00AA0B50" w:rsidDel="007809AB">
          <w:rPr>
            <w:rFonts w:ascii="Arial" w:hAnsi="Arial" w:cs="Arial"/>
          </w:rPr>
          <w:delText xml:space="preserve">its run </w:delText>
        </w:r>
      </w:del>
      <w:del w:id="364" w:author="R Salem" w:date="2024-05-01T13:43:00Z" w16du:dateUtc="2024-05-01T20:43:00Z">
        <w:r w:rsidR="004C13BF" w:rsidRPr="00AA0B50" w:rsidDel="00B448D9">
          <w:rPr>
            <w:rFonts w:ascii="Arial" w:hAnsi="Arial" w:cs="Arial"/>
          </w:rPr>
          <w:delText xml:space="preserve">within </w:delText>
        </w:r>
      </w:del>
      <w:commentRangeStart w:id="365"/>
      <w:commentRangeStart w:id="366"/>
      <w:commentRangeStart w:id="367"/>
      <w:del w:id="368" w:author="R Salem" w:date="2024-04-30T17:52:00Z" w16du:dateUtc="2024-05-01T00:52:00Z">
        <w:r w:rsidR="004C13BF" w:rsidRPr="00AA0B50" w:rsidDel="007809AB">
          <w:rPr>
            <w:rFonts w:ascii="Arial" w:hAnsi="Arial" w:cs="Arial"/>
          </w:rPr>
          <w:delText xml:space="preserve">approximate </w:delText>
        </w:r>
      </w:del>
      <w:del w:id="369" w:author="R Salem" w:date="2024-05-01T13:43:00Z" w16du:dateUtc="2024-05-01T20:43:00Z">
        <w:r w:rsidR="004C13BF" w:rsidRPr="00AA0B50" w:rsidDel="00B448D9">
          <w:rPr>
            <w:rFonts w:ascii="Arial" w:hAnsi="Arial" w:cs="Arial"/>
          </w:rPr>
          <w:delText>15 minutes</w:delText>
        </w:r>
        <w:commentRangeEnd w:id="365"/>
        <w:r w:rsidR="00714748" w:rsidRPr="00AA0B50" w:rsidDel="00B448D9">
          <w:rPr>
            <w:rFonts w:ascii="Arial" w:hAnsi="Arial" w:cs="Arial"/>
          </w:rPr>
          <w:delText xml:space="preserve"> </w:delText>
        </w:r>
      </w:del>
      <w:del w:id="370" w:author="R Salem" w:date="2024-04-30T17:52:00Z" w16du:dateUtc="2024-05-01T00:52:00Z">
        <w:r w:rsidR="00714748" w:rsidRPr="00AA0B50" w:rsidDel="007809AB">
          <w:rPr>
            <w:rFonts w:ascii="Arial" w:hAnsi="Arial" w:cs="Arial"/>
          </w:rPr>
          <w:delText xml:space="preserve">while </w:delText>
        </w:r>
      </w:del>
      <w:commentRangeStart w:id="371"/>
      <w:del w:id="372" w:author="R Salem" w:date="2024-05-01T13:43:00Z" w16du:dateUtc="2024-05-01T20:43:00Z">
        <w:r w:rsidR="00714748" w:rsidRPr="00AA0B50" w:rsidDel="00B448D9">
          <w:rPr>
            <w:rFonts w:ascii="Arial" w:hAnsi="Arial" w:cs="Arial"/>
          </w:rPr>
          <w:delText xml:space="preserve">using a single thread </w:delText>
        </w:r>
        <w:commentRangeEnd w:id="371"/>
        <w:r w:rsidDel="00B448D9">
          <w:rPr>
            <w:rStyle w:val="CommentReference"/>
          </w:rPr>
          <w:commentReference w:id="371"/>
        </w:r>
        <w:r w:rsidR="00714748" w:rsidRPr="00AA0B50" w:rsidDel="00B448D9">
          <w:rPr>
            <w:rFonts w:ascii="Arial" w:hAnsi="Arial" w:cs="Arial"/>
          </w:rPr>
          <w:delText xml:space="preserve">and </w:delText>
        </w:r>
      </w:del>
      <w:del w:id="373" w:author="R Salem" w:date="2024-04-30T17:52:00Z" w16du:dateUtc="2024-05-01T00:52:00Z">
        <w:r w:rsidR="00714748" w:rsidRPr="00AA0B50" w:rsidDel="007809AB">
          <w:rPr>
            <w:rFonts w:ascii="Arial" w:hAnsi="Arial" w:cs="Arial"/>
          </w:rPr>
          <w:delText xml:space="preserve">less than </w:delText>
        </w:r>
      </w:del>
      <w:del w:id="374" w:author="R Salem" w:date="2024-05-01T13:43:00Z" w16du:dateUtc="2024-05-01T20:43:00Z">
        <w:r w:rsidR="00714748" w:rsidRPr="00AA0B50" w:rsidDel="00B448D9">
          <w:rPr>
            <w:rFonts w:ascii="Arial" w:hAnsi="Arial" w:cs="Arial"/>
          </w:rPr>
          <w:delText>4 Gb of memory</w:delText>
        </w:r>
        <w:r w:rsidR="002010D2" w:rsidRPr="00D56D20" w:rsidDel="00B448D9">
          <w:rPr>
            <w:rStyle w:val="CommentReference"/>
            <w:rFonts w:ascii="Arial" w:hAnsi="Arial" w:cs="Arial"/>
          </w:rPr>
          <w:commentReference w:id="365"/>
        </w:r>
        <w:commentRangeEnd w:id="366"/>
        <w:r w:rsidR="00D44B7F" w:rsidRPr="00D56D20" w:rsidDel="00B448D9">
          <w:rPr>
            <w:rStyle w:val="CommentReference"/>
            <w:rFonts w:ascii="Arial" w:hAnsi="Arial" w:cs="Arial"/>
          </w:rPr>
          <w:commentReference w:id="366"/>
        </w:r>
        <w:commentRangeEnd w:id="367"/>
        <w:r w:rsidR="00126101" w:rsidRPr="00D56D20" w:rsidDel="00B448D9">
          <w:rPr>
            <w:rStyle w:val="CommentReference"/>
            <w:rFonts w:ascii="Arial" w:hAnsi="Arial" w:cs="Arial"/>
          </w:rPr>
          <w:commentReference w:id="367"/>
        </w:r>
        <w:r w:rsidR="004C13BF" w:rsidRPr="00AA0B50" w:rsidDel="00B448D9">
          <w:rPr>
            <w:rFonts w:ascii="Arial" w:hAnsi="Arial" w:cs="Arial"/>
          </w:rPr>
          <w:delText xml:space="preserve">. </w:delText>
        </w:r>
      </w:del>
      <w:moveFromRangeStart w:id="375" w:author="R Salem" w:date="2024-04-30T18:13:00Z" w:name="move165393221"/>
      <w:commentRangeStart w:id="376"/>
      <w:commentRangeStart w:id="377"/>
      <w:moveFrom w:id="378" w:author="R Salem" w:date="2024-04-30T18:13:00Z" w16du:dateUtc="2024-05-01T01:13:00Z">
        <w:r w:rsidR="002D63BB" w:rsidRPr="00AA0B50" w:rsidDel="001538FC">
          <w:rPr>
            <w:rFonts w:ascii="Arial" w:hAnsi="Arial" w:cs="Arial"/>
          </w:rPr>
          <w:t xml:space="preserve">Real world </w:t>
        </w:r>
        <w:r w:rsidR="004C13BF" w:rsidRPr="00AA0B50" w:rsidDel="001538FC">
          <w:rPr>
            <w:rFonts w:ascii="Arial" w:hAnsi="Arial" w:cs="Arial"/>
          </w:rPr>
          <w:t xml:space="preserve">computation times may diverge, influenced by the intricacy of the relatedness network and additional factors such as the fuzziness score. </w:t>
        </w:r>
        <w:commentRangeEnd w:id="376"/>
        <w:r w:rsidR="002237CB" w:rsidRPr="00D56D20" w:rsidDel="001538FC">
          <w:rPr>
            <w:rStyle w:val="CommentReference"/>
            <w:rFonts w:ascii="Arial" w:hAnsi="Arial" w:cs="Arial"/>
          </w:rPr>
          <w:commentReference w:id="376"/>
        </w:r>
        <w:commentRangeEnd w:id="377"/>
        <w:r w:rsidR="007F5880" w:rsidRPr="00D56D20" w:rsidDel="001538FC">
          <w:rPr>
            <w:rStyle w:val="CommentReference"/>
            <w:rFonts w:ascii="Arial" w:hAnsi="Arial" w:cs="Arial"/>
          </w:rPr>
          <w:commentReference w:id="377"/>
        </w:r>
      </w:moveFrom>
      <w:moveFromRangeEnd w:id="375"/>
    </w:p>
    <w:p w14:paraId="49C65D9A" w14:textId="77777777" w:rsidR="002D63BB" w:rsidRPr="00AA0B50" w:rsidRDefault="002D63BB" w:rsidP="004C13BF">
      <w:pPr>
        <w:rPr>
          <w:rFonts w:ascii="Arial" w:hAnsi="Arial" w:cs="Arial"/>
        </w:rPr>
      </w:pPr>
    </w:p>
    <w:p w14:paraId="5AAFA069" w14:textId="7509575F" w:rsidR="004C13BF" w:rsidRPr="00AA0B50" w:rsidRDefault="00460129" w:rsidP="004C13BF">
      <w:pPr>
        <w:rPr>
          <w:rFonts w:ascii="Arial" w:hAnsi="Arial" w:cs="Arial"/>
        </w:rPr>
      </w:pPr>
      <w:r w:rsidRPr="00AA0B50">
        <w:rPr>
          <w:rFonts w:ascii="Arial" w:hAnsi="Arial" w:cs="Arial"/>
        </w:rPr>
        <w:t xml:space="preserve">In addition to </w:t>
      </w:r>
      <w:del w:id="379" w:author="R Salem" w:date="2024-04-30T18:01:00Z" w16du:dateUtc="2024-05-01T01:01:00Z">
        <w:r w:rsidRPr="00AA0B50" w:rsidDel="00D351B5">
          <w:rPr>
            <w:rFonts w:ascii="Arial" w:hAnsi="Arial" w:cs="Arial"/>
          </w:rPr>
          <w:delText>demanding</w:delText>
        </w:r>
        <w:r w:rsidR="007F5880" w:rsidRPr="00AA0B50" w:rsidDel="00D351B5">
          <w:rPr>
            <w:rFonts w:ascii="Arial" w:hAnsi="Arial" w:cs="Arial"/>
          </w:rPr>
          <w:delText xml:space="preserve"> </w:delText>
        </w:r>
      </w:del>
      <w:ins w:id="380" w:author="R Salem" w:date="2024-04-30T18:01:00Z" w16du:dateUtc="2024-05-01T01:01:00Z">
        <w:r w:rsidR="00D351B5">
          <w:rPr>
            <w:rFonts w:ascii="Arial" w:hAnsi="Arial" w:cs="Arial"/>
          </w:rPr>
          <w:t>increased</w:t>
        </w:r>
        <w:r w:rsidR="00D351B5" w:rsidRPr="00AA0B50">
          <w:rPr>
            <w:rFonts w:ascii="Arial" w:hAnsi="Arial" w:cs="Arial"/>
          </w:rPr>
          <w:t xml:space="preserve"> </w:t>
        </w:r>
      </w:ins>
      <w:del w:id="381" w:author="R Salem" w:date="2024-04-30T18:01:00Z" w16du:dateUtc="2024-05-01T01:01:00Z">
        <w:r w:rsidR="007F5880" w:rsidRPr="00AA0B50" w:rsidDel="00D351B5">
          <w:rPr>
            <w:rFonts w:ascii="Arial" w:hAnsi="Arial" w:cs="Arial"/>
          </w:rPr>
          <w:delText xml:space="preserve">more </w:delText>
        </w:r>
      </w:del>
      <w:r w:rsidR="007F5880" w:rsidRPr="00AA0B50">
        <w:rPr>
          <w:rFonts w:ascii="Arial" w:hAnsi="Arial" w:cs="Arial"/>
        </w:rPr>
        <w:t xml:space="preserve">computational </w:t>
      </w:r>
      <w:del w:id="382" w:author="R Salem" w:date="2024-04-30T18:02:00Z" w16du:dateUtc="2024-05-01T01:02:00Z">
        <w:r w:rsidR="007F5880" w:rsidRPr="00AA0B50" w:rsidDel="00D351B5">
          <w:rPr>
            <w:rFonts w:ascii="Arial" w:hAnsi="Arial" w:cs="Arial"/>
          </w:rPr>
          <w:delText>resources</w:delText>
        </w:r>
      </w:del>
      <w:ins w:id="383" w:author="R Salem" w:date="2024-04-30T18:02:00Z" w16du:dateUtc="2024-05-01T01:02:00Z">
        <w:r w:rsidR="00D351B5">
          <w:rPr>
            <w:rFonts w:ascii="Arial" w:hAnsi="Arial" w:cs="Arial"/>
          </w:rPr>
          <w:t>demand</w:t>
        </w:r>
      </w:ins>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commentRangeStart w:id="384"/>
      <w:commentRangeStart w:id="385"/>
      <w:r w:rsidR="009E02C8" w:rsidRPr="00AA0B50">
        <w:rPr>
          <w:rFonts w:ascii="Arial" w:hAnsi="Arial" w:cs="Arial"/>
        </w:rPr>
        <w:t>.</w:t>
      </w:r>
      <w:commentRangeStart w:id="386"/>
      <w:commentRangeStart w:id="387"/>
      <w:r w:rsidR="004C13BF" w:rsidRPr="00AA0B50">
        <w:rPr>
          <w:rFonts w:ascii="Arial" w:hAnsi="Arial" w:cs="Arial"/>
        </w:rPr>
        <w:t xml:space="preserve"> </w:t>
      </w:r>
      <w:commentRangeEnd w:id="386"/>
      <w:r w:rsidR="002D63BB" w:rsidRPr="00D56D20">
        <w:rPr>
          <w:rStyle w:val="CommentReference"/>
          <w:rFonts w:ascii="Arial" w:hAnsi="Arial" w:cs="Arial"/>
        </w:rPr>
        <w:commentReference w:id="386"/>
      </w:r>
      <w:commentRangeEnd w:id="387"/>
      <w:r w:rsidR="009E02C8" w:rsidRPr="00D56D20">
        <w:rPr>
          <w:rStyle w:val="CommentReference"/>
          <w:rFonts w:ascii="Arial" w:hAnsi="Arial" w:cs="Arial"/>
        </w:rPr>
        <w:commentReference w:id="387"/>
      </w:r>
      <w:commentRangeEnd w:id="384"/>
      <w:r w:rsidR="002237CB" w:rsidRPr="00D56D20">
        <w:rPr>
          <w:rStyle w:val="CommentReference"/>
          <w:rFonts w:ascii="Arial" w:hAnsi="Arial" w:cs="Arial"/>
        </w:rPr>
        <w:commentReference w:id="384"/>
      </w:r>
      <w:commentRangeEnd w:id="385"/>
      <w:r w:rsidR="007F5880" w:rsidRPr="00D56D20">
        <w:rPr>
          <w:rStyle w:val="CommentReference"/>
          <w:rFonts w:ascii="Arial" w:hAnsi="Arial" w:cs="Arial"/>
        </w:rPr>
        <w:commentReference w:id="385"/>
      </w:r>
      <w:commentRangeStart w:id="388"/>
      <w:commentRangeStart w:id="389"/>
      <w:r w:rsidR="004C13BF" w:rsidRPr="00AA0B50">
        <w:rPr>
          <w:rFonts w:ascii="Arial" w:hAnsi="Arial" w:cs="Arial"/>
        </w:rPr>
        <w:t>For instance, in a simulation involving 50</w:t>
      </w:r>
      <w:ins w:id="390" w:author="R Salem" w:date="2024-04-29T15:13:00Z" w16du:dateUtc="2024-04-29T22:13:00Z">
        <w:r w:rsidR="005913E7">
          <w:rPr>
            <w:rFonts w:ascii="Arial" w:hAnsi="Arial" w:cs="Arial"/>
          </w:rPr>
          <w:t xml:space="preserve"> </w:t>
        </w:r>
      </w:ins>
      <w:del w:id="391" w:author="R Salem" w:date="2024-04-29T15:13:00Z" w16du:dateUtc="2024-04-29T22:13:00Z">
        <w:r w:rsidR="004C13BF" w:rsidRPr="00AA0B50" w:rsidDel="005913E7">
          <w:rPr>
            <w:rFonts w:ascii="Arial" w:hAnsi="Arial" w:cs="Arial"/>
          </w:rPr>
          <w:delText>,</w:delText>
        </w:r>
      </w:del>
      <w:r w:rsidR="004C13BF" w:rsidRPr="00AA0B50">
        <w:rPr>
          <w:rFonts w:ascii="Arial" w:hAnsi="Arial" w:cs="Arial"/>
        </w:rPr>
        <w:t xml:space="preserve">000 subjects, an increase in fuzziness score from zero to ten marginally reduces the retention ratio from 0.51 to 0.49 (Figure 1D). </w:t>
      </w:r>
      <w:commentRangeEnd w:id="388"/>
      <w:r w:rsidR="00D44B7F" w:rsidRPr="00D56D20">
        <w:rPr>
          <w:rStyle w:val="CommentReference"/>
          <w:rFonts w:ascii="Arial" w:hAnsi="Arial" w:cs="Arial"/>
        </w:rPr>
        <w:commentReference w:id="388"/>
      </w:r>
      <w:commentRangeEnd w:id="389"/>
      <w:r w:rsidR="007F5880" w:rsidRPr="00D56D20">
        <w:rPr>
          <w:rStyle w:val="CommentReference"/>
          <w:rFonts w:ascii="Arial" w:hAnsi="Arial" w:cs="Arial"/>
        </w:rPr>
        <w:commentReference w:id="389"/>
      </w:r>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lastRenderedPageBreak/>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commentRangeStart w:id="392"/>
      <w:commentRangeStart w:id="393"/>
      <w:r w:rsidR="004C13BF" w:rsidRPr="00AA0B50">
        <w:rPr>
          <w:rFonts w:ascii="Arial" w:hAnsi="Arial" w:cs="Arial"/>
        </w:rPr>
        <w:t xml:space="preserve"> in augmenting the prevalence of subjects possessing the phenotype of interest </w:t>
      </w:r>
      <w:r w:rsidR="00D56D20">
        <w:rPr>
          <w:rFonts w:ascii="Arial" w:hAnsi="Arial" w:cs="Arial"/>
        </w:rPr>
        <w:t xml:space="preserve">after </w:t>
      </w:r>
      <w:r w:rsidR="004C13BF" w:rsidRPr="00AA0B50">
        <w:rPr>
          <w:rFonts w:ascii="Arial" w:hAnsi="Arial" w:cs="Arial"/>
        </w:rPr>
        <w:t xml:space="preserve">kinship decoupling </w:t>
      </w:r>
      <w:commentRangeEnd w:id="392"/>
      <w:r w:rsidR="00D44B7F" w:rsidRPr="00D56D20">
        <w:rPr>
          <w:rStyle w:val="CommentReference"/>
          <w:rFonts w:ascii="Arial" w:hAnsi="Arial" w:cs="Arial"/>
        </w:rPr>
        <w:commentReference w:id="392"/>
      </w:r>
      <w:commentRangeEnd w:id="393"/>
      <w:r w:rsidR="00D56D20">
        <w:rPr>
          <w:rStyle w:val="CommentReference"/>
        </w:rPr>
        <w:commentReference w:id="393"/>
      </w:r>
      <w:r w:rsidR="004C13BF" w:rsidRPr="00AA0B50">
        <w:rPr>
          <w:rFonts w:ascii="Arial" w:hAnsi="Arial" w:cs="Arial"/>
        </w:rPr>
        <w:t xml:space="preserve">(Figure 1E). In simulations where the baseline prevalence of the phenotype of interest was set at </w:t>
      </w:r>
      <w:del w:id="394" w:author="R Salem" w:date="2024-04-30T17:58:00Z" w16du:dateUtc="2024-05-01T00:58:00Z">
        <w:r w:rsidR="004C13BF" w:rsidRPr="00AA0B50" w:rsidDel="00E96973">
          <w:rPr>
            <w:rFonts w:ascii="Arial" w:hAnsi="Arial" w:cs="Arial"/>
          </w:rPr>
          <w:delText>0.</w:delText>
        </w:r>
      </w:del>
      <w:r w:rsidR="004C13BF" w:rsidRPr="00AA0B50">
        <w:rPr>
          <w:rFonts w:ascii="Arial" w:hAnsi="Arial" w:cs="Arial"/>
        </w:rPr>
        <w:t>2</w:t>
      </w:r>
      <w:ins w:id="395" w:author="R Salem" w:date="2024-04-30T17:58:00Z" w16du:dateUtc="2024-05-01T00:58:00Z">
        <w:r w:rsidR="00E96973">
          <w:rPr>
            <w:rFonts w:ascii="Arial" w:hAnsi="Arial" w:cs="Arial"/>
          </w:rPr>
          <w:t>0%</w:t>
        </w:r>
      </w:ins>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 xml:space="preserve">to approximately </w:t>
      </w:r>
      <w:commentRangeStart w:id="396"/>
      <w:commentRangeStart w:id="397"/>
      <w:r w:rsidR="002237CB" w:rsidRPr="00AA0B50">
        <w:rPr>
          <w:rFonts w:ascii="Arial" w:hAnsi="Arial" w:cs="Arial"/>
        </w:rPr>
        <w:t>30%</w:t>
      </w:r>
      <w:commentRangeEnd w:id="396"/>
      <w:r w:rsidR="002237CB" w:rsidRPr="00D56D20">
        <w:rPr>
          <w:rStyle w:val="CommentReference"/>
          <w:rFonts w:ascii="Arial" w:hAnsi="Arial" w:cs="Arial"/>
        </w:rPr>
        <w:commentReference w:id="396"/>
      </w:r>
      <w:commentRangeEnd w:id="397"/>
      <w:r w:rsidR="003E4B04" w:rsidRPr="00D56D20">
        <w:rPr>
          <w:rStyle w:val="CommentReference"/>
          <w:rFonts w:ascii="Arial" w:hAnsi="Arial" w:cs="Arial"/>
        </w:rPr>
        <w:commentReference w:id="397"/>
      </w:r>
      <w:r w:rsidR="004C13BF" w:rsidRPr="00AA0B50">
        <w:rPr>
          <w:rFonts w:ascii="Arial" w:hAnsi="Arial" w:cs="Arial"/>
        </w:rPr>
        <w:t xml:space="preserve">, </w:t>
      </w:r>
      <w:del w:id="398" w:author="R Salem" w:date="2024-04-30T17:58:00Z" w16du:dateUtc="2024-05-01T00:58:00Z">
        <w:r w:rsidR="004C13BF" w:rsidRPr="00AA0B50" w:rsidDel="00E96973">
          <w:rPr>
            <w:rFonts w:ascii="Arial" w:hAnsi="Arial" w:cs="Arial"/>
          </w:rPr>
          <w:delText xml:space="preserve">contrary </w:delText>
        </w:r>
      </w:del>
      <w:ins w:id="399" w:author="R Salem" w:date="2024-04-30T17:58:00Z" w16du:dateUtc="2024-05-01T00:58:00Z">
        <w:r w:rsidR="00E96973">
          <w:rPr>
            <w:rFonts w:ascii="Arial" w:hAnsi="Arial" w:cs="Arial"/>
          </w:rPr>
          <w:t xml:space="preserve">while </w:t>
        </w:r>
      </w:ins>
      <w:del w:id="400" w:author="R Salem" w:date="2024-04-30T17:58:00Z" w16du:dateUtc="2024-05-01T00:58:00Z">
        <w:r w:rsidR="004C13BF" w:rsidRPr="00AA0B50" w:rsidDel="00E96973">
          <w:rPr>
            <w:rFonts w:ascii="Arial" w:hAnsi="Arial" w:cs="Arial"/>
          </w:rPr>
          <w:delText xml:space="preserve">to </w:delText>
        </w:r>
      </w:del>
      <w:r w:rsidR="004C13BF" w:rsidRPr="00AA0B50">
        <w:rPr>
          <w:rFonts w:ascii="Arial" w:hAnsi="Arial" w:cs="Arial"/>
        </w:rPr>
        <w:t xml:space="preserve">the phenotype-naïve approach that </w:t>
      </w:r>
      <w:r w:rsidR="00D44B7F" w:rsidRPr="00AA0B50">
        <w:rPr>
          <w:rFonts w:ascii="Arial" w:hAnsi="Arial" w:cs="Arial"/>
        </w:rPr>
        <w:t>retained 20% of samples with phenotype of interest</w:t>
      </w:r>
      <w:del w:id="401" w:author="R Salem" w:date="2024-04-30T17:58:00Z" w16du:dateUtc="2024-05-01T00:58:00Z">
        <w:r w:rsidR="00D44B7F" w:rsidRPr="00AA0B50" w:rsidDel="00E96973">
          <w:rPr>
            <w:rFonts w:ascii="Arial" w:hAnsi="Arial" w:cs="Arial"/>
          </w:rPr>
          <w:delText xml:space="preserve"> post </w:delText>
        </w:r>
        <w:r w:rsidR="004C13BF" w:rsidRPr="00AA0B50" w:rsidDel="00E96973">
          <w:rPr>
            <w:rFonts w:ascii="Arial" w:hAnsi="Arial" w:cs="Arial"/>
          </w:rPr>
          <w:delText>decoupling</w:delText>
        </w:r>
      </w:del>
      <w:r w:rsidR="004C13BF" w:rsidRPr="00AA0B50">
        <w:rPr>
          <w:rFonts w:ascii="Arial" w:hAnsi="Arial" w:cs="Arial"/>
        </w:rPr>
        <w:t xml:space="preserve">.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commentRangeStart w:id="402"/>
      <w:commentRangeStart w:id="403"/>
      <w:r w:rsidRPr="00AA0B50">
        <w:rPr>
          <w:rFonts w:ascii="Arial" w:hAnsi="Arial" w:cs="Arial"/>
        </w:rPr>
        <w:t>Results for the real-world dataset</w:t>
      </w:r>
      <w:r w:rsidR="004C13BF" w:rsidRPr="00AA0B50">
        <w:rPr>
          <w:rFonts w:ascii="Arial" w:hAnsi="Arial" w:cs="Arial"/>
        </w:rPr>
        <w:t>s</w:t>
      </w:r>
      <w:commentRangeEnd w:id="402"/>
      <w:r w:rsidR="002010D2" w:rsidRPr="00D56D20">
        <w:rPr>
          <w:rStyle w:val="CommentReference"/>
          <w:rFonts w:ascii="Arial" w:hAnsi="Arial" w:cs="Arial"/>
        </w:rPr>
        <w:commentReference w:id="402"/>
      </w:r>
      <w:commentRangeEnd w:id="403"/>
      <w:r w:rsidR="00A24502" w:rsidRPr="00D56D20">
        <w:rPr>
          <w:rStyle w:val="CommentReference"/>
          <w:rFonts w:ascii="Arial" w:hAnsi="Arial" w:cs="Arial"/>
        </w:rPr>
        <w:commentReference w:id="403"/>
      </w:r>
    </w:p>
    <w:p w14:paraId="47ACE80A" w14:textId="77777777" w:rsidR="002237CB" w:rsidRPr="00AA0B50" w:rsidRDefault="002237CB">
      <w:pPr>
        <w:rPr>
          <w:rFonts w:ascii="Arial" w:hAnsi="Arial" w:cs="Arial"/>
        </w:rPr>
      </w:pPr>
    </w:p>
    <w:p w14:paraId="4EA1B0A4" w14:textId="6DDE329E" w:rsidR="001538FC" w:rsidRPr="00AA0B50" w:rsidRDefault="00D351B5" w:rsidP="001538FC">
      <w:pPr>
        <w:rPr>
          <w:moveTo w:id="404" w:author="R Salem" w:date="2024-04-30T18:13:00Z" w16du:dateUtc="2024-05-01T01:13:00Z"/>
          <w:rFonts w:ascii="Arial" w:hAnsi="Arial" w:cs="Arial"/>
        </w:rPr>
      </w:pPr>
      <w:ins w:id="405" w:author="R Salem" w:date="2024-04-30T18:03:00Z" w16du:dateUtc="2024-05-01T01:03:00Z">
        <w:r>
          <w:rPr>
            <w:rFonts w:ascii="Arial" w:hAnsi="Arial" w:cs="Arial"/>
          </w:rPr>
          <w:t xml:space="preserve">We next </w:t>
        </w:r>
      </w:ins>
      <w:del w:id="406" w:author="R Salem" w:date="2024-04-30T18:03:00Z" w16du:dateUtc="2024-05-01T01:03:00Z">
        <w:r w:rsidR="0081452F" w:rsidRPr="00AA0B50" w:rsidDel="00D351B5">
          <w:rPr>
            <w:rFonts w:ascii="Arial" w:hAnsi="Arial" w:cs="Arial"/>
          </w:rPr>
          <w:delText xml:space="preserve">To comprehensively </w:delText>
        </w:r>
      </w:del>
      <w:r w:rsidR="0081452F" w:rsidRPr="00AA0B50">
        <w:rPr>
          <w:rFonts w:ascii="Arial" w:hAnsi="Arial" w:cs="Arial"/>
        </w:rPr>
        <w:t>evaluate</w:t>
      </w:r>
      <w:ins w:id="407" w:author="R Salem" w:date="2024-04-30T18:03:00Z" w16du:dateUtc="2024-05-01T01:03:00Z">
        <w:r>
          <w:rPr>
            <w:rFonts w:ascii="Arial" w:hAnsi="Arial" w:cs="Arial"/>
          </w:rPr>
          <w:t>d</w:t>
        </w:r>
      </w:ins>
      <w:r w:rsidR="0081452F" w:rsidRPr="00AA0B50">
        <w:rPr>
          <w:rFonts w:ascii="Arial" w:hAnsi="Arial" w:cs="Arial"/>
        </w:rPr>
        <w:t xml:space="preserve"> the efficacy of the KDPS </w:t>
      </w:r>
      <w:del w:id="408" w:author="R Salem" w:date="2024-04-30T18:03:00Z" w16du:dateUtc="2024-05-01T01:03:00Z">
        <w:r w:rsidR="0081452F" w:rsidRPr="00AA0B50" w:rsidDel="00D351B5">
          <w:rPr>
            <w:rFonts w:ascii="Arial" w:hAnsi="Arial" w:cs="Arial"/>
          </w:rPr>
          <w:delText xml:space="preserve">within </w:delText>
        </w:r>
      </w:del>
      <w:ins w:id="409" w:author="R Salem" w:date="2024-04-30T18:03:00Z" w16du:dateUtc="2024-05-01T01:03:00Z">
        <w:r>
          <w:rPr>
            <w:rFonts w:ascii="Arial" w:hAnsi="Arial" w:cs="Arial"/>
          </w:rPr>
          <w:t xml:space="preserve">in real-world scenarios, using </w:t>
        </w:r>
      </w:ins>
      <w:del w:id="410" w:author="R Salem" w:date="2024-04-30T18:03:00Z" w16du:dateUtc="2024-05-01T01:03:00Z">
        <w:r w:rsidR="0081452F" w:rsidRPr="00AA0B50" w:rsidDel="00D351B5">
          <w:rPr>
            <w:rFonts w:ascii="Arial" w:hAnsi="Arial" w:cs="Arial"/>
          </w:rPr>
          <w:delText xml:space="preserve">practical applications, we conducted a series of tests </w:delText>
        </w:r>
        <w:r w:rsidR="00CB662C" w:rsidDel="00D351B5">
          <w:rPr>
            <w:rFonts w:ascii="Arial" w:hAnsi="Arial" w:cs="Arial"/>
          </w:rPr>
          <w:delText>with</w:delText>
        </w:r>
        <w:r w:rsidR="00CB662C" w:rsidRPr="00AA0B50" w:rsidDel="00D351B5">
          <w:rPr>
            <w:rFonts w:ascii="Arial" w:hAnsi="Arial" w:cs="Arial"/>
          </w:rPr>
          <w:delText xml:space="preserve"> </w:delText>
        </w:r>
        <w:r w:rsidR="0081452F" w:rsidRPr="00AA0B50" w:rsidDel="00D351B5">
          <w:rPr>
            <w:rFonts w:ascii="Arial" w:hAnsi="Arial" w:cs="Arial"/>
          </w:rPr>
          <w:delText xml:space="preserve">multiple </w:delText>
        </w:r>
      </w:del>
      <w:del w:id="411" w:author="R Salem" w:date="2024-04-30T18:04:00Z" w16du:dateUtc="2024-05-01T01:04:00Z">
        <w:r w:rsidR="00CB662C" w:rsidDel="00D351B5">
          <w:rPr>
            <w:rFonts w:ascii="Arial" w:hAnsi="Arial" w:cs="Arial"/>
          </w:rPr>
          <w:delText>phenotypes</w:delText>
        </w:r>
        <w:r w:rsidR="002D63BB" w:rsidRPr="00AA0B50" w:rsidDel="00D351B5">
          <w:rPr>
            <w:rFonts w:ascii="Arial" w:hAnsi="Arial" w:cs="Arial"/>
          </w:rPr>
          <w:delText xml:space="preserve"> retrieved from </w:delText>
        </w:r>
        <w:r w:rsidR="00CB662C" w:rsidDel="00D351B5">
          <w:rPr>
            <w:rFonts w:ascii="Arial" w:hAnsi="Arial" w:cs="Arial"/>
          </w:rPr>
          <w:delText xml:space="preserve">the </w:delText>
        </w:r>
      </w:del>
      <w:r w:rsidR="00CB662C">
        <w:rPr>
          <w:rFonts w:ascii="Arial" w:hAnsi="Arial" w:cs="Arial"/>
        </w:rPr>
        <w:t xml:space="preserve">UK Biobank cohort </w:t>
      </w:r>
      <w:del w:id="412" w:author="R Salem" w:date="2024-04-30T18:04:00Z" w16du:dateUtc="2024-05-01T01:04:00Z">
        <w:r w:rsidR="00CB662C" w:rsidDel="00D351B5">
          <w:rPr>
            <w:rFonts w:ascii="Arial" w:hAnsi="Arial" w:cs="Arial"/>
          </w:rPr>
          <w:delText>study</w:delText>
        </w:r>
      </w:del>
      <w:ins w:id="413" w:author="R Salem" w:date="2024-04-30T18:04:00Z" w16du:dateUtc="2024-05-01T01:04:00Z">
        <w:r>
          <w:rPr>
            <w:rFonts w:ascii="Arial" w:hAnsi="Arial" w:cs="Arial"/>
          </w:rPr>
          <w:t xml:space="preserve">and </w:t>
        </w:r>
      </w:ins>
      <w:ins w:id="414" w:author="R Salem" w:date="2024-04-30T18:05:00Z" w16du:dateUtc="2024-05-01T01:05:00Z">
        <w:r>
          <w:rPr>
            <w:rFonts w:ascii="Arial" w:hAnsi="Arial" w:cs="Arial"/>
          </w:rPr>
          <w:t xml:space="preserve">varied set of </w:t>
        </w:r>
      </w:ins>
      <w:del w:id="415" w:author="R Salem" w:date="2024-04-30T18:04:00Z" w16du:dateUtc="2024-05-01T01:04:00Z">
        <w:r w:rsidR="00CB662C" w:rsidDel="00D351B5">
          <w:rPr>
            <w:rFonts w:ascii="Arial" w:hAnsi="Arial" w:cs="Arial"/>
          </w:rPr>
          <w:delText xml:space="preserve">. </w:delText>
        </w:r>
        <w:r w:rsidR="0081452F" w:rsidRPr="00AA0B50" w:rsidDel="00D351B5">
          <w:rPr>
            <w:rFonts w:ascii="Arial" w:hAnsi="Arial" w:cs="Arial"/>
          </w:rPr>
          <w:delText xml:space="preserve">The </w:delText>
        </w:r>
      </w:del>
      <w:r w:rsidR="0081452F" w:rsidRPr="00AA0B50">
        <w:rPr>
          <w:rFonts w:ascii="Arial" w:hAnsi="Arial" w:cs="Arial"/>
        </w:rPr>
        <w:t>outcomes</w:t>
      </w:r>
      <w:ins w:id="416" w:author="R Salem" w:date="2024-04-30T18:04:00Z" w16du:dateUtc="2024-05-01T01:04:00Z">
        <w:r>
          <w:rPr>
            <w:rFonts w:ascii="Arial" w:hAnsi="Arial" w:cs="Arial"/>
          </w:rPr>
          <w:t xml:space="preserve"> and exposure</w:t>
        </w:r>
      </w:ins>
      <w:ins w:id="417" w:author="R Salem" w:date="2024-04-30T18:05:00Z" w16du:dateUtc="2024-05-01T01:05:00Z">
        <w:r>
          <w:rPr>
            <w:rFonts w:ascii="Arial" w:hAnsi="Arial" w:cs="Arial"/>
          </w:rPr>
          <w:t>s</w:t>
        </w:r>
      </w:ins>
      <w:r w:rsidR="0081452F" w:rsidRPr="00AA0B50">
        <w:rPr>
          <w:rFonts w:ascii="Arial" w:hAnsi="Arial" w:cs="Arial"/>
        </w:rPr>
        <w:t xml:space="preserve">, detailed in </w:t>
      </w:r>
      <w:commentRangeStart w:id="418"/>
      <w:commentRangeStart w:id="419"/>
      <w:commentRangeStart w:id="420"/>
      <w:commentRangeStart w:id="421"/>
      <w:commentRangeStart w:id="422"/>
      <w:r w:rsidR="0081452F" w:rsidRPr="00AA0B50">
        <w:rPr>
          <w:rFonts w:ascii="Arial" w:hAnsi="Arial" w:cs="Arial"/>
        </w:rPr>
        <w:t>Table 2</w:t>
      </w:r>
      <w:commentRangeEnd w:id="418"/>
      <w:r w:rsidR="002D63BB" w:rsidRPr="00D56D20">
        <w:rPr>
          <w:rStyle w:val="CommentReference"/>
          <w:rFonts w:ascii="Arial" w:hAnsi="Arial" w:cs="Arial"/>
        </w:rPr>
        <w:commentReference w:id="418"/>
      </w:r>
      <w:commentRangeEnd w:id="419"/>
      <w:r w:rsidR="009E02C8" w:rsidRPr="00D56D20">
        <w:rPr>
          <w:rStyle w:val="CommentReference"/>
          <w:rFonts w:ascii="Arial" w:hAnsi="Arial" w:cs="Arial"/>
        </w:rPr>
        <w:commentReference w:id="419"/>
      </w:r>
      <w:commentRangeEnd w:id="420"/>
      <w:r w:rsidR="002237CB" w:rsidRPr="00D56D20">
        <w:rPr>
          <w:rStyle w:val="CommentReference"/>
          <w:rFonts w:ascii="Arial" w:hAnsi="Arial" w:cs="Arial"/>
        </w:rPr>
        <w:commentReference w:id="420"/>
      </w:r>
      <w:commentRangeEnd w:id="421"/>
      <w:r w:rsidR="002237CB" w:rsidRPr="00D56D20">
        <w:rPr>
          <w:rStyle w:val="CommentReference"/>
          <w:rFonts w:ascii="Arial" w:hAnsi="Arial" w:cs="Arial"/>
        </w:rPr>
        <w:commentReference w:id="421"/>
      </w:r>
      <w:commentRangeEnd w:id="422"/>
      <w:r w:rsidR="00DF63D4" w:rsidRPr="00D56D20">
        <w:rPr>
          <w:rStyle w:val="CommentReference"/>
          <w:rFonts w:ascii="Arial" w:hAnsi="Arial" w:cs="Arial"/>
        </w:rPr>
        <w:commentReference w:id="422"/>
      </w:r>
      <w:del w:id="423" w:author="R Salem" w:date="2024-04-30T18:05:00Z" w16du:dateUtc="2024-05-01T01:05:00Z">
        <w:r w:rsidR="0081452F" w:rsidRPr="00AA0B50" w:rsidDel="00D351B5">
          <w:rPr>
            <w:rFonts w:ascii="Arial" w:hAnsi="Arial" w:cs="Arial"/>
          </w:rPr>
          <w:delText>,</w:delText>
        </w:r>
      </w:del>
      <w:ins w:id="424" w:author="R Salem" w:date="2024-04-30T18:05:00Z" w16du:dateUtc="2024-05-01T01:05:00Z">
        <w:r>
          <w:rPr>
            <w:rFonts w:ascii="Arial" w:hAnsi="Arial" w:cs="Arial"/>
          </w:rPr>
          <w:t xml:space="preserve">. </w:t>
        </w:r>
      </w:ins>
      <w:del w:id="425" w:author="R Salem" w:date="2024-05-01T13:49:00Z" w16du:dateUtc="2024-05-01T20:49:00Z">
        <w:r w:rsidR="0081452F" w:rsidRPr="00AA0B50" w:rsidDel="00B448D9">
          <w:rPr>
            <w:rFonts w:ascii="Arial" w:hAnsi="Arial" w:cs="Arial"/>
          </w:rPr>
          <w:delText xml:space="preserve"> </w:delText>
        </w:r>
      </w:del>
      <w:ins w:id="426" w:author="R Salem" w:date="2024-04-30T18:11:00Z" w16du:dateUtc="2024-05-01T01:11:00Z">
        <w:r w:rsidR="001538FC">
          <w:rPr>
            <w:rFonts w:ascii="Arial" w:hAnsi="Arial" w:cs="Arial"/>
          </w:rPr>
          <w:t xml:space="preserve">KDPS phenotype aware selection </w:t>
        </w:r>
      </w:ins>
      <w:del w:id="427" w:author="R Salem" w:date="2024-04-30T18:12:00Z" w16du:dateUtc="2024-05-01T01:12:00Z">
        <w:r w:rsidR="0081452F" w:rsidRPr="00AA0B50" w:rsidDel="001538FC">
          <w:rPr>
            <w:rFonts w:ascii="Arial" w:hAnsi="Arial" w:cs="Arial"/>
          </w:rPr>
          <w:delText xml:space="preserve">highlight the capability of KDPS to </w:delText>
        </w:r>
      </w:del>
      <w:r w:rsidR="0081452F" w:rsidRPr="00AA0B50">
        <w:rPr>
          <w:rFonts w:ascii="Arial" w:hAnsi="Arial" w:cs="Arial"/>
        </w:rPr>
        <w:t>preserve</w:t>
      </w:r>
      <w:ins w:id="428" w:author="R Salem" w:date="2024-04-30T18:14:00Z" w16du:dateUtc="2024-05-01T01:14:00Z">
        <w:r w:rsidR="001538FC">
          <w:rPr>
            <w:rFonts w:ascii="Arial" w:hAnsi="Arial" w:cs="Arial"/>
          </w:rPr>
          <w:t>d</w:t>
        </w:r>
      </w:ins>
      <w:r w:rsidR="0081452F" w:rsidRPr="00AA0B50">
        <w:rPr>
          <w:rFonts w:ascii="Arial" w:hAnsi="Arial" w:cs="Arial"/>
        </w:rPr>
        <w:t xml:space="preserve"> a significantly higher </w:t>
      </w:r>
      <w:del w:id="429" w:author="R Salem" w:date="2024-05-01T13:49:00Z" w16du:dateUtc="2024-05-01T20:49:00Z">
        <w:r w:rsidR="0081452F" w:rsidRPr="00AA0B50" w:rsidDel="00B448D9">
          <w:rPr>
            <w:rFonts w:ascii="Arial" w:hAnsi="Arial" w:cs="Arial"/>
          </w:rPr>
          <w:delText xml:space="preserve">number </w:delText>
        </w:r>
      </w:del>
      <w:ins w:id="430" w:author="R Salem" w:date="2024-05-01T13:49:00Z" w16du:dateUtc="2024-05-01T20:49:00Z">
        <w:r w:rsidR="00B448D9">
          <w:rPr>
            <w:rFonts w:ascii="Arial" w:hAnsi="Arial" w:cs="Arial"/>
          </w:rPr>
          <w:t>proportion</w:t>
        </w:r>
        <w:r w:rsidR="00B448D9" w:rsidRPr="00AA0B50">
          <w:rPr>
            <w:rFonts w:ascii="Arial" w:hAnsi="Arial" w:cs="Arial"/>
          </w:rPr>
          <w:t xml:space="preserve"> </w:t>
        </w:r>
      </w:ins>
      <w:r w:rsidR="0081452F" w:rsidRPr="00AA0B50">
        <w:rPr>
          <w:rFonts w:ascii="Arial" w:hAnsi="Arial" w:cs="Arial"/>
        </w:rPr>
        <w:t>of subjects possessing phenotypes of interest when juxtaposed against conventional phenotype-</w:t>
      </w:r>
      <w:del w:id="431" w:author="R Salem" w:date="2024-05-01T13:49:00Z" w16du:dateUtc="2024-05-01T20:49:00Z">
        <w:r w:rsidR="0081452F" w:rsidRPr="00AA0B50" w:rsidDel="00B448D9">
          <w:rPr>
            <w:rFonts w:ascii="Arial" w:hAnsi="Arial" w:cs="Arial"/>
          </w:rPr>
          <w:delText xml:space="preserve">agnostic </w:delText>
        </w:r>
      </w:del>
      <w:ins w:id="432" w:author="R Salem" w:date="2024-05-01T13:49:00Z" w16du:dateUtc="2024-05-01T20:49:00Z">
        <w:r w:rsidR="00B448D9">
          <w:rPr>
            <w:rFonts w:ascii="Arial" w:hAnsi="Arial" w:cs="Arial"/>
          </w:rPr>
          <w:t>naïve</w:t>
        </w:r>
        <w:r w:rsidR="00B448D9" w:rsidRPr="00AA0B50">
          <w:rPr>
            <w:rFonts w:ascii="Arial" w:hAnsi="Arial" w:cs="Arial"/>
          </w:rPr>
          <w:t xml:space="preserve"> </w:t>
        </w:r>
      </w:ins>
      <w:r w:rsidR="0081452F" w:rsidRPr="00AA0B50">
        <w:rPr>
          <w:rFonts w:ascii="Arial" w:hAnsi="Arial" w:cs="Arial"/>
        </w:rPr>
        <w:t>methodologies.</w:t>
      </w:r>
      <w:r w:rsidR="00062948">
        <w:rPr>
          <w:rFonts w:ascii="Arial" w:hAnsi="Arial" w:cs="Arial"/>
        </w:rPr>
        <w:t xml:space="preserve"> When prioritizing case subjects, KDPS </w:t>
      </w:r>
      <w:del w:id="433" w:author="R Salem" w:date="2024-05-01T13:50:00Z" w16du:dateUtc="2024-05-01T20:50:00Z">
        <w:r w:rsidR="00062948" w:rsidDel="00B448D9">
          <w:rPr>
            <w:rFonts w:ascii="Arial" w:hAnsi="Arial" w:cs="Arial"/>
          </w:rPr>
          <w:delText xml:space="preserve">introduced </w:delText>
        </w:r>
      </w:del>
      <w:ins w:id="434" w:author="R Salem" w:date="2024-05-01T13:50:00Z" w16du:dateUtc="2024-05-01T20:50:00Z">
        <w:r w:rsidR="00B448D9">
          <w:rPr>
            <w:rFonts w:ascii="Arial" w:hAnsi="Arial" w:cs="Arial"/>
          </w:rPr>
          <w:t>resulted</w:t>
        </w:r>
        <w:r w:rsidR="00B448D9">
          <w:rPr>
            <w:rFonts w:ascii="Arial" w:hAnsi="Arial" w:cs="Arial"/>
          </w:rPr>
          <w:t xml:space="preserve"> </w:t>
        </w:r>
        <w:r w:rsidR="00B448D9">
          <w:rPr>
            <w:rFonts w:ascii="Arial" w:hAnsi="Arial" w:cs="Arial"/>
          </w:rPr>
          <w:t xml:space="preserve">in </w:t>
        </w:r>
      </w:ins>
      <w:del w:id="435" w:author="R Salem" w:date="2024-05-01T13:50:00Z" w16du:dateUtc="2024-05-01T20:50:00Z">
        <w:r w:rsidR="00062948" w:rsidDel="00B448D9">
          <w:rPr>
            <w:rFonts w:ascii="Arial" w:hAnsi="Arial" w:cs="Arial"/>
          </w:rPr>
          <w:delText xml:space="preserve">a </w:delText>
        </w:r>
      </w:del>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del w:id="436" w:author="R Salem" w:date="2024-04-30T18:15:00Z" w16du:dateUtc="2024-05-01T01:15:00Z">
        <w:r w:rsidR="00CB662C" w:rsidDel="001538FC">
          <w:rPr>
            <w:rFonts w:ascii="Arial" w:hAnsi="Arial" w:cs="Arial"/>
          </w:rPr>
          <w:delText xml:space="preserve">In the test using </w:delText>
        </w:r>
      </w:del>
      <w:del w:id="437" w:author="R Salem" w:date="2024-04-30T18:16:00Z" w16du:dateUtc="2024-05-01T01:16:00Z">
        <w:r w:rsidR="00CB662C" w:rsidDel="001538FC">
          <w:rPr>
            <w:rFonts w:ascii="Arial" w:hAnsi="Arial" w:cs="Arial"/>
          </w:rPr>
          <w:delText>real-world datasets,</w:delText>
        </w:r>
        <w:r w:rsidR="0081452F" w:rsidRPr="00AA0B50" w:rsidDel="001538FC">
          <w:rPr>
            <w:rFonts w:ascii="Arial" w:hAnsi="Arial" w:cs="Arial"/>
          </w:rPr>
          <w:delText xml:space="preserve"> </w:delText>
        </w:r>
      </w:del>
      <w:r w:rsidR="0081452F" w:rsidRPr="00AA0B50">
        <w:rPr>
          <w:rFonts w:ascii="Arial" w:hAnsi="Arial" w:cs="Arial"/>
        </w:rPr>
        <w:t xml:space="preserve">KDPS </w:t>
      </w:r>
      <w:del w:id="438" w:author="R Salem" w:date="2024-04-30T18:15:00Z" w16du:dateUtc="2024-05-01T01:15:00Z">
        <w:r w:rsidR="00062948" w:rsidDel="001538FC">
          <w:rPr>
            <w:rFonts w:ascii="Arial" w:hAnsi="Arial" w:cs="Arial"/>
          </w:rPr>
          <w:delText xml:space="preserve">also </w:delText>
        </w:r>
        <w:r w:rsidR="0081452F" w:rsidRPr="00AA0B50" w:rsidDel="001538FC">
          <w:rPr>
            <w:rFonts w:ascii="Arial" w:hAnsi="Arial" w:cs="Arial"/>
          </w:rPr>
          <w:delText xml:space="preserve">demonstrated remarkable efficiency, </w:delText>
        </w:r>
      </w:del>
      <w:r w:rsidR="0081452F" w:rsidRPr="00AA0B50">
        <w:rPr>
          <w:rFonts w:ascii="Arial" w:hAnsi="Arial" w:cs="Arial"/>
        </w:rPr>
        <w:t>successfully complet</w:t>
      </w:r>
      <w:ins w:id="439" w:author="R Salem" w:date="2024-04-30T18:15:00Z" w16du:dateUtc="2024-05-01T01:15:00Z">
        <w:r w:rsidR="001538FC">
          <w:rPr>
            <w:rFonts w:ascii="Arial" w:hAnsi="Arial" w:cs="Arial"/>
          </w:rPr>
          <w:t>ed</w:t>
        </w:r>
      </w:ins>
      <w:del w:id="440" w:author="R Salem" w:date="2024-04-30T18:15:00Z" w16du:dateUtc="2024-05-01T01:15:00Z">
        <w:r w:rsidR="0081452F" w:rsidRPr="00AA0B50" w:rsidDel="001538FC">
          <w:rPr>
            <w:rFonts w:ascii="Arial" w:hAnsi="Arial" w:cs="Arial"/>
          </w:rPr>
          <w:delText>ing</w:delText>
        </w:r>
      </w:del>
      <w:r w:rsidR="0081452F" w:rsidRPr="00AA0B50">
        <w:rPr>
          <w:rFonts w:ascii="Arial" w:hAnsi="Arial" w:cs="Arial"/>
        </w:rPr>
        <w:t xml:space="preserve"> the decoupling </w:t>
      </w:r>
      <w:ins w:id="441" w:author="R Salem" w:date="2024-04-30T18:15:00Z" w16du:dateUtc="2024-05-01T01:15:00Z">
        <w:r w:rsidR="001538FC">
          <w:rPr>
            <w:rFonts w:ascii="Arial" w:hAnsi="Arial" w:cs="Arial"/>
          </w:rPr>
          <w:t xml:space="preserve">and phenotype selection </w:t>
        </w:r>
      </w:ins>
      <w:r w:rsidR="0081452F" w:rsidRPr="00AA0B50">
        <w:rPr>
          <w:rFonts w:ascii="Arial" w:hAnsi="Arial" w:cs="Arial"/>
        </w:rPr>
        <w:t xml:space="preserve">processes for all tested </w:t>
      </w:r>
      <w:r w:rsidR="00450E67" w:rsidRPr="00AA0B50">
        <w:rPr>
          <w:rFonts w:ascii="Arial" w:hAnsi="Arial" w:cs="Arial"/>
        </w:rPr>
        <w:t>phenotypes in the UK Biobank</w:t>
      </w:r>
      <w:del w:id="442" w:author="R Salem" w:date="2024-04-29T15:13:00Z" w16du:dateUtc="2024-04-29T22:13:00Z">
        <w:r w:rsidR="00450E67" w:rsidRPr="00AA0B50" w:rsidDel="005913E7">
          <w:rPr>
            <w:rFonts w:ascii="Arial" w:hAnsi="Arial" w:cs="Arial"/>
          </w:rPr>
          <w:delText xml:space="preserve"> </w:delText>
        </w:r>
      </w:del>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moveToRangeStart w:id="443" w:author="R Salem" w:date="2024-04-30T18:13:00Z" w:name="move165393221"/>
      <w:commentRangeStart w:id="444"/>
      <w:commentRangeStart w:id="445"/>
      <w:moveTo w:id="446" w:author="R Salem" w:date="2024-04-30T18:13:00Z" w16du:dateUtc="2024-05-01T01:13:00Z">
        <w:del w:id="447" w:author="R Salem" w:date="2024-05-01T13:50:00Z" w16du:dateUtc="2024-05-01T20:50:00Z">
          <w:r w:rsidR="001538FC" w:rsidRPr="00AA0B50" w:rsidDel="00B448D9">
            <w:rPr>
              <w:rFonts w:ascii="Arial" w:hAnsi="Arial" w:cs="Arial"/>
            </w:rPr>
            <w:delText xml:space="preserve">Real world computation times may diverge, influenced by the intricacy of the relatedness network and additional factors such as the fuzziness score. </w:delText>
          </w:r>
          <w:commentRangeEnd w:id="444"/>
          <w:r w:rsidR="001538FC" w:rsidRPr="00D56D20" w:rsidDel="00B448D9">
            <w:rPr>
              <w:rStyle w:val="CommentReference"/>
              <w:rFonts w:ascii="Arial" w:hAnsi="Arial" w:cs="Arial"/>
            </w:rPr>
            <w:commentReference w:id="444"/>
          </w:r>
          <w:commentRangeEnd w:id="445"/>
          <w:r w:rsidR="001538FC" w:rsidRPr="00D56D20" w:rsidDel="00B448D9">
            <w:rPr>
              <w:rStyle w:val="CommentReference"/>
              <w:rFonts w:ascii="Arial" w:hAnsi="Arial" w:cs="Arial"/>
            </w:rPr>
            <w:commentReference w:id="445"/>
          </w:r>
        </w:del>
      </w:moveTo>
    </w:p>
    <w:moveToRangeEnd w:id="443"/>
    <w:p w14:paraId="752C0446" w14:textId="2C026D61" w:rsidR="004C13BF" w:rsidRPr="00AA0B50" w:rsidRDefault="004C13BF">
      <w:pPr>
        <w:rPr>
          <w:rFonts w:ascii="Arial" w:hAnsi="Arial" w:cs="Arial"/>
        </w:rPr>
      </w:pP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1B294EFB" w14:textId="5FD3427A" w:rsidR="005B5BDF" w:rsidRDefault="001F6CF6" w:rsidP="005B5BDF">
      <w:pPr>
        <w:rPr>
          <w:ins w:id="448" w:author="R Salem" w:date="2024-05-01T11:46:00Z" w16du:dateUtc="2024-05-01T18:46:00Z"/>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del w:id="449" w:author="R Salem" w:date="2024-05-01T11:43:00Z" w16du:dateUtc="2024-05-01T18:43:00Z">
        <w:r w:rsidRPr="00AA0B50" w:rsidDel="00C6772C">
          <w:rPr>
            <w:rFonts w:ascii="Arial" w:hAnsi="Arial" w:cs="Arial"/>
          </w:rPr>
          <w:delText xml:space="preserve">challenges </w:delText>
        </w:r>
      </w:del>
      <w:ins w:id="450" w:author="R Salem" w:date="2024-05-01T11:43:00Z" w16du:dateUtc="2024-05-01T18:43:00Z">
        <w:r w:rsidR="00C6772C">
          <w:rPr>
            <w:rFonts w:ascii="Arial" w:hAnsi="Arial" w:cs="Arial"/>
          </w:rPr>
          <w:t>lack</w:t>
        </w:r>
        <w:r w:rsidR="00C6772C" w:rsidRPr="00AA0B50">
          <w:rPr>
            <w:rFonts w:ascii="Arial" w:hAnsi="Arial" w:cs="Arial"/>
          </w:rPr>
          <w:t xml:space="preserve"> </w:t>
        </w:r>
      </w:ins>
      <w:r w:rsidRPr="00AA0B50">
        <w:rPr>
          <w:rFonts w:ascii="Arial" w:hAnsi="Arial" w:cs="Arial"/>
        </w:rPr>
        <w:t xml:space="preserve">of phenotype-aware kinship decoupling </w:t>
      </w:r>
      <w:ins w:id="451" w:author="R Salem" w:date="2024-05-01T11:43:00Z" w16du:dateUtc="2024-05-01T18:43:00Z">
        <w:r w:rsidR="00C6772C">
          <w:rPr>
            <w:rFonts w:ascii="Arial" w:hAnsi="Arial" w:cs="Arial"/>
          </w:rPr>
          <w:t xml:space="preserve">tools </w:t>
        </w:r>
      </w:ins>
      <w:r w:rsidRPr="00AA0B50">
        <w:rPr>
          <w:rFonts w:ascii="Arial" w:hAnsi="Arial" w:cs="Arial"/>
        </w:rPr>
        <w:t xml:space="preserve">in genetic and epidemiological </w:t>
      </w:r>
      <w:del w:id="452" w:author="R Salem" w:date="2024-04-30T18:16:00Z" w16du:dateUtc="2024-05-01T01:16:00Z">
        <w:r w:rsidRPr="00AA0B50" w:rsidDel="001538FC">
          <w:rPr>
            <w:rFonts w:ascii="Arial" w:hAnsi="Arial" w:cs="Arial"/>
          </w:rPr>
          <w:delText>research</w:delText>
        </w:r>
      </w:del>
      <w:ins w:id="453" w:author="R Salem" w:date="2024-04-30T18:16:00Z" w16du:dateUtc="2024-05-01T01:16:00Z">
        <w:r w:rsidR="001538FC">
          <w:rPr>
            <w:rFonts w:ascii="Arial" w:hAnsi="Arial" w:cs="Arial"/>
          </w:rPr>
          <w:t>investigations</w:t>
        </w:r>
      </w:ins>
      <w:r w:rsidRPr="00AA0B50">
        <w:rPr>
          <w:rFonts w:ascii="Arial" w:hAnsi="Arial" w:cs="Arial"/>
        </w:rPr>
        <w:t>.</w:t>
      </w:r>
      <w:ins w:id="454" w:author="R Salem" w:date="2024-04-30T21:47:00Z" w16du:dateUtc="2024-05-01T04:47:00Z">
        <w:r w:rsidR="00095C47">
          <w:rPr>
            <w:rFonts w:ascii="Arial" w:hAnsi="Arial" w:cs="Arial"/>
          </w:rPr>
          <w:t xml:space="preserve"> </w:t>
        </w:r>
      </w:ins>
      <w:r w:rsidRPr="00AA0B50">
        <w:rPr>
          <w:rFonts w:ascii="Arial" w:hAnsi="Arial" w:cs="Arial"/>
        </w:rPr>
        <w:t xml:space="preserve"> </w:t>
      </w:r>
      <w:r w:rsidR="009E02C8" w:rsidRPr="00AA0B50">
        <w:rPr>
          <w:rFonts w:ascii="Arial" w:hAnsi="Arial" w:cs="Arial"/>
        </w:rPr>
        <w:t xml:space="preserve">KDPS substantially improves </w:t>
      </w:r>
      <w:del w:id="455" w:author="R Salem" w:date="2024-05-01T11:43:00Z" w16du:dateUtc="2024-05-01T18:43:00Z">
        <w:r w:rsidR="009E02C8" w:rsidRPr="00AA0B50" w:rsidDel="00C6772C">
          <w:rPr>
            <w:rFonts w:ascii="Arial" w:hAnsi="Arial" w:cs="Arial"/>
          </w:rPr>
          <w:delText xml:space="preserve">the </w:delText>
        </w:r>
      </w:del>
      <w:ins w:id="456" w:author="R Salem" w:date="2024-05-01T11:43:00Z" w16du:dateUtc="2024-05-01T18:43:00Z">
        <w:r w:rsidR="00C6772C">
          <w:rPr>
            <w:rFonts w:ascii="Arial" w:hAnsi="Arial" w:cs="Arial"/>
          </w:rPr>
          <w:t xml:space="preserve">over </w:t>
        </w:r>
      </w:ins>
      <w:ins w:id="457" w:author="R Salem" w:date="2024-05-01T11:45:00Z" w16du:dateUtc="2024-05-01T18:45:00Z">
        <w:r w:rsidR="005B5BDF">
          <w:rPr>
            <w:rFonts w:ascii="Arial" w:hAnsi="Arial" w:cs="Arial"/>
          </w:rPr>
          <w:t xml:space="preserve">existing phenotype </w:t>
        </w:r>
      </w:ins>
      <w:ins w:id="458" w:author="R Salem" w:date="2024-05-01T11:44:00Z" w16du:dateUtc="2024-05-01T18:44:00Z">
        <w:r w:rsidR="005B5BDF">
          <w:rPr>
            <w:rFonts w:ascii="Arial" w:hAnsi="Arial" w:cs="Arial"/>
          </w:rPr>
          <w:t xml:space="preserve">naïve selection </w:t>
        </w:r>
        <w:r w:rsidR="00C6772C">
          <w:rPr>
            <w:rFonts w:ascii="Arial" w:hAnsi="Arial" w:cs="Arial"/>
          </w:rPr>
          <w:t xml:space="preserve">methods by </w:t>
        </w:r>
      </w:ins>
      <w:ins w:id="459" w:author="R Salem" w:date="2024-05-01T11:58:00Z" w16du:dateUtc="2024-05-01T18:58:00Z">
        <w:r w:rsidR="007B57FD">
          <w:rPr>
            <w:rFonts w:ascii="Arial" w:hAnsi="Arial" w:cs="Arial"/>
          </w:rPr>
          <w:t xml:space="preserve">allowing </w:t>
        </w:r>
      </w:ins>
      <w:ins w:id="460" w:author="R Salem" w:date="2024-05-01T11:44:00Z" w16du:dateUtc="2024-05-01T18:44:00Z">
        <w:r w:rsidR="00C6772C">
          <w:rPr>
            <w:rFonts w:ascii="Arial" w:hAnsi="Arial" w:cs="Arial"/>
          </w:rPr>
          <w:t>incorporati</w:t>
        </w:r>
      </w:ins>
      <w:ins w:id="461" w:author="R Salem" w:date="2024-05-01T11:58:00Z" w16du:dateUtc="2024-05-01T18:58:00Z">
        <w:r w:rsidR="007B57FD">
          <w:rPr>
            <w:rFonts w:ascii="Arial" w:hAnsi="Arial" w:cs="Arial"/>
          </w:rPr>
          <w:t>on of</w:t>
        </w:r>
      </w:ins>
      <w:ins w:id="462" w:author="R Salem" w:date="2024-05-01T11:44:00Z" w16du:dateUtc="2024-05-01T18:44:00Z">
        <w:r w:rsidR="00C6772C">
          <w:rPr>
            <w:rFonts w:ascii="Arial" w:hAnsi="Arial" w:cs="Arial"/>
          </w:rPr>
          <w:t xml:space="preserve"> phenotyp</w:t>
        </w:r>
      </w:ins>
      <w:ins w:id="463" w:author="R Salem" w:date="2024-05-01T11:58:00Z" w16du:dateUtc="2024-05-01T18:58:00Z">
        <w:r w:rsidR="007B57FD">
          <w:rPr>
            <w:rFonts w:ascii="Arial" w:hAnsi="Arial" w:cs="Arial"/>
          </w:rPr>
          <w:t>ic</w:t>
        </w:r>
      </w:ins>
      <w:ins w:id="464" w:author="R Salem" w:date="2024-05-01T11:44:00Z" w16du:dateUtc="2024-05-01T18:44:00Z">
        <w:r w:rsidR="00C6772C">
          <w:rPr>
            <w:rFonts w:ascii="Arial" w:hAnsi="Arial" w:cs="Arial"/>
          </w:rPr>
          <w:t xml:space="preserve"> </w:t>
        </w:r>
      </w:ins>
      <w:ins w:id="465" w:author="R Salem" w:date="2024-05-01T11:45:00Z" w16du:dateUtc="2024-05-01T18:45:00Z">
        <w:r w:rsidR="005B5BDF">
          <w:rPr>
            <w:rFonts w:ascii="Arial" w:hAnsi="Arial" w:cs="Arial"/>
          </w:rPr>
          <w:t xml:space="preserve">information in </w:t>
        </w:r>
      </w:ins>
      <w:ins w:id="466" w:author="R Salem" w:date="2024-05-01T11:44:00Z" w16du:dateUtc="2024-05-01T18:44:00Z">
        <w:r w:rsidR="00C6772C">
          <w:rPr>
            <w:rFonts w:ascii="Arial" w:hAnsi="Arial" w:cs="Arial"/>
          </w:rPr>
          <w:t xml:space="preserve">subject selection. </w:t>
        </w:r>
      </w:ins>
      <w:ins w:id="467" w:author="R Salem" w:date="2024-05-01T11:46:00Z" w16du:dateUtc="2024-05-01T18:46:00Z">
        <w:r w:rsidR="005B5BDF">
          <w:rPr>
            <w:rFonts w:ascii="Arial" w:hAnsi="Arial" w:cs="Arial"/>
          </w:rPr>
          <w:t>KDPS can be extended to allow complex and tail</w:t>
        </w:r>
      </w:ins>
      <w:ins w:id="468" w:author="R Salem" w:date="2024-05-01T13:51:00Z" w16du:dateUtc="2024-05-01T20:51:00Z">
        <w:r w:rsidR="00B165AD">
          <w:rPr>
            <w:rFonts w:ascii="Arial" w:hAnsi="Arial" w:cs="Arial"/>
          </w:rPr>
          <w:t>or</w:t>
        </w:r>
      </w:ins>
      <w:ins w:id="469" w:author="R Salem" w:date="2024-05-01T11:46:00Z" w16du:dateUtc="2024-05-01T18:46:00Z">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w:t>
        </w:r>
        <w:r w:rsidR="005B5BDF">
          <w:rPr>
            <w:rFonts w:ascii="Arial" w:hAnsi="Arial" w:cs="Arial"/>
          </w:rPr>
          <w:t xml:space="preserve">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ins>
    </w:p>
    <w:p w14:paraId="06489B2E" w14:textId="1AC7BD71" w:rsidR="005B5BDF" w:rsidRDefault="005B5BDF" w:rsidP="005B5BDF">
      <w:pPr>
        <w:rPr>
          <w:ins w:id="470" w:author="R Salem" w:date="2024-05-01T11:46:00Z" w16du:dateUtc="2024-05-01T18:46:00Z"/>
          <w:rFonts w:ascii="Arial" w:hAnsi="Arial" w:cs="Arial"/>
        </w:rPr>
      </w:pPr>
    </w:p>
    <w:p w14:paraId="343D377D" w14:textId="12A55937" w:rsidR="00A35BD6" w:rsidDel="00A35BD6" w:rsidRDefault="009E02C8" w:rsidP="001F6CF6">
      <w:pPr>
        <w:rPr>
          <w:del w:id="471" w:author="R Salem" w:date="2024-04-30T21:59:00Z" w16du:dateUtc="2024-05-01T04:59:00Z"/>
          <w:rFonts w:ascii="Arial" w:hAnsi="Arial" w:cs="Arial"/>
        </w:rPr>
      </w:pPr>
      <w:del w:id="472" w:author="R Salem" w:date="2024-05-01T12:50:00Z" w16du:dateUtc="2024-05-01T19:50:00Z">
        <w:r w:rsidRPr="005B5BDF" w:rsidDel="00512029">
          <w:rPr>
            <w:rFonts w:ascii="Arial" w:hAnsi="Arial" w:cs="Arial"/>
            <w:highlight w:val="yellow"/>
            <w:rPrChange w:id="473" w:author="R Salem" w:date="2024-05-01T11:46:00Z" w16du:dateUtc="2024-05-01T18:46:00Z">
              <w:rPr>
                <w:rFonts w:ascii="Arial" w:hAnsi="Arial" w:cs="Arial"/>
              </w:rPr>
            </w:rPrChange>
          </w:rPr>
          <w:delText xml:space="preserve">utility and precision of </w:delText>
        </w:r>
        <w:commentRangeStart w:id="474"/>
        <w:commentRangeStart w:id="475"/>
        <w:r w:rsidRPr="005B5BDF" w:rsidDel="00512029">
          <w:rPr>
            <w:rFonts w:ascii="Arial" w:hAnsi="Arial" w:cs="Arial"/>
            <w:highlight w:val="yellow"/>
            <w:rPrChange w:id="476" w:author="R Salem" w:date="2024-05-01T11:46:00Z" w16du:dateUtc="2024-05-01T18:46:00Z">
              <w:rPr>
                <w:rFonts w:ascii="Arial" w:hAnsi="Arial" w:cs="Arial"/>
              </w:rPr>
            </w:rPrChange>
          </w:rPr>
          <w:delText xml:space="preserve">existing methods </w:delText>
        </w:r>
        <w:commentRangeEnd w:id="474"/>
        <w:r w:rsidR="0087508B" w:rsidRPr="005B5BDF" w:rsidDel="00512029">
          <w:rPr>
            <w:rStyle w:val="CommentReference"/>
            <w:highlight w:val="yellow"/>
            <w:rPrChange w:id="477" w:author="R Salem" w:date="2024-05-01T11:46:00Z" w16du:dateUtc="2024-05-01T18:46:00Z">
              <w:rPr>
                <w:rStyle w:val="CommentReference"/>
              </w:rPr>
            </w:rPrChange>
          </w:rPr>
          <w:commentReference w:id="474"/>
        </w:r>
        <w:commentRangeEnd w:id="475"/>
        <w:r w:rsidR="005B5BDF" w:rsidDel="00512029">
          <w:rPr>
            <w:rStyle w:val="CommentReference"/>
          </w:rPr>
          <w:commentReference w:id="475"/>
        </w:r>
        <w:r w:rsidRPr="005B5BDF" w:rsidDel="00512029">
          <w:rPr>
            <w:rFonts w:ascii="Arial" w:hAnsi="Arial" w:cs="Arial"/>
            <w:highlight w:val="yellow"/>
            <w:rPrChange w:id="478" w:author="R Salem" w:date="2024-05-01T11:46:00Z" w16du:dateUtc="2024-05-01T18:46:00Z">
              <w:rPr>
                <w:rFonts w:ascii="Arial" w:hAnsi="Arial" w:cs="Arial"/>
              </w:rPr>
            </w:rPrChange>
          </w:rPr>
          <w:delText xml:space="preserve">by </w:delText>
        </w:r>
        <w:r w:rsidR="002B7725" w:rsidRPr="005B5BDF" w:rsidDel="00512029">
          <w:rPr>
            <w:rFonts w:ascii="Arial" w:hAnsi="Arial" w:cs="Arial"/>
            <w:highlight w:val="yellow"/>
            <w:rPrChange w:id="479" w:author="R Salem" w:date="2024-05-01T11:46:00Z" w16du:dateUtc="2024-05-01T18:46:00Z">
              <w:rPr>
                <w:rFonts w:ascii="Arial" w:hAnsi="Arial" w:cs="Arial"/>
              </w:rPr>
            </w:rPrChange>
          </w:rPr>
          <w:delText xml:space="preserve">accounting for </w:delText>
        </w:r>
        <w:r w:rsidRPr="005B5BDF" w:rsidDel="00512029">
          <w:rPr>
            <w:rFonts w:ascii="Arial" w:hAnsi="Arial" w:cs="Arial"/>
            <w:highlight w:val="yellow"/>
            <w:rPrChange w:id="480" w:author="R Salem" w:date="2024-05-01T11:46:00Z" w16du:dateUtc="2024-05-01T18:46:00Z">
              <w:rPr>
                <w:rFonts w:ascii="Arial" w:hAnsi="Arial" w:cs="Arial"/>
              </w:rPr>
            </w:rPrChange>
          </w:rPr>
          <w:delText>phenotype data in</w:delText>
        </w:r>
        <w:r w:rsidR="002B7725" w:rsidRPr="005B5BDF" w:rsidDel="00512029">
          <w:rPr>
            <w:rFonts w:ascii="Arial" w:hAnsi="Arial" w:cs="Arial"/>
            <w:highlight w:val="yellow"/>
            <w:rPrChange w:id="481" w:author="R Salem" w:date="2024-05-01T11:46:00Z" w16du:dateUtc="2024-05-01T18:46:00Z">
              <w:rPr>
                <w:rFonts w:ascii="Arial" w:hAnsi="Arial" w:cs="Arial"/>
              </w:rPr>
            </w:rPrChange>
          </w:rPr>
          <w:delText xml:space="preserve"> </w:delText>
        </w:r>
        <w:r w:rsidRPr="005B5BDF" w:rsidDel="00512029">
          <w:rPr>
            <w:rFonts w:ascii="Arial" w:hAnsi="Arial" w:cs="Arial"/>
            <w:highlight w:val="yellow"/>
            <w:rPrChange w:id="482" w:author="R Salem" w:date="2024-05-01T11:46:00Z" w16du:dateUtc="2024-05-01T18:46:00Z">
              <w:rPr>
                <w:rFonts w:ascii="Arial" w:hAnsi="Arial" w:cs="Arial"/>
              </w:rPr>
            </w:rPrChange>
          </w:rPr>
          <w:delText xml:space="preserve">subject selection. </w:delText>
        </w:r>
        <w:commentRangeStart w:id="483"/>
        <w:r w:rsidRPr="005B5BDF" w:rsidDel="00512029">
          <w:rPr>
            <w:rFonts w:ascii="Arial" w:hAnsi="Arial" w:cs="Arial"/>
            <w:highlight w:val="yellow"/>
            <w:rPrChange w:id="484" w:author="R Salem" w:date="2024-05-01T11:46:00Z" w16du:dateUtc="2024-05-01T18:46:00Z">
              <w:rPr>
                <w:rFonts w:ascii="Arial" w:hAnsi="Arial" w:cs="Arial"/>
              </w:rPr>
            </w:rPrChange>
          </w:rPr>
          <w:delText xml:space="preserve">This approach not only enhances the relevance of selected individuals by aligning them with specific phenotypes of interest but also extends its utility across a spectrum of analytical and practical research scenarios. </w:delText>
        </w:r>
        <w:commentRangeEnd w:id="483"/>
        <w:r w:rsidR="002B7725" w:rsidRPr="005B5BDF" w:rsidDel="00512029">
          <w:rPr>
            <w:rStyle w:val="CommentReference"/>
            <w:rFonts w:ascii="Arial" w:hAnsi="Arial" w:cs="Arial"/>
            <w:highlight w:val="yellow"/>
            <w:rPrChange w:id="485" w:author="R Salem" w:date="2024-05-01T11:46:00Z" w16du:dateUtc="2024-05-01T18:46:00Z">
              <w:rPr>
                <w:rStyle w:val="CommentReference"/>
                <w:rFonts w:ascii="Arial" w:hAnsi="Arial" w:cs="Arial"/>
              </w:rPr>
            </w:rPrChange>
          </w:rPr>
          <w:commentReference w:id="483"/>
        </w:r>
      </w:del>
      <w:del w:id="486" w:author="R Salem" w:date="2024-04-30T18:19:00Z" w16du:dateUtc="2024-05-01T01:19:00Z">
        <w:r w:rsidR="00A24502" w:rsidRPr="00AA0B50" w:rsidDel="0087508B">
          <w:rPr>
            <w:rFonts w:ascii="Arial" w:hAnsi="Arial" w:cs="Arial"/>
          </w:rPr>
          <w:delText xml:space="preserve">The </w:delText>
        </w:r>
      </w:del>
      <w:del w:id="487" w:author="R Salem" w:date="2024-04-30T21:47:00Z" w16du:dateUtc="2024-05-01T04:47:00Z">
        <w:r w:rsidR="00A24502" w:rsidRPr="00AA0B50" w:rsidDel="00095C47">
          <w:rPr>
            <w:rFonts w:ascii="Arial" w:hAnsi="Arial" w:cs="Arial"/>
          </w:rPr>
          <w:delText xml:space="preserve">utility of KDPS is </w:delText>
        </w:r>
      </w:del>
      <w:del w:id="488" w:author="R Salem" w:date="2024-04-30T18:20:00Z" w16du:dateUtc="2024-05-01T01:20:00Z">
        <w:r w:rsidR="00A24502" w:rsidRPr="00AA0B50" w:rsidDel="0087508B">
          <w:rPr>
            <w:rFonts w:ascii="Arial" w:hAnsi="Arial" w:cs="Arial"/>
          </w:rPr>
          <w:delText xml:space="preserve">apparent </w:delText>
        </w:r>
      </w:del>
      <w:del w:id="489" w:author="R Salem" w:date="2024-04-30T21:47:00Z" w16du:dateUtc="2024-05-01T04:47:00Z">
        <w:r w:rsidR="00A24502" w:rsidRPr="00AA0B50" w:rsidDel="00095C47">
          <w:rPr>
            <w:rFonts w:ascii="Arial" w:hAnsi="Arial" w:cs="Arial"/>
          </w:rPr>
          <w:delText xml:space="preserve">in scenarios in which analysis method cannot accommodate relatedness and when statistical power by maximizing disease sample count </w:delText>
        </w:r>
        <w:r w:rsidR="00E624AC" w:rsidRPr="00AA0B50" w:rsidDel="00095C47">
          <w:rPr>
            <w:rFonts w:ascii="Arial" w:hAnsi="Arial" w:cs="Arial"/>
          </w:rPr>
          <w:delText>is</w:delText>
        </w:r>
        <w:r w:rsidR="00A24502" w:rsidRPr="00AA0B50" w:rsidDel="00095C47">
          <w:rPr>
            <w:rFonts w:ascii="Arial" w:hAnsi="Arial" w:cs="Arial"/>
          </w:rPr>
          <w:delText xml:space="preserve"> needed.</w:delText>
        </w:r>
        <w:r w:rsidR="008C2DF4" w:rsidDel="00095C47">
          <w:rPr>
            <w:rFonts w:ascii="Arial" w:hAnsi="Arial" w:cs="Arial"/>
          </w:rPr>
          <w:delText xml:space="preserve"> </w:delText>
        </w:r>
      </w:del>
      <w:del w:id="490" w:author="R Salem" w:date="2024-04-30T21:59:00Z" w16du:dateUtc="2024-05-01T04:59:00Z">
        <w:r w:rsidR="00A24502" w:rsidRPr="00AA0B50" w:rsidDel="00A35BD6">
          <w:rPr>
            <w:rFonts w:ascii="Arial" w:hAnsi="Arial" w:cs="Arial"/>
          </w:rPr>
          <w:delText xml:space="preserve">In scenarios where multiple phenotypes are under consideration, users can generate a combined score, which facilitate prioritization based on a combination of traits (e.g., sex and body height), </w:delText>
        </w:r>
        <w:r w:rsidRPr="00AA0B50" w:rsidDel="00A35BD6">
          <w:rPr>
            <w:rFonts w:ascii="Arial" w:hAnsi="Arial" w:cs="Arial"/>
          </w:rPr>
          <w:delText xml:space="preserve">offering tailored </w:delText>
        </w:r>
        <w:r w:rsidR="00A24502" w:rsidRPr="00AA0B50" w:rsidDel="00A35BD6">
          <w:rPr>
            <w:rFonts w:ascii="Arial" w:hAnsi="Arial" w:cs="Arial"/>
          </w:rPr>
          <w:delText xml:space="preserve">selection schema </w:delText>
        </w:r>
        <w:r w:rsidRPr="00AA0B50" w:rsidDel="00A35BD6">
          <w:rPr>
            <w:rFonts w:ascii="Arial" w:hAnsi="Arial" w:cs="Arial"/>
          </w:rPr>
          <w:delText xml:space="preserve">for complex </w:delText>
        </w:r>
        <w:r w:rsidR="00A24502" w:rsidRPr="00AA0B50" w:rsidDel="00A35BD6">
          <w:rPr>
            <w:rFonts w:ascii="Arial" w:hAnsi="Arial" w:cs="Arial"/>
          </w:rPr>
          <w:delText xml:space="preserve">design and </w:delText>
        </w:r>
        <w:r w:rsidRPr="00AA0B50" w:rsidDel="00A35BD6">
          <w:rPr>
            <w:rFonts w:ascii="Arial" w:hAnsi="Arial" w:cs="Arial"/>
          </w:rPr>
          <w:delText>analytical challenges</w:delText>
        </w:r>
        <w:commentRangeStart w:id="491"/>
        <w:r w:rsidR="001F6CF6" w:rsidRPr="00AA0B50" w:rsidDel="00A35BD6">
          <w:rPr>
            <w:rFonts w:ascii="Arial" w:hAnsi="Arial" w:cs="Arial"/>
          </w:rPr>
          <w:delText>.</w:delText>
        </w:r>
        <w:commentRangeEnd w:id="491"/>
        <w:r w:rsidR="002D63BB" w:rsidRPr="00D56D20" w:rsidDel="00A35BD6">
          <w:rPr>
            <w:rStyle w:val="CommentReference"/>
            <w:rFonts w:ascii="Arial" w:hAnsi="Arial" w:cs="Arial"/>
          </w:rPr>
          <w:commentReference w:id="491"/>
        </w:r>
      </w:del>
    </w:p>
    <w:p w14:paraId="0D471563" w14:textId="2C6EC506" w:rsidR="001F6CF6" w:rsidRPr="00AA0B50" w:rsidDel="00B448D9" w:rsidRDefault="001F6CF6" w:rsidP="001F6CF6">
      <w:pPr>
        <w:rPr>
          <w:del w:id="492" w:author="R Salem" w:date="2024-05-01T13:51:00Z" w16du:dateUtc="2024-05-01T20:51:00Z"/>
          <w:rFonts w:ascii="Arial" w:hAnsi="Arial" w:cs="Arial"/>
        </w:rPr>
      </w:pPr>
    </w:p>
    <w:p w14:paraId="1D299E33" w14:textId="5D67C496"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ins w:id="493" w:author="R Salem" w:date="2024-04-30T22:42:00Z" w16du:dateUtc="2024-05-01T05:42:00Z">
        <w:r w:rsidR="00077B41">
          <w:rPr>
            <w:rFonts w:ascii="Arial" w:hAnsi="Arial" w:cs="Arial"/>
          </w:rPr>
          <w:t>e</w:t>
        </w:r>
      </w:ins>
      <w:del w:id="494" w:author="R Salem" w:date="2024-04-30T22:42:00Z" w16du:dateUtc="2024-05-01T05:42:00Z">
        <w:r w:rsidRPr="00AA0B50" w:rsidDel="00077B41">
          <w:rPr>
            <w:rFonts w:ascii="Arial" w:hAnsi="Arial" w:cs="Arial"/>
          </w:rPr>
          <w:delText>ing</w:delText>
        </w:r>
      </w:del>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 xml:space="preserve">KDPS </w:t>
      </w:r>
      <w:del w:id="495" w:author="R Salem" w:date="2024-05-01T11:59:00Z" w16du:dateUtc="2024-05-01T18:59:00Z">
        <w:r w:rsidRPr="00AA0B50" w:rsidDel="00B4192A">
          <w:rPr>
            <w:rFonts w:ascii="Arial" w:hAnsi="Arial" w:cs="Arial"/>
          </w:rPr>
          <w:delText xml:space="preserve">can </w:delText>
        </w:r>
      </w:del>
      <w:r w:rsidRPr="00AA0B50">
        <w:rPr>
          <w:rFonts w:ascii="Arial" w:hAnsi="Arial" w:cs="Arial"/>
        </w:rPr>
        <w:t>accommodate</w:t>
      </w:r>
      <w:ins w:id="496" w:author="R Salem" w:date="2024-05-01T11:59:00Z" w16du:dateUtc="2024-05-01T18:59:00Z">
        <w:r w:rsidR="00B4192A">
          <w:rPr>
            <w:rFonts w:ascii="Arial" w:hAnsi="Arial" w:cs="Arial"/>
          </w:rPr>
          <w:t>s</w:t>
        </w:r>
      </w:ins>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del w:id="497" w:author="R Salem" w:date="2024-05-01T12:00:00Z" w16du:dateUtc="2024-05-01T19:00:00Z">
        <w:r w:rsidR="009E02C8" w:rsidRPr="00AA0B50" w:rsidDel="00B4192A">
          <w:rPr>
            <w:rFonts w:ascii="Arial" w:hAnsi="Arial" w:cs="Arial"/>
          </w:rPr>
          <w:delText xml:space="preserve">illuminate </w:delText>
        </w:r>
      </w:del>
      <w:ins w:id="498" w:author="R Salem" w:date="2024-05-01T12:00:00Z" w16du:dateUtc="2024-05-01T19:00:00Z">
        <w:r w:rsidR="00B4192A">
          <w:rPr>
            <w:rFonts w:ascii="Arial" w:hAnsi="Arial" w:cs="Arial"/>
          </w:rPr>
          <w:t>illustrate</w:t>
        </w:r>
        <w:r w:rsidR="00B4192A" w:rsidRPr="00AA0B50">
          <w:rPr>
            <w:rFonts w:ascii="Arial" w:hAnsi="Arial" w:cs="Arial"/>
          </w:rPr>
          <w:t xml:space="preserve"> </w:t>
        </w:r>
      </w:ins>
      <w:r w:rsidR="009E02C8" w:rsidRPr="00AA0B50">
        <w:rPr>
          <w:rFonts w:ascii="Arial" w:hAnsi="Arial" w:cs="Arial"/>
        </w:rPr>
        <w:t xml:space="preserve">KDPS's computational efficiency and its capacity to substantially conserve subjects with </w:t>
      </w:r>
      <w:del w:id="499" w:author="R Salem" w:date="2024-04-30T22:43:00Z" w16du:dateUtc="2024-05-01T05:43:00Z">
        <w:r w:rsidR="009E02C8" w:rsidRPr="00AA0B50" w:rsidDel="00077B41">
          <w:rPr>
            <w:rFonts w:ascii="Arial" w:hAnsi="Arial" w:cs="Arial"/>
          </w:rPr>
          <w:delText xml:space="preserve">desired </w:delText>
        </w:r>
      </w:del>
      <w:r w:rsidR="009E02C8" w:rsidRPr="00AA0B50">
        <w:rPr>
          <w:rFonts w:ascii="Arial" w:hAnsi="Arial" w:cs="Arial"/>
        </w:rPr>
        <w:t>traits</w:t>
      </w:r>
      <w:ins w:id="500" w:author="R Salem" w:date="2024-04-30T22:43:00Z" w16du:dateUtc="2024-05-01T05:43:00Z">
        <w:r w:rsidR="00077B41">
          <w:rPr>
            <w:rFonts w:ascii="Arial" w:hAnsi="Arial" w:cs="Arial"/>
          </w:rPr>
          <w:t>.</w:t>
        </w:r>
      </w:ins>
      <w:del w:id="501" w:author="R Salem" w:date="2024-04-30T22:43:00Z" w16du:dateUtc="2024-05-01T05:43:00Z">
        <w:r w:rsidR="009E02C8" w:rsidRPr="00AA0B50" w:rsidDel="00077B41">
          <w:rPr>
            <w:rFonts w:ascii="Arial" w:hAnsi="Arial" w:cs="Arial"/>
          </w:rPr>
          <w:delText>,</w:delText>
        </w:r>
      </w:del>
      <w:r w:rsidR="009E02C8" w:rsidRPr="00AA0B50">
        <w:rPr>
          <w:rFonts w:ascii="Arial" w:hAnsi="Arial" w:cs="Arial"/>
        </w:rPr>
        <w:t xml:space="preserve"> </w:t>
      </w:r>
      <w:del w:id="502" w:author="R Salem" w:date="2024-05-01T12:02:00Z" w16du:dateUtc="2024-05-01T19:02:00Z">
        <w:r w:rsidR="009E02C8" w:rsidRPr="00B4192A" w:rsidDel="00B4192A">
          <w:rPr>
            <w:rFonts w:ascii="Arial" w:hAnsi="Arial" w:cs="Arial"/>
            <w:highlight w:val="yellow"/>
            <w:rPrChange w:id="503" w:author="R Salem" w:date="2024-05-01T12:02:00Z" w16du:dateUtc="2024-05-01T19:02:00Z">
              <w:rPr>
                <w:rFonts w:ascii="Arial" w:hAnsi="Arial" w:cs="Arial"/>
              </w:rPr>
            </w:rPrChange>
          </w:rPr>
          <w:delText xml:space="preserve">presenting a notable </w:delText>
        </w:r>
      </w:del>
      <w:del w:id="504" w:author="R Salem" w:date="2024-04-30T22:01:00Z" w16du:dateUtc="2024-05-01T05:01:00Z">
        <w:r w:rsidR="009E02C8" w:rsidRPr="00B4192A" w:rsidDel="00A35BD6">
          <w:rPr>
            <w:rFonts w:ascii="Arial" w:hAnsi="Arial" w:cs="Arial"/>
            <w:highlight w:val="yellow"/>
            <w:rPrChange w:id="505" w:author="R Salem" w:date="2024-05-01T12:02:00Z" w16du:dateUtc="2024-05-01T19:02:00Z">
              <w:rPr>
                <w:rFonts w:ascii="Arial" w:hAnsi="Arial" w:cs="Arial"/>
              </w:rPr>
            </w:rPrChange>
          </w:rPr>
          <w:delText xml:space="preserve">advancement </w:delText>
        </w:r>
      </w:del>
      <w:del w:id="506" w:author="R Salem" w:date="2024-05-01T12:02:00Z" w16du:dateUtc="2024-05-01T19:02:00Z">
        <w:r w:rsidR="009E02C8" w:rsidRPr="00B4192A" w:rsidDel="00B4192A">
          <w:rPr>
            <w:rFonts w:ascii="Arial" w:hAnsi="Arial" w:cs="Arial"/>
            <w:highlight w:val="yellow"/>
            <w:rPrChange w:id="507" w:author="R Salem" w:date="2024-05-01T12:02:00Z" w16du:dateUtc="2024-05-01T19:02:00Z">
              <w:rPr>
                <w:rFonts w:ascii="Arial" w:hAnsi="Arial" w:cs="Arial"/>
              </w:rPr>
            </w:rPrChange>
          </w:rPr>
          <w:delText xml:space="preserve">over </w:delText>
        </w:r>
      </w:del>
      <w:del w:id="508" w:author="R Salem" w:date="2024-04-30T22:01:00Z" w16du:dateUtc="2024-05-01T05:01:00Z">
        <w:r w:rsidR="009E02C8" w:rsidRPr="00B4192A" w:rsidDel="00A35BD6">
          <w:rPr>
            <w:rFonts w:ascii="Arial" w:hAnsi="Arial" w:cs="Arial"/>
            <w:highlight w:val="yellow"/>
            <w:rPrChange w:id="509" w:author="R Salem" w:date="2024-05-01T12:02:00Z" w16du:dateUtc="2024-05-01T19:02:00Z">
              <w:rPr>
                <w:rFonts w:ascii="Arial" w:hAnsi="Arial" w:cs="Arial"/>
              </w:rPr>
            </w:rPrChange>
          </w:rPr>
          <w:delText xml:space="preserve">preceding </w:delText>
        </w:r>
      </w:del>
      <w:del w:id="510" w:author="R Salem" w:date="2024-05-01T12:02:00Z" w16du:dateUtc="2024-05-01T19:02:00Z">
        <w:r w:rsidR="009E02C8" w:rsidRPr="00B4192A" w:rsidDel="00B4192A">
          <w:rPr>
            <w:rFonts w:ascii="Arial" w:hAnsi="Arial" w:cs="Arial"/>
            <w:highlight w:val="yellow"/>
            <w:rPrChange w:id="511" w:author="R Salem" w:date="2024-05-01T12:02:00Z" w16du:dateUtc="2024-05-01T19:02:00Z">
              <w:rPr>
                <w:rFonts w:ascii="Arial" w:hAnsi="Arial" w:cs="Arial"/>
              </w:rPr>
            </w:rPrChange>
          </w:rPr>
          <w:delText>methodologies.</w:delText>
        </w:r>
        <w:commentRangeStart w:id="512"/>
        <w:commentRangeEnd w:id="512"/>
        <w:r w:rsidR="009E02C8" w:rsidRPr="00B4192A" w:rsidDel="00B4192A">
          <w:rPr>
            <w:rStyle w:val="CommentReference"/>
            <w:rFonts w:ascii="Arial" w:hAnsi="Arial" w:cs="Arial"/>
            <w:highlight w:val="yellow"/>
            <w:rPrChange w:id="513" w:author="R Salem" w:date="2024-05-01T12:02:00Z" w16du:dateUtc="2024-05-01T19:02:00Z">
              <w:rPr>
                <w:rStyle w:val="CommentReference"/>
                <w:rFonts w:ascii="Arial" w:hAnsi="Arial" w:cs="Arial"/>
              </w:rPr>
            </w:rPrChange>
          </w:rPr>
          <w:commentReference w:id="512"/>
        </w:r>
        <w:r w:rsidRPr="00B4192A" w:rsidDel="00B4192A">
          <w:rPr>
            <w:rFonts w:ascii="Arial" w:hAnsi="Arial" w:cs="Arial"/>
            <w:highlight w:val="yellow"/>
            <w:rPrChange w:id="514" w:author="R Salem" w:date="2024-05-01T12:02:00Z" w16du:dateUtc="2024-05-01T19:02:00Z">
              <w:rPr>
                <w:rFonts w:ascii="Arial" w:hAnsi="Arial" w:cs="Arial"/>
              </w:rPr>
            </w:rPrChange>
          </w:rPr>
          <w:delText xml:space="preserve"> </w:delText>
        </w:r>
      </w:del>
      <w:commentRangeStart w:id="515"/>
      <w:del w:id="516" w:author="R Salem" w:date="2024-05-01T12:50:00Z" w16du:dateUtc="2024-05-01T19:50:00Z">
        <w:r w:rsidRPr="00B4192A" w:rsidDel="00512029">
          <w:rPr>
            <w:rFonts w:ascii="Arial" w:hAnsi="Arial" w:cs="Arial"/>
            <w:highlight w:val="yellow"/>
            <w:rPrChange w:id="517" w:author="R Salem" w:date="2024-05-01T12:02:00Z" w16du:dateUtc="2024-05-01T19:02:00Z">
              <w:rPr>
                <w:rFonts w:ascii="Arial" w:hAnsi="Arial" w:cs="Arial"/>
              </w:rPr>
            </w:rPrChange>
          </w:rPr>
          <w:delText>This efficiency is vital for enabling researchers to undertake kinship decoupling tasks.</w:delText>
        </w:r>
        <w:commentRangeEnd w:id="515"/>
        <w:r w:rsidR="00A35BD6" w:rsidRPr="00B4192A" w:rsidDel="00512029">
          <w:rPr>
            <w:rStyle w:val="CommentReference"/>
            <w:highlight w:val="yellow"/>
            <w:rPrChange w:id="518" w:author="R Salem" w:date="2024-05-01T12:02:00Z" w16du:dateUtc="2024-05-01T19:02:00Z">
              <w:rPr>
                <w:rStyle w:val="CommentReference"/>
              </w:rPr>
            </w:rPrChange>
          </w:rPr>
          <w:commentReference w:id="515"/>
        </w:r>
      </w:del>
    </w:p>
    <w:p w14:paraId="77947831" w14:textId="77777777" w:rsidR="006B1B4D" w:rsidRPr="00AA0B50" w:rsidRDefault="006B1B4D" w:rsidP="001F6CF6">
      <w:pPr>
        <w:rPr>
          <w:rFonts w:ascii="Arial" w:hAnsi="Arial" w:cs="Arial"/>
        </w:rPr>
      </w:pPr>
    </w:p>
    <w:p w14:paraId="6F3A47C1" w14:textId="4BA86675" w:rsidR="001F6CF6" w:rsidRPr="00AA0B50" w:rsidRDefault="006B1B4D" w:rsidP="00FA56C8">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ins w:id="519" w:author="R Salem" w:date="2024-05-01T12:05:00Z" w16du:dateUtc="2024-05-01T19:05:00Z">
        <w:r w:rsidR="000E2FB7">
          <w:rPr>
            <w:rFonts w:ascii="Arial" w:hAnsi="Arial" w:cs="Arial"/>
          </w:rPr>
          <w:t xml:space="preserve">more extensive and/or </w:t>
        </w:r>
      </w:ins>
      <w:ins w:id="520" w:author="R Salem" w:date="2024-05-01T12:06:00Z" w16du:dateUtc="2024-05-01T19:06:00Z">
        <w:r w:rsidR="000E2FB7">
          <w:rPr>
            <w:rFonts w:ascii="Arial" w:hAnsi="Arial" w:cs="Arial"/>
          </w:rPr>
          <w:t xml:space="preserve">complex </w:t>
        </w:r>
      </w:ins>
      <w:ins w:id="521" w:author="R Salem" w:date="2024-05-01T12:05:00Z" w16du:dateUtc="2024-05-01T19:05:00Z">
        <w:r w:rsidR="000E2FB7">
          <w:rPr>
            <w:rFonts w:ascii="Arial" w:hAnsi="Arial" w:cs="Arial"/>
          </w:rPr>
          <w:t xml:space="preserve">relatedness than </w:t>
        </w:r>
      </w:ins>
      <w:del w:id="522" w:author="R Salem" w:date="2024-05-01T12:05:00Z" w16du:dateUtc="2024-05-01T19:05:00Z">
        <w:r w:rsidR="001F6CF6" w:rsidRPr="00AA0B50" w:rsidDel="000E2FB7">
          <w:rPr>
            <w:rFonts w:ascii="Arial" w:hAnsi="Arial" w:cs="Arial"/>
          </w:rPr>
          <w:delText xml:space="preserve">larger than </w:delText>
        </w:r>
      </w:del>
      <w:r w:rsidR="001F6CF6" w:rsidRPr="00AA0B50">
        <w:rPr>
          <w:rFonts w:ascii="Arial" w:hAnsi="Arial" w:cs="Arial"/>
        </w:rPr>
        <w:t>UK Biobank</w:t>
      </w:r>
      <w:r w:rsidRPr="00AA0B50">
        <w:rPr>
          <w:rFonts w:ascii="Arial" w:hAnsi="Arial" w:cs="Arial"/>
        </w:rPr>
        <w:t xml:space="preserve"> (</w:t>
      </w:r>
      <w:ins w:id="523" w:author="R Salem" w:date="2024-05-01T13:52:00Z" w16du:dateUtc="2024-05-01T20:52:00Z">
        <w:r w:rsidR="00B165AD">
          <w:rPr>
            <w:rFonts w:ascii="Arial" w:hAnsi="Arial" w:cs="Arial"/>
          </w:rPr>
          <w:t>&gt;</w:t>
        </w:r>
      </w:ins>
      <w:del w:id="524" w:author="R Salem" w:date="2024-05-01T13:52:00Z" w16du:dateUtc="2024-05-01T20:52:00Z">
        <w:r w:rsidRPr="00AA0B50" w:rsidDel="00B165AD">
          <w:rPr>
            <w:rFonts w:ascii="Arial" w:hAnsi="Arial" w:cs="Arial"/>
          </w:rPr>
          <w:delText>~</w:delText>
        </w:r>
      </w:del>
      <w:del w:id="525" w:author="R Salem" w:date="2024-05-01T12:05:00Z" w16du:dateUtc="2024-05-01T19:05:00Z">
        <w:r w:rsidRPr="00AA0B50" w:rsidDel="000E2FB7">
          <w:rPr>
            <w:rFonts w:ascii="Arial" w:hAnsi="Arial" w:cs="Arial"/>
          </w:rPr>
          <w:delText xml:space="preserve">500K </w:delText>
        </w:r>
      </w:del>
      <w:ins w:id="526" w:author="R Salem" w:date="2024-05-01T12:05:00Z" w16du:dateUtc="2024-05-01T19:05:00Z">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ins>
      <w:del w:id="527" w:author="R Salem" w:date="2024-05-01T12:05:00Z" w16du:dateUtc="2024-05-01T19:05:00Z">
        <w:r w:rsidRPr="00AA0B50" w:rsidDel="000E2FB7">
          <w:rPr>
            <w:rFonts w:ascii="Arial" w:hAnsi="Arial" w:cs="Arial"/>
          </w:rPr>
          <w:delText>subjects</w:delText>
        </w:r>
      </w:del>
      <w:r w:rsidRPr="00AA0B50">
        <w:rPr>
          <w:rFonts w:ascii="Arial" w:hAnsi="Arial" w:cs="Arial"/>
        </w:rPr>
        <w:t>)</w:t>
      </w:r>
      <w:ins w:id="528" w:author="R Salem" w:date="2024-05-01T12:06:00Z" w16du:dateUtc="2024-05-01T19:06:00Z">
        <w:r w:rsidR="000E2FB7">
          <w:rPr>
            <w:rFonts w:ascii="Arial" w:hAnsi="Arial" w:cs="Arial"/>
          </w:rPr>
          <w:t xml:space="preserve">, such as </w:t>
        </w:r>
      </w:ins>
      <w:ins w:id="529" w:author="R Salem" w:date="2024-05-01T13:52:00Z" w16du:dateUtc="2024-05-01T20:52:00Z">
        <w:r w:rsidR="00B165AD">
          <w:rPr>
            <w:rFonts w:ascii="Arial" w:hAnsi="Arial" w:cs="Arial"/>
          </w:rPr>
          <w:t>n</w:t>
        </w:r>
      </w:ins>
      <w:ins w:id="530" w:author="R Salem" w:date="2024-05-01T12:14:00Z" w16du:dateUtc="2024-05-01T19:14:00Z">
        <w:r w:rsidR="000E2FB7">
          <w:rPr>
            <w:rFonts w:ascii="Arial" w:hAnsi="Arial" w:cs="Arial"/>
          </w:rPr>
          <w:t>ation</w:t>
        </w:r>
      </w:ins>
      <w:ins w:id="531" w:author="R Salem" w:date="2024-05-01T13:52:00Z" w16du:dateUtc="2024-05-01T20:52:00Z">
        <w:r w:rsidR="00B165AD">
          <w:rPr>
            <w:rFonts w:ascii="Arial" w:hAnsi="Arial" w:cs="Arial"/>
          </w:rPr>
          <w:t>al</w:t>
        </w:r>
      </w:ins>
      <w:ins w:id="532" w:author="R Salem" w:date="2024-05-01T12:14:00Z" w16du:dateUtc="2024-05-01T19:14:00Z">
        <w:r w:rsidR="000E2FB7">
          <w:rPr>
            <w:rFonts w:ascii="Arial" w:hAnsi="Arial" w:cs="Arial"/>
          </w:rPr>
          <w:t xml:space="preserve"> </w:t>
        </w:r>
      </w:ins>
      <w:ins w:id="533" w:author="R Salem" w:date="2024-05-01T12:08:00Z" w16du:dateUtc="2024-05-01T19:08:00Z">
        <w:r w:rsidR="000E2FB7">
          <w:rPr>
            <w:rFonts w:ascii="Arial" w:hAnsi="Arial" w:cs="Arial"/>
          </w:rPr>
          <w:t xml:space="preserve">biobanks </w:t>
        </w:r>
      </w:ins>
      <w:ins w:id="534" w:author="R Salem" w:date="2024-05-01T12:15:00Z" w16du:dateUtc="2024-05-01T19:15:00Z">
        <w:r w:rsidR="000E2FB7">
          <w:rPr>
            <w:rFonts w:ascii="Arial" w:hAnsi="Arial" w:cs="Arial"/>
          </w:rPr>
          <w:t xml:space="preserve">and studies </w:t>
        </w:r>
        <w:r w:rsidR="00B34249">
          <w:rPr>
            <w:rFonts w:ascii="Arial" w:hAnsi="Arial" w:cs="Arial"/>
          </w:rPr>
          <w:t xml:space="preserve">leveraging </w:t>
        </w:r>
      </w:ins>
      <w:ins w:id="535" w:author="R Salem" w:date="2024-05-01T12:06:00Z" w16du:dateUtc="2024-05-01T19:06:00Z">
        <w:r w:rsidR="000E2FB7">
          <w:rPr>
            <w:rFonts w:ascii="Arial" w:hAnsi="Arial" w:cs="Arial"/>
          </w:rPr>
          <w:t>medical systems</w:t>
        </w:r>
      </w:ins>
      <w:ins w:id="536" w:author="R Salem" w:date="2024-05-01T12:08:00Z" w16du:dateUtc="2024-05-01T19:08:00Z">
        <w:r w:rsidR="000E2FB7">
          <w:rPr>
            <w:rFonts w:ascii="Arial" w:hAnsi="Arial" w:cs="Arial"/>
          </w:rPr>
          <w:t xml:space="preserve"> (e.g., </w:t>
        </w:r>
      </w:ins>
      <w:commentRangeStart w:id="537"/>
      <w:ins w:id="538" w:author="R Salem" w:date="2024-05-01T12:14:00Z" w16du:dateUtc="2024-05-01T19:14:00Z">
        <w:r w:rsidR="000E2FB7">
          <w:rPr>
            <w:rFonts w:ascii="Arial" w:hAnsi="Arial" w:cs="Arial"/>
          </w:rPr>
          <w:t xml:space="preserve">AllofUS, </w:t>
        </w:r>
      </w:ins>
      <w:ins w:id="539" w:author="R Salem" w:date="2024-05-01T12:08:00Z" w16du:dateUtc="2024-05-01T19:08:00Z">
        <w:r w:rsidR="000E2FB7">
          <w:rPr>
            <w:rFonts w:ascii="Arial" w:hAnsi="Arial" w:cs="Arial"/>
          </w:rPr>
          <w:t xml:space="preserve">UCLA ATLAS, </w:t>
        </w:r>
      </w:ins>
      <w:ins w:id="540" w:author="R Salem" w:date="2024-05-01T12:09:00Z" w16du:dateUtc="2024-05-01T19:09:00Z">
        <w:r w:rsidR="000E2FB7">
          <w:rPr>
            <w:rFonts w:ascii="Arial" w:hAnsi="Arial" w:cs="Arial"/>
          </w:rPr>
          <w:t>BioVU</w:t>
        </w:r>
      </w:ins>
      <w:commentRangeEnd w:id="537"/>
      <w:ins w:id="541" w:author="R Salem" w:date="2024-05-01T12:15:00Z" w16du:dateUtc="2024-05-01T19:15:00Z">
        <w:r w:rsidR="00B34249">
          <w:rPr>
            <w:rStyle w:val="CommentReference"/>
          </w:rPr>
          <w:commentReference w:id="537"/>
        </w:r>
      </w:ins>
      <w:ins w:id="542" w:author="R Salem" w:date="2024-05-01T12:09:00Z" w16du:dateUtc="2024-05-01T19:09:00Z">
        <w:r w:rsidR="000E2FB7">
          <w:rPr>
            <w:rFonts w:ascii="Arial" w:hAnsi="Arial" w:cs="Arial"/>
          </w:rPr>
          <w:t xml:space="preserve">, </w:t>
        </w:r>
        <w:r w:rsidR="000E2FB7" w:rsidRPr="000E2FB7">
          <w:rPr>
            <w:rFonts w:ascii="Arial" w:hAnsi="Arial" w:cs="Arial"/>
            <w:i/>
            <w:iCs/>
            <w:rPrChange w:id="543" w:author="R Salem" w:date="2024-05-01T12:09:00Z" w16du:dateUtc="2024-05-01T19:09:00Z">
              <w:rPr>
                <w:rFonts w:ascii="Arial" w:hAnsi="Arial" w:cs="Arial"/>
              </w:rPr>
            </w:rPrChange>
          </w:rPr>
          <w:t>etc</w:t>
        </w:r>
        <w:r w:rsidR="000E2FB7">
          <w:rPr>
            <w:rFonts w:ascii="Arial" w:hAnsi="Arial" w:cs="Arial"/>
          </w:rPr>
          <w:t>.)</w:t>
        </w:r>
      </w:ins>
      <w:ins w:id="544" w:author="R Salem" w:date="2024-05-01T12:06:00Z" w16du:dateUtc="2024-05-01T19:06:00Z">
        <w:r w:rsidR="000E2FB7">
          <w:rPr>
            <w:rFonts w:ascii="Arial" w:hAnsi="Arial" w:cs="Arial"/>
          </w:rPr>
          <w:t xml:space="preserve">. </w:t>
        </w:r>
      </w:ins>
      <w:ins w:id="545" w:author="R Salem" w:date="2024-05-01T12:12:00Z" w16du:dateUtc="2024-05-01T19:12:00Z">
        <w:r w:rsidR="000E2FB7">
          <w:rPr>
            <w:rFonts w:ascii="Arial" w:hAnsi="Arial" w:cs="Arial"/>
          </w:rPr>
          <w:t xml:space="preserve">Computation times may significantly increase with </w:t>
        </w:r>
      </w:ins>
      <w:del w:id="546" w:author="R Salem" w:date="2024-05-01T12:06:00Z" w16du:dateUtc="2024-05-01T19:06:00Z">
        <w:r w:rsidRPr="00AA0B50" w:rsidDel="000E2FB7">
          <w:rPr>
            <w:rFonts w:ascii="Arial" w:hAnsi="Arial" w:cs="Arial"/>
          </w:rPr>
          <w:delText xml:space="preserve"> and/or extensive and complex relatedness</w:delText>
        </w:r>
        <w:r w:rsidR="001F6CF6" w:rsidRPr="00AA0B50" w:rsidDel="000E2FB7">
          <w:rPr>
            <w:rFonts w:ascii="Arial" w:hAnsi="Arial" w:cs="Arial"/>
          </w:rPr>
          <w:delText xml:space="preserve">. </w:delText>
        </w:r>
      </w:del>
      <w:del w:id="547" w:author="R Salem" w:date="2024-05-01T12:12:00Z" w16du:dateUtc="2024-05-01T19:12:00Z">
        <w:r w:rsidRPr="00AA0B50" w:rsidDel="000E2FB7">
          <w:rPr>
            <w:rFonts w:ascii="Arial" w:hAnsi="Arial" w:cs="Arial"/>
          </w:rPr>
          <w:delText xml:space="preserve">The increase </w:delText>
        </w:r>
      </w:del>
      <w:r w:rsidRPr="00AA0B50">
        <w:rPr>
          <w:rFonts w:ascii="Arial" w:hAnsi="Arial" w:cs="Arial"/>
        </w:rPr>
        <w:t>sample size, amount and complexity of relatedness</w:t>
      </w:r>
      <w:ins w:id="548" w:author="R Salem" w:date="2024-05-01T12:12:00Z" w16du:dateUtc="2024-05-01T19:12:00Z">
        <w:r w:rsidR="000E2FB7">
          <w:rPr>
            <w:rFonts w:ascii="Arial" w:hAnsi="Arial" w:cs="Arial"/>
          </w:rPr>
          <w:t xml:space="preserve">, </w:t>
        </w:r>
      </w:ins>
      <w:del w:id="549" w:author="R Salem" w:date="2024-05-01T12:12:00Z" w16du:dateUtc="2024-05-01T19:12:00Z">
        <w:r w:rsidRPr="00AA0B50" w:rsidDel="000E2FB7">
          <w:rPr>
            <w:rFonts w:ascii="Arial" w:hAnsi="Arial" w:cs="Arial"/>
          </w:rPr>
          <w:delText xml:space="preserve"> </w:delText>
        </w:r>
        <w:r w:rsidR="001F6CF6" w:rsidRPr="00AA0B50" w:rsidDel="000E2FB7">
          <w:rPr>
            <w:rFonts w:ascii="Arial" w:hAnsi="Arial" w:cs="Arial"/>
          </w:rPr>
          <w:delText xml:space="preserve">may result in significantly extended processing times. </w:delText>
        </w:r>
        <w:r w:rsidRPr="00AA0B50" w:rsidDel="000E2FB7">
          <w:rPr>
            <w:rFonts w:ascii="Arial" w:hAnsi="Arial" w:cs="Arial"/>
          </w:rPr>
          <w:delText>S</w:delText>
        </w:r>
      </w:del>
      <w:ins w:id="550" w:author="R Salem" w:date="2024-05-01T12:12:00Z" w16du:dateUtc="2024-05-01T19:12:00Z">
        <w:r w:rsidR="000E2FB7">
          <w:rPr>
            <w:rFonts w:ascii="Arial" w:hAnsi="Arial" w:cs="Arial"/>
          </w:rPr>
          <w:t>this may not represent a major bur</w:t>
        </w:r>
      </w:ins>
      <w:ins w:id="551" w:author="R Salem" w:date="2024-05-01T12:13:00Z" w16du:dateUtc="2024-05-01T19:13:00Z">
        <w:r w:rsidR="000E2FB7">
          <w:rPr>
            <w:rFonts w:ascii="Arial" w:hAnsi="Arial" w:cs="Arial"/>
          </w:rPr>
          <w:t xml:space="preserve">den as </w:t>
        </w:r>
      </w:ins>
      <w:del w:id="552" w:author="R Salem" w:date="2024-05-01T12:13:00Z" w16du:dateUtc="2024-05-01T19:13:00Z">
        <w:r w:rsidRPr="00AA0B50" w:rsidDel="000E2FB7">
          <w:rPr>
            <w:rFonts w:ascii="Arial" w:hAnsi="Arial" w:cs="Arial"/>
          </w:rPr>
          <w:delText xml:space="preserve">ince phenotype and unrelated </w:delText>
        </w:r>
      </w:del>
      <w:ins w:id="553" w:author="R Salem" w:date="2024-05-01T12:13:00Z" w16du:dateUtc="2024-05-01T19:13:00Z">
        <w:r w:rsidR="000E2FB7">
          <w:rPr>
            <w:rFonts w:ascii="Arial" w:hAnsi="Arial" w:cs="Arial"/>
          </w:rPr>
          <w:t xml:space="preserve">sample </w:t>
        </w:r>
      </w:ins>
      <w:r w:rsidRPr="00AA0B50">
        <w:rPr>
          <w:rFonts w:ascii="Arial" w:hAnsi="Arial" w:cs="Arial"/>
        </w:rPr>
        <w:t xml:space="preserve">selection </w:t>
      </w:r>
      <w:ins w:id="554" w:author="R Salem" w:date="2024-05-01T12:13:00Z" w16du:dateUtc="2024-05-01T19:13:00Z">
        <w:r w:rsidR="000E2FB7">
          <w:rPr>
            <w:rFonts w:ascii="Arial" w:hAnsi="Arial" w:cs="Arial"/>
          </w:rPr>
          <w:t xml:space="preserve">is </w:t>
        </w:r>
      </w:ins>
      <w:del w:id="555" w:author="R Salem" w:date="2024-05-01T12:13:00Z" w16du:dateUtc="2024-05-01T19:13:00Z">
        <w:r w:rsidRPr="00AA0B50" w:rsidDel="000E2FB7">
          <w:rPr>
            <w:rFonts w:ascii="Arial" w:hAnsi="Arial" w:cs="Arial"/>
          </w:rPr>
          <w:delText xml:space="preserve">are </w:delText>
        </w:r>
      </w:del>
      <w:r w:rsidRPr="00AA0B50">
        <w:rPr>
          <w:rFonts w:ascii="Arial" w:hAnsi="Arial" w:cs="Arial"/>
        </w:rPr>
        <w:t xml:space="preserve">typically </w:t>
      </w:r>
      <w:del w:id="556" w:author="R Salem" w:date="2024-05-01T12:14:00Z" w16du:dateUtc="2024-05-01T19:14:00Z">
        <w:r w:rsidRPr="00AA0B50" w:rsidDel="000E2FB7">
          <w:rPr>
            <w:rFonts w:ascii="Arial" w:hAnsi="Arial" w:cs="Arial"/>
          </w:rPr>
          <w:lastRenderedPageBreak/>
          <w:delText xml:space="preserve">only </w:delText>
        </w:r>
      </w:del>
      <w:r w:rsidRPr="00AA0B50">
        <w:rPr>
          <w:rFonts w:ascii="Arial" w:hAnsi="Arial" w:cs="Arial"/>
        </w:rPr>
        <w:t xml:space="preserve">performed </w:t>
      </w:r>
      <w:ins w:id="557" w:author="R Salem" w:date="2024-05-01T12:14:00Z" w16du:dateUtc="2024-05-01T19:14:00Z">
        <w:r w:rsidR="000E2FB7">
          <w:rPr>
            <w:rFonts w:ascii="Arial" w:hAnsi="Arial" w:cs="Arial"/>
          </w:rPr>
          <w:t xml:space="preserve">only </w:t>
        </w:r>
      </w:ins>
      <w:r w:rsidRPr="00AA0B50">
        <w:rPr>
          <w:rFonts w:ascii="Arial" w:hAnsi="Arial" w:cs="Arial"/>
        </w:rPr>
        <w:t>once per study</w:t>
      </w:r>
      <w:del w:id="558" w:author="R Salem" w:date="2024-05-01T12:13:00Z" w16du:dateUtc="2024-05-01T19:13:00Z">
        <w:r w:rsidRPr="00AA0B50" w:rsidDel="000E2FB7">
          <w:rPr>
            <w:rFonts w:ascii="Arial" w:hAnsi="Arial" w:cs="Arial"/>
          </w:rPr>
          <w:delText>, this may not represent a significant barrier to use</w:delText>
        </w:r>
      </w:del>
      <w:r w:rsidRPr="00AA0B50">
        <w:rPr>
          <w:rFonts w:ascii="Arial" w:hAnsi="Arial" w:cs="Arial"/>
        </w:rPr>
        <w:t>. Moreover,</w:t>
      </w:r>
      <w:r w:rsidR="001F6CF6" w:rsidRPr="00AA0B50">
        <w:rPr>
          <w:rFonts w:ascii="Arial" w:hAnsi="Arial" w:cs="Arial"/>
        </w:rPr>
        <w:t xml:space="preserve"> future </w:t>
      </w:r>
      <w:r w:rsidRPr="00AA0B50">
        <w:rPr>
          <w:rFonts w:ascii="Arial" w:hAnsi="Arial" w:cs="Arial"/>
        </w:rPr>
        <w:t xml:space="preserve">improvements </w:t>
      </w:r>
      <w:ins w:id="559" w:author="R Salem" w:date="2024-05-01T12:13:00Z" w16du:dateUtc="2024-05-01T19:13:00Z">
        <w:r w:rsidR="000E2FB7">
          <w:rPr>
            <w:rFonts w:ascii="Arial" w:hAnsi="Arial" w:cs="Arial"/>
          </w:rPr>
          <w:t xml:space="preserve">such as </w:t>
        </w:r>
      </w:ins>
      <w:del w:id="560" w:author="R Salem" w:date="2024-05-01T12:13:00Z" w16du:dateUtc="2024-05-01T19:13:00Z">
        <w:r w:rsidRPr="00AA0B50" w:rsidDel="000E2FB7">
          <w:rPr>
            <w:rFonts w:ascii="Arial" w:hAnsi="Arial" w:cs="Arial"/>
          </w:rPr>
          <w:delText xml:space="preserve">with </w:delText>
        </w:r>
        <w:r w:rsidR="009E02C8" w:rsidRPr="00AA0B50" w:rsidDel="000E2FB7">
          <w:rPr>
            <w:rFonts w:ascii="Arial" w:hAnsi="Arial" w:cs="Arial"/>
          </w:rPr>
          <w:delText>novel algorithms</w:delText>
        </w:r>
        <w:r w:rsidR="004F06DA" w:rsidRPr="00AA0B50" w:rsidDel="000E2FB7">
          <w:rPr>
            <w:rFonts w:ascii="Arial" w:hAnsi="Arial" w:cs="Arial"/>
          </w:rPr>
          <w:delText xml:space="preserve"> or</w:delText>
        </w:r>
        <w:r w:rsidR="009E02C8" w:rsidRPr="00AA0B50" w:rsidDel="000E2FB7">
          <w:rPr>
            <w:rFonts w:ascii="Arial" w:hAnsi="Arial" w:cs="Arial"/>
          </w:rPr>
          <w:delText xml:space="preserve"> </w:delText>
        </w:r>
      </w:del>
      <w:r w:rsidR="001F6CF6" w:rsidRPr="00AA0B50">
        <w:rPr>
          <w:rFonts w:ascii="Arial" w:hAnsi="Arial" w:cs="Arial"/>
        </w:rPr>
        <w:t>reimplementing KDPS in a lower-level programming language</w:t>
      </w:r>
      <w:ins w:id="561" w:author="R Salem" w:date="2024-05-01T12:13:00Z" w16du:dateUtc="2024-05-01T19:13:00Z">
        <w:r w:rsidR="000E2FB7">
          <w:rPr>
            <w:rFonts w:ascii="Arial" w:hAnsi="Arial" w:cs="Arial"/>
          </w:rPr>
          <w:t xml:space="preserve">s or </w:t>
        </w:r>
        <w:r w:rsidR="000E2FB7" w:rsidRPr="00AA0B50">
          <w:rPr>
            <w:rFonts w:ascii="Arial" w:hAnsi="Arial" w:cs="Arial"/>
          </w:rPr>
          <w:t>novel algorithms</w:t>
        </w:r>
      </w:ins>
      <w:del w:id="562" w:author="R Salem" w:date="2024-04-30T18:20:00Z" w16du:dateUtc="2024-05-01T01:20:00Z">
        <w:r w:rsidR="001F6CF6" w:rsidRPr="00AA0B50" w:rsidDel="0087508B">
          <w:rPr>
            <w:rFonts w:ascii="Arial" w:hAnsi="Arial" w:cs="Arial"/>
          </w:rPr>
          <w:delText>, such as C++</w:delText>
        </w:r>
      </w:del>
      <w:r w:rsidR="001F6CF6" w:rsidRPr="00AA0B50">
        <w:rPr>
          <w:rFonts w:ascii="Arial" w:hAnsi="Arial" w:cs="Arial"/>
        </w:rPr>
        <w:t xml:space="preserve">, </w:t>
      </w:r>
      <w:del w:id="563" w:author="R Salem" w:date="2024-04-30T18:21:00Z" w16du:dateUtc="2024-05-01T01:21:00Z">
        <w:r w:rsidR="001F6CF6" w:rsidRPr="00AA0B50" w:rsidDel="0087508B">
          <w:rPr>
            <w:rFonts w:ascii="Arial" w:hAnsi="Arial" w:cs="Arial"/>
          </w:rPr>
          <w:delText xml:space="preserve">which </w:delText>
        </w:r>
      </w:del>
      <w:ins w:id="564" w:author="R Salem" w:date="2024-04-30T18:21:00Z" w16du:dateUtc="2024-05-01T01:21:00Z">
        <w:r w:rsidR="0087508B">
          <w:rPr>
            <w:rFonts w:ascii="Arial" w:hAnsi="Arial" w:cs="Arial"/>
          </w:rPr>
          <w:t xml:space="preserve">may </w:t>
        </w:r>
      </w:ins>
      <w:del w:id="565" w:author="R Salem" w:date="2024-04-30T18:21:00Z" w16du:dateUtc="2024-05-01T01:21:00Z">
        <w:r w:rsidR="001F6CF6" w:rsidRPr="00AA0B50" w:rsidDel="0087508B">
          <w:rPr>
            <w:rFonts w:ascii="Arial" w:hAnsi="Arial" w:cs="Arial"/>
          </w:rPr>
          <w:delText xml:space="preserve">could </w:delText>
        </w:r>
      </w:del>
      <w:del w:id="566" w:author="R Salem" w:date="2024-05-01T12:13:00Z" w16du:dateUtc="2024-05-01T19:13:00Z">
        <w:r w:rsidR="001F6CF6" w:rsidRPr="00AA0B50" w:rsidDel="000E2FB7">
          <w:rPr>
            <w:rFonts w:ascii="Arial" w:hAnsi="Arial" w:cs="Arial"/>
          </w:rPr>
          <w:delText>offer</w:delText>
        </w:r>
      </w:del>
      <w:ins w:id="567" w:author="R Salem" w:date="2024-05-01T12:13:00Z" w16du:dateUtc="2024-05-01T19:13:00Z">
        <w:r w:rsidR="000E2FB7">
          <w:rPr>
            <w:rFonts w:ascii="Arial" w:hAnsi="Arial" w:cs="Arial"/>
          </w:rPr>
          <w:t>improve</w:t>
        </w:r>
      </w:ins>
      <w:r w:rsidR="001F6CF6" w:rsidRPr="00AA0B50">
        <w:rPr>
          <w:rFonts w:ascii="Arial" w:hAnsi="Arial" w:cs="Arial"/>
        </w:rPr>
        <w:t xml:space="preserve"> </w:t>
      </w:r>
      <w:del w:id="568" w:author="R Salem" w:date="2024-04-30T18:21:00Z" w16du:dateUtc="2024-05-01T01:21:00Z">
        <w:r w:rsidR="001F6CF6" w:rsidRPr="00AA0B50" w:rsidDel="0087508B">
          <w:rPr>
            <w:rFonts w:ascii="Arial" w:hAnsi="Arial" w:cs="Arial"/>
          </w:rPr>
          <w:delText xml:space="preserve">enhanced </w:delText>
        </w:r>
      </w:del>
      <w:r w:rsidR="001F6CF6" w:rsidRPr="00AA0B50">
        <w:rPr>
          <w:rFonts w:ascii="Arial" w:hAnsi="Arial" w:cs="Arial"/>
        </w:rPr>
        <w:t>performance</w:t>
      </w:r>
      <w:del w:id="569" w:author="R Salem" w:date="2024-05-01T12:14:00Z" w16du:dateUtc="2024-05-01T19:14:00Z">
        <w:r w:rsidR="001F6CF6" w:rsidRPr="00AA0B50" w:rsidDel="000E2FB7">
          <w:rPr>
            <w:rFonts w:ascii="Arial" w:hAnsi="Arial" w:cs="Arial"/>
          </w:rPr>
          <w:delText xml:space="preserve"> efficiencies</w:delText>
        </w:r>
      </w:del>
      <w:r w:rsidR="001F6CF6" w:rsidRPr="00AA0B50">
        <w:rPr>
          <w:rFonts w:ascii="Arial" w:hAnsi="Arial" w:cs="Arial"/>
        </w:rPr>
        <w:t>.</w:t>
      </w:r>
      <w:r w:rsidR="009710A1" w:rsidRPr="00AA0B50">
        <w:rPr>
          <w:rFonts w:ascii="Arial" w:hAnsi="Arial" w:cs="Arial"/>
        </w:rPr>
        <w:t xml:space="preserve"> </w:t>
      </w:r>
      <w:del w:id="570" w:author="R Salem" w:date="2024-05-01T12:14:00Z" w16du:dateUtc="2024-05-01T19:14:00Z">
        <w:r w:rsidR="001F6CF6" w:rsidRPr="00AA0B50" w:rsidDel="000E2FB7">
          <w:rPr>
            <w:rFonts w:ascii="Arial" w:hAnsi="Arial" w:cs="Arial"/>
          </w:rPr>
          <w:delText>Furthermore</w:delText>
        </w:r>
      </w:del>
      <w:ins w:id="571" w:author="R Salem" w:date="2024-05-01T12:14:00Z" w16du:dateUtc="2024-05-01T19:14:00Z">
        <w:r w:rsidR="000E2FB7">
          <w:rPr>
            <w:rFonts w:ascii="Arial" w:hAnsi="Arial" w:cs="Arial"/>
          </w:rPr>
          <w:t>Finally,</w:t>
        </w:r>
      </w:ins>
      <w:del w:id="572" w:author="R Salem" w:date="2024-05-01T12:14:00Z" w16du:dateUtc="2024-05-01T19:14:00Z">
        <w:r w:rsidR="001F6CF6" w:rsidRPr="00AA0B50" w:rsidDel="000E2FB7">
          <w:rPr>
            <w:rFonts w:ascii="Arial" w:hAnsi="Arial" w:cs="Arial"/>
          </w:rPr>
          <w:delText>,</w:delText>
        </w:r>
      </w:del>
      <w:r w:rsidR="001F6CF6" w:rsidRPr="00AA0B50">
        <w:rPr>
          <w:rFonts w:ascii="Arial" w:hAnsi="Arial" w:cs="Arial"/>
        </w:rPr>
        <w:t xml:space="preserve"> </w:t>
      </w:r>
      <w:ins w:id="573" w:author="R Salem" w:date="2024-05-01T12:17:00Z" w16du:dateUtc="2024-05-01T19:17:00Z">
        <w:r w:rsidR="00B34249">
          <w:rPr>
            <w:rFonts w:ascii="Arial" w:hAnsi="Arial" w:cs="Arial"/>
          </w:rPr>
          <w:t xml:space="preserve">users are </w:t>
        </w:r>
      </w:ins>
      <w:ins w:id="574" w:author="R Salem" w:date="2024-05-01T12:20:00Z" w16du:dateUtc="2024-05-01T19:20:00Z">
        <w:r w:rsidR="00B34249">
          <w:rPr>
            <w:rFonts w:ascii="Arial" w:hAnsi="Arial" w:cs="Arial"/>
          </w:rPr>
          <w:t>cautioned</w:t>
        </w:r>
      </w:ins>
      <w:ins w:id="575" w:author="R Salem" w:date="2024-05-01T12:17:00Z" w16du:dateUtc="2024-05-01T19:17:00Z">
        <w:r w:rsidR="00B34249">
          <w:rPr>
            <w:rFonts w:ascii="Arial" w:hAnsi="Arial" w:cs="Arial"/>
          </w:rPr>
          <w:t xml:space="preserve"> that </w:t>
        </w:r>
      </w:ins>
      <w:del w:id="576" w:author="R Salem" w:date="2024-05-01T12:16:00Z" w16du:dateUtc="2024-05-01T19:16:00Z">
        <w:r w:rsidR="001F6CF6" w:rsidRPr="00AA0B50" w:rsidDel="00B34249">
          <w:rPr>
            <w:rFonts w:ascii="Arial" w:hAnsi="Arial" w:cs="Arial"/>
          </w:rPr>
          <w:delText xml:space="preserve">KDPS, similar to other </w:delText>
        </w:r>
      </w:del>
      <w:r w:rsidR="001F6CF6" w:rsidRPr="00AA0B50">
        <w:rPr>
          <w:rFonts w:ascii="Arial" w:hAnsi="Arial" w:cs="Arial"/>
        </w:rPr>
        <w:t xml:space="preserve">subject </w:t>
      </w:r>
      <w:r w:rsidR="001F6CF6" w:rsidRPr="00B34249">
        <w:rPr>
          <w:rFonts w:ascii="Arial" w:hAnsi="Arial" w:cs="Arial"/>
        </w:rPr>
        <w:t xml:space="preserve">selection </w:t>
      </w:r>
      <w:ins w:id="577" w:author="R Salem" w:date="2024-05-01T12:16:00Z" w16du:dateUtc="2024-05-01T19:16:00Z">
        <w:r w:rsidR="00B34249" w:rsidRPr="00B34249">
          <w:rPr>
            <w:rFonts w:ascii="Arial" w:hAnsi="Arial" w:cs="Arial"/>
            <w:rPrChange w:id="578" w:author="R Salem" w:date="2024-05-01T12:17:00Z" w16du:dateUtc="2024-05-01T19:17:00Z">
              <w:rPr>
                <w:rFonts w:ascii="Arial" w:hAnsi="Arial" w:cs="Arial"/>
                <w:highlight w:val="yellow"/>
              </w:rPr>
            </w:rPrChange>
          </w:rPr>
          <w:t xml:space="preserve">may </w:t>
        </w:r>
      </w:ins>
      <w:del w:id="579" w:author="R Salem" w:date="2024-05-01T12:16:00Z" w16du:dateUtc="2024-05-01T19:16:00Z">
        <w:r w:rsidR="001F6CF6" w:rsidRPr="00B34249" w:rsidDel="00B34249">
          <w:rPr>
            <w:rFonts w:ascii="Arial" w:hAnsi="Arial" w:cs="Arial"/>
          </w:rPr>
          <w:delText xml:space="preserve">methodologies, is susceptible </w:delText>
        </w:r>
      </w:del>
      <w:r w:rsidR="001F6CF6" w:rsidRPr="00B34249">
        <w:rPr>
          <w:rFonts w:ascii="Arial" w:hAnsi="Arial" w:cs="Arial"/>
        </w:rPr>
        <w:t>to introduc</w:t>
      </w:r>
      <w:r w:rsidRPr="00B34249">
        <w:rPr>
          <w:rFonts w:ascii="Arial" w:hAnsi="Arial" w:cs="Arial"/>
        </w:rPr>
        <w:t>tion of</w:t>
      </w:r>
      <w:r w:rsidR="001F6CF6" w:rsidRPr="00B34249">
        <w:rPr>
          <w:rFonts w:ascii="Arial" w:hAnsi="Arial" w:cs="Arial"/>
        </w:rPr>
        <w:t xml:space="preserve"> collider </w:t>
      </w:r>
      <w:commentRangeStart w:id="580"/>
      <w:r w:rsidR="001F6CF6" w:rsidRPr="00B34249">
        <w:rPr>
          <w:rFonts w:ascii="Arial" w:hAnsi="Arial" w:cs="Arial"/>
        </w:rPr>
        <w:t>bias</w:t>
      </w:r>
      <w:r w:rsidR="00006013" w:rsidRPr="0087508B">
        <w:rPr>
          <w:rFonts w:ascii="Arial" w:hAnsi="Arial" w:cs="Arial"/>
          <w:highlight w:val="yellow"/>
          <w:rPrChange w:id="581" w:author="R Salem" w:date="2024-04-30T18:25:00Z" w16du:dateUtc="2024-05-01T01:25:00Z">
            <w:rPr>
              <w:rFonts w:ascii="Arial" w:hAnsi="Arial" w:cs="Arial"/>
            </w:rPr>
          </w:rPrChange>
        </w:rPr>
        <w:t xml:space="preserve"> </w:t>
      </w:r>
      <w:r w:rsidR="0055171F" w:rsidRPr="0087508B">
        <w:rPr>
          <w:rFonts w:ascii="Arial" w:hAnsi="Arial" w:cs="Arial"/>
          <w:highlight w:val="yellow"/>
          <w:rPrChange w:id="582" w:author="R Salem" w:date="2024-04-30T18:25:00Z" w16du:dateUtc="2024-05-01T01:25:00Z">
            <w:rPr>
              <w:rFonts w:ascii="Arial" w:hAnsi="Arial" w:cs="Arial"/>
            </w:rPr>
          </w:rPrChange>
        </w:rPr>
        <w:fldChar w:fldCharType="begin" w:fldLock="1"/>
      </w:r>
      <w:r w:rsidR="0055171F" w:rsidRPr="0087508B">
        <w:rPr>
          <w:rFonts w:ascii="Arial" w:hAnsi="Arial" w:cs="Arial"/>
          <w:highlight w:val="yellow"/>
          <w:rPrChange w:id="583" w:author="R Salem" w:date="2024-04-30T18:25:00Z" w16du:dateUtc="2024-05-01T01:25:00Z">
            <w:rPr>
              <w:rFonts w:ascii="Arial" w:hAnsi="Arial" w:cs="Arial"/>
            </w:rPr>
          </w:rPrChange>
        </w:rPr>
        <w:instrText>ADDIN paperpile_citation &lt;clusterId&gt;Z751M711I281G812&lt;/clusterId&gt;&lt;metadata&gt;&lt;citation&gt;&lt;id&gt;f30119c3-d478-4e08-b473-cf49708c487d&lt;/id&gt;&lt;/citation&gt;&lt;/metadata&gt;&lt;data&gt;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&lt;/data&gt; \* MERGEFORMAT</w:instrText>
      </w:r>
      <w:r w:rsidR="0055171F" w:rsidRPr="0087508B">
        <w:rPr>
          <w:rFonts w:ascii="Arial" w:hAnsi="Arial" w:cs="Arial"/>
          <w:highlight w:val="yellow"/>
          <w:rPrChange w:id="584" w:author="R Salem" w:date="2024-04-30T18:25:00Z" w16du:dateUtc="2024-05-01T01:25:00Z">
            <w:rPr>
              <w:rFonts w:ascii="Arial" w:hAnsi="Arial" w:cs="Arial"/>
            </w:rPr>
          </w:rPrChange>
        </w:rPr>
        <w:fldChar w:fldCharType="separate"/>
      </w:r>
      <w:r w:rsidR="00006013" w:rsidRPr="0087508B">
        <w:rPr>
          <w:rFonts w:ascii="Arial" w:hAnsi="Arial" w:cs="Arial"/>
          <w:noProof/>
          <w:highlight w:val="yellow"/>
          <w:rPrChange w:id="585" w:author="R Salem" w:date="2024-04-30T18:25:00Z" w16du:dateUtc="2024-05-01T01:25:00Z">
            <w:rPr>
              <w:rFonts w:ascii="Arial" w:hAnsi="Arial" w:cs="Arial"/>
              <w:noProof/>
            </w:rPr>
          </w:rPrChange>
        </w:rPr>
        <w:t>(Tönnies, Kahl and Kuss 2022)</w:t>
      </w:r>
      <w:r w:rsidR="0055171F" w:rsidRPr="0087508B">
        <w:rPr>
          <w:rFonts w:ascii="Arial" w:hAnsi="Arial" w:cs="Arial"/>
          <w:highlight w:val="yellow"/>
          <w:rPrChange w:id="586" w:author="R Salem" w:date="2024-04-30T18:25:00Z" w16du:dateUtc="2024-05-01T01:25:00Z">
            <w:rPr>
              <w:rFonts w:ascii="Arial" w:hAnsi="Arial" w:cs="Arial"/>
            </w:rPr>
          </w:rPrChange>
        </w:rPr>
        <w:fldChar w:fldCharType="end"/>
      </w:r>
      <w:r w:rsidR="001F6CF6" w:rsidRPr="0087508B">
        <w:rPr>
          <w:rFonts w:ascii="Arial" w:hAnsi="Arial" w:cs="Arial"/>
          <w:highlight w:val="yellow"/>
          <w:rPrChange w:id="587" w:author="R Salem" w:date="2024-04-30T18:25:00Z" w16du:dateUtc="2024-05-01T01:25:00Z">
            <w:rPr>
              <w:rFonts w:ascii="Arial" w:hAnsi="Arial" w:cs="Arial"/>
            </w:rPr>
          </w:rPrChange>
        </w:rPr>
        <w:t xml:space="preserve">. </w:t>
      </w:r>
      <w:commentRangeEnd w:id="580"/>
      <w:r w:rsidR="0087508B" w:rsidRPr="0087508B">
        <w:rPr>
          <w:rStyle w:val="CommentReference"/>
          <w:highlight w:val="yellow"/>
          <w:rPrChange w:id="588" w:author="R Salem" w:date="2024-04-30T18:25:00Z" w16du:dateUtc="2024-05-01T01:25:00Z">
            <w:rPr>
              <w:rStyle w:val="CommentReference"/>
            </w:rPr>
          </w:rPrChange>
        </w:rPr>
        <w:commentReference w:id="580"/>
      </w:r>
      <w:ins w:id="589" w:author="R Salem" w:date="2024-05-01T12:17:00Z" w16du:dateUtc="2024-05-01T19:17:00Z">
        <w:r w:rsidR="00B34249">
          <w:rPr>
            <w:rFonts w:ascii="Arial" w:hAnsi="Arial" w:cs="Arial"/>
          </w:rPr>
          <w:t>In brief, c</w:t>
        </w:r>
      </w:ins>
      <w:del w:id="590" w:author="R Salem" w:date="2024-05-01T12:17:00Z" w16du:dateUtc="2024-05-01T19:17:00Z">
        <w:r w:rsidR="001F6CF6" w:rsidRPr="00AA0B50" w:rsidDel="00B34249">
          <w:rPr>
            <w:rFonts w:ascii="Arial" w:hAnsi="Arial" w:cs="Arial"/>
          </w:rPr>
          <w:delText>C</w:delText>
        </w:r>
      </w:del>
      <w:r w:rsidR="001F6CF6" w:rsidRPr="00AA0B50">
        <w:rPr>
          <w:rFonts w:ascii="Arial" w:hAnsi="Arial" w:cs="Arial"/>
        </w:rPr>
        <w:t xml:space="preserve">ollider bias occurs when the selection of subjects </w:t>
      </w:r>
      <w:ins w:id="591" w:author="R Salem" w:date="2024-05-01T12:40:00Z" w16du:dateUtc="2024-05-01T19:40:00Z">
        <w:r w:rsidR="00FA56C8">
          <w:rPr>
            <w:rFonts w:ascii="Arial" w:hAnsi="Arial" w:cs="Arial"/>
          </w:rPr>
          <w:t xml:space="preserve">is </w:t>
        </w:r>
      </w:ins>
      <w:r w:rsidR="001F6CF6" w:rsidRPr="00AA0B50">
        <w:rPr>
          <w:rFonts w:ascii="Arial" w:hAnsi="Arial" w:cs="Arial"/>
        </w:rPr>
        <w:t xml:space="preserve">based on </w:t>
      </w:r>
      <w:del w:id="592" w:author="R Salem" w:date="2024-05-01T13:53:00Z" w16du:dateUtc="2024-05-01T20:53:00Z">
        <w:r w:rsidR="001F6CF6" w:rsidRPr="00AA0B50" w:rsidDel="00B165AD">
          <w:rPr>
            <w:rFonts w:ascii="Arial" w:hAnsi="Arial" w:cs="Arial"/>
          </w:rPr>
          <w:delText xml:space="preserve">certain </w:delText>
        </w:r>
      </w:del>
      <w:r w:rsidR="001F6CF6" w:rsidRPr="00AA0B50">
        <w:rPr>
          <w:rFonts w:ascii="Arial" w:hAnsi="Arial" w:cs="Arial"/>
        </w:rPr>
        <w:t xml:space="preserve">criteria </w:t>
      </w:r>
      <w:ins w:id="593" w:author="R Salem" w:date="2024-05-01T12:39:00Z" w16du:dateUtc="2024-05-01T19:39:00Z">
        <w:r w:rsidR="00FA56C8">
          <w:rPr>
            <w:rFonts w:ascii="Arial" w:hAnsi="Arial" w:cs="Arial"/>
          </w:rPr>
          <w:t xml:space="preserve">that is associated with </w:t>
        </w:r>
      </w:ins>
      <w:ins w:id="594" w:author="R Salem" w:date="2024-05-01T13:53:00Z" w16du:dateUtc="2024-05-01T20:53:00Z">
        <w:r w:rsidR="00B165AD">
          <w:rPr>
            <w:rFonts w:ascii="Arial" w:hAnsi="Arial" w:cs="Arial"/>
          </w:rPr>
          <w:t xml:space="preserve">both </w:t>
        </w:r>
      </w:ins>
      <w:ins w:id="595" w:author="R Salem" w:date="2024-05-01T12:39:00Z" w16du:dateUtc="2024-05-01T19:39:00Z">
        <w:r w:rsidR="00FA56C8">
          <w:rPr>
            <w:rFonts w:ascii="Arial" w:hAnsi="Arial" w:cs="Arial"/>
          </w:rPr>
          <w:t xml:space="preserve">the exposure and outcome of interest, </w:t>
        </w:r>
      </w:ins>
      <w:ins w:id="596" w:author="R Salem" w:date="2024-05-01T12:40:00Z" w16du:dateUtc="2024-05-01T19:40:00Z">
        <w:r w:rsidR="00FA56C8">
          <w:rPr>
            <w:rFonts w:ascii="Arial" w:hAnsi="Arial" w:cs="Arial"/>
          </w:rPr>
          <w:t xml:space="preserve">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ins>
      <w:del w:id="597" w:author="R Salem" w:date="2024-05-01T12:40:00Z" w16du:dateUtc="2024-05-01T19:40:00Z">
        <w:r w:rsidR="001F6CF6" w:rsidRPr="00AA0B50" w:rsidDel="00FA56C8">
          <w:rPr>
            <w:rFonts w:ascii="Arial" w:hAnsi="Arial" w:cs="Arial"/>
          </w:rPr>
          <w:delText>inadvertently skews the analysis, potentially leading to misleading associations between study variables</w:delText>
        </w:r>
      </w:del>
      <w:r w:rsidR="001F6CF6" w:rsidRPr="00AA0B50">
        <w:rPr>
          <w:rFonts w:ascii="Arial" w:hAnsi="Arial" w:cs="Arial"/>
        </w:rPr>
        <w:t>.</w:t>
      </w:r>
      <w:del w:id="598" w:author="R Salem" w:date="2024-04-30T18:21:00Z" w16du:dateUtc="2024-05-01T01:21:00Z">
        <w:r w:rsidR="001F6CF6" w:rsidRPr="00AA0B50" w:rsidDel="0087508B">
          <w:rPr>
            <w:rFonts w:ascii="Arial" w:hAnsi="Arial" w:cs="Arial"/>
          </w:rPr>
          <w:delText xml:space="preserve"> This bias is a critical consideration in genetic and epidemiological studies, where the integrity of findings is paramount.</w:delText>
        </w:r>
      </w:del>
      <w:r w:rsidR="001F6CF6" w:rsidRPr="00AA0B50">
        <w:rPr>
          <w:rFonts w:ascii="Arial" w:hAnsi="Arial" w:cs="Arial"/>
        </w:rPr>
        <w:t xml:space="preserve"> </w:t>
      </w:r>
      <w:del w:id="599" w:author="R Salem" w:date="2024-05-01T12:41:00Z" w16du:dateUtc="2024-05-01T19:41:00Z">
        <w:r w:rsidR="001F6CF6" w:rsidRPr="00AA0B50" w:rsidDel="00FA56C8">
          <w:rPr>
            <w:rFonts w:ascii="Arial" w:hAnsi="Arial" w:cs="Arial"/>
          </w:rPr>
          <w:delText>To m</w:delText>
        </w:r>
      </w:del>
      <w:ins w:id="600" w:author="R Salem" w:date="2024-05-01T12:41:00Z" w16du:dateUtc="2024-05-01T19:41:00Z">
        <w:r w:rsidR="00FA56C8">
          <w:rPr>
            <w:rFonts w:ascii="Arial" w:hAnsi="Arial" w:cs="Arial"/>
          </w:rPr>
          <w:t>M</w:t>
        </w:r>
      </w:ins>
      <w:r w:rsidR="001F6CF6" w:rsidRPr="00AA0B50">
        <w:rPr>
          <w:rFonts w:ascii="Arial" w:hAnsi="Arial" w:cs="Arial"/>
        </w:rPr>
        <w:t>itigat</w:t>
      </w:r>
      <w:ins w:id="601" w:author="R Salem" w:date="2024-05-01T12:41:00Z" w16du:dateUtc="2024-05-01T19:41:00Z">
        <w:r w:rsidR="00FA56C8">
          <w:rPr>
            <w:rFonts w:ascii="Arial" w:hAnsi="Arial" w:cs="Arial"/>
          </w:rPr>
          <w:t xml:space="preserve">ion </w:t>
        </w:r>
      </w:ins>
      <w:del w:id="602" w:author="R Salem" w:date="2024-05-01T12:41:00Z" w16du:dateUtc="2024-05-01T19:41:00Z">
        <w:r w:rsidR="001F6CF6" w:rsidRPr="00AA0B50" w:rsidDel="00FA56C8">
          <w:rPr>
            <w:rFonts w:ascii="Arial" w:hAnsi="Arial" w:cs="Arial"/>
          </w:rPr>
          <w:delText>e</w:delText>
        </w:r>
      </w:del>
      <w:del w:id="603" w:author="R Salem" w:date="2024-05-01T12:46:00Z" w16du:dateUtc="2024-05-01T19:46:00Z">
        <w:r w:rsidR="001F6CF6" w:rsidRPr="00AA0B50" w:rsidDel="00FA56C8">
          <w:rPr>
            <w:rFonts w:ascii="Arial" w:hAnsi="Arial" w:cs="Arial"/>
          </w:rPr>
          <w:delText xml:space="preserve"> the impact </w:delText>
        </w:r>
      </w:del>
      <w:r w:rsidR="001F6CF6" w:rsidRPr="00AA0B50">
        <w:rPr>
          <w:rFonts w:ascii="Arial" w:hAnsi="Arial" w:cs="Arial"/>
        </w:rPr>
        <w:t>of collider bias</w:t>
      </w:r>
      <w:ins w:id="604" w:author="R Salem" w:date="2024-05-01T12:41:00Z" w16du:dateUtc="2024-05-01T19:41:00Z">
        <w:r w:rsidR="00FA56C8">
          <w:rPr>
            <w:rFonts w:ascii="Arial" w:hAnsi="Arial" w:cs="Arial"/>
          </w:rPr>
          <w:t xml:space="preserve"> should </w:t>
        </w:r>
      </w:ins>
      <w:ins w:id="605" w:author="R Salem" w:date="2024-05-01T12:46:00Z" w16du:dateUtc="2024-05-01T19:46:00Z">
        <w:r w:rsidR="00FA56C8">
          <w:rPr>
            <w:rFonts w:ascii="Arial" w:hAnsi="Arial" w:cs="Arial"/>
          </w:rPr>
          <w:t xml:space="preserve">optimally </w:t>
        </w:r>
      </w:ins>
      <w:ins w:id="606" w:author="R Salem" w:date="2024-05-01T12:41:00Z" w16du:dateUtc="2024-05-01T19:41:00Z">
        <w:r w:rsidR="00FA56C8">
          <w:rPr>
            <w:rFonts w:ascii="Arial" w:hAnsi="Arial" w:cs="Arial"/>
          </w:rPr>
          <w:t xml:space="preserve">be done </w:t>
        </w:r>
      </w:ins>
      <w:ins w:id="607" w:author="R Salem" w:date="2024-05-01T12:46:00Z" w16du:dateUtc="2024-05-01T19:46:00Z">
        <w:r w:rsidR="00FA56C8">
          <w:rPr>
            <w:rFonts w:ascii="Arial" w:hAnsi="Arial" w:cs="Arial"/>
          </w:rPr>
          <w:t xml:space="preserve">at </w:t>
        </w:r>
      </w:ins>
      <w:ins w:id="608" w:author="R Salem" w:date="2024-05-01T12:41:00Z" w16du:dateUtc="2024-05-01T19:41:00Z">
        <w:r w:rsidR="00FA56C8">
          <w:rPr>
            <w:rFonts w:ascii="Arial" w:hAnsi="Arial" w:cs="Arial"/>
          </w:rPr>
          <w:t>the design stage</w:t>
        </w:r>
      </w:ins>
      <w:ins w:id="609" w:author="R Salem" w:date="2024-05-01T12:42:00Z" w16du:dateUtc="2024-05-01T19:42:00Z">
        <w:r w:rsidR="00FA56C8">
          <w:rPr>
            <w:rFonts w:ascii="Arial" w:hAnsi="Arial" w:cs="Arial"/>
          </w:rPr>
          <w:t>. R</w:t>
        </w:r>
      </w:ins>
      <w:del w:id="610" w:author="R Salem" w:date="2024-05-01T12:42:00Z" w16du:dateUtc="2024-05-01T19:42:00Z">
        <w:r w:rsidR="001F6CF6" w:rsidRPr="00AA0B50" w:rsidDel="00FA56C8">
          <w:rPr>
            <w:rFonts w:ascii="Arial" w:hAnsi="Arial" w:cs="Arial"/>
          </w:rPr>
          <w:delText>, r</w:delText>
        </w:r>
      </w:del>
      <w:r w:rsidR="001F6CF6" w:rsidRPr="00AA0B50">
        <w:rPr>
          <w:rFonts w:ascii="Arial" w:hAnsi="Arial" w:cs="Arial"/>
        </w:rPr>
        <w:t xml:space="preserve">esearchers are </w:t>
      </w:r>
      <w:ins w:id="611" w:author="R Salem" w:date="2024-05-01T12:46:00Z" w16du:dateUtc="2024-05-01T19:46:00Z">
        <w:r w:rsidR="00FA56C8">
          <w:rPr>
            <w:rFonts w:ascii="Arial" w:hAnsi="Arial" w:cs="Arial"/>
          </w:rPr>
          <w:t xml:space="preserve">also </w:t>
        </w:r>
      </w:ins>
      <w:r w:rsidR="001F6CF6" w:rsidRPr="00AA0B50">
        <w:rPr>
          <w:rFonts w:ascii="Arial" w:hAnsi="Arial" w:cs="Arial"/>
        </w:rPr>
        <w:t xml:space="preserve">advised to </w:t>
      </w:r>
      <w:ins w:id="612" w:author="R Salem" w:date="2024-05-01T12:43:00Z" w16du:dateUtc="2024-05-01T19:43:00Z">
        <w:r w:rsidR="00FA56C8">
          <w:rPr>
            <w:rFonts w:ascii="Arial" w:hAnsi="Arial" w:cs="Arial"/>
          </w:rPr>
          <w:t xml:space="preserve">consider </w:t>
        </w:r>
      </w:ins>
      <w:del w:id="613" w:author="R Salem" w:date="2024-05-01T12:43:00Z" w16du:dateUtc="2024-05-01T19:43:00Z">
        <w:r w:rsidR="001F6CF6" w:rsidRPr="00AA0B50" w:rsidDel="00FA56C8">
          <w:rPr>
            <w:rFonts w:ascii="Arial" w:hAnsi="Arial" w:cs="Arial"/>
          </w:rPr>
          <w:delText xml:space="preserve">employ </w:delText>
        </w:r>
      </w:del>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ins w:id="614" w:author="R Salem" w:date="2024-05-01T12:43:00Z" w16du:dateUtc="2024-05-01T19:43:00Z">
        <w:r w:rsidR="00FA56C8">
          <w:rPr>
            <w:rFonts w:ascii="Arial" w:hAnsi="Arial" w:cs="Arial"/>
          </w:rPr>
          <w:t xml:space="preserve"> to check of collider bias</w:t>
        </w:r>
      </w:ins>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ins w:id="615" w:author="R Salem" w:date="2024-05-01T12:11:00Z" w16du:dateUtc="2024-05-01T19:11:00Z">
        <w:r w:rsidR="000E2FB7">
          <w:rPr>
            <w:rFonts w:ascii="Arial" w:hAnsi="Arial" w:cs="Arial"/>
          </w:rPr>
          <w:t xml:space="preserve">repeating </w:t>
        </w:r>
      </w:ins>
      <w:del w:id="616" w:author="R Salem" w:date="2024-05-01T12:11:00Z" w16du:dateUtc="2024-05-01T19:11:00Z">
        <w:r w:rsidR="009710A1" w:rsidRPr="00AA0B50" w:rsidDel="000E2FB7">
          <w:rPr>
            <w:rFonts w:ascii="Arial" w:hAnsi="Arial" w:cs="Arial"/>
          </w:rPr>
          <w:delText xml:space="preserve">performing </w:delText>
        </w:r>
      </w:del>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ins w:id="617" w:author="R Salem" w:date="2024-05-01T12:11:00Z" w16du:dateUtc="2024-05-01T19:11:00Z">
        <w:r w:rsidR="000E2FB7">
          <w:rPr>
            <w:rFonts w:ascii="Arial" w:hAnsi="Arial" w:cs="Arial"/>
          </w:rPr>
          <w:t xml:space="preserve">and compare to </w:t>
        </w:r>
      </w:ins>
      <w:del w:id="618" w:author="R Salem" w:date="2024-05-01T12:11:00Z" w16du:dateUtc="2024-05-01T19:11:00Z">
        <w:r w:rsidR="001F6CF6" w:rsidRPr="00AA0B50" w:rsidDel="000E2FB7">
          <w:rPr>
            <w:rFonts w:ascii="Arial" w:hAnsi="Arial" w:cs="Arial"/>
          </w:rPr>
          <w:delText>in parallel with KDPS</w:delText>
        </w:r>
      </w:del>
      <w:ins w:id="619" w:author="R Salem" w:date="2024-05-01T12:11:00Z" w16du:dateUtc="2024-05-01T19:11:00Z">
        <w:r w:rsidR="000E2FB7">
          <w:rPr>
            <w:rFonts w:ascii="Arial" w:hAnsi="Arial" w:cs="Arial"/>
          </w:rPr>
          <w:t>phenotype</w:t>
        </w:r>
      </w:ins>
      <w:r w:rsidR="001F6CF6" w:rsidRPr="00AA0B50">
        <w:rPr>
          <w:rFonts w:ascii="Arial" w:hAnsi="Arial" w:cs="Arial"/>
        </w:rPr>
        <w:t xml:space="preserve">-selected </w:t>
      </w:r>
      <w:del w:id="620" w:author="R Salem" w:date="2024-05-01T12:11:00Z" w16du:dateUtc="2024-05-01T19:11:00Z">
        <w:r w:rsidR="001F6CF6" w:rsidRPr="00AA0B50" w:rsidDel="000E2FB7">
          <w:rPr>
            <w:rFonts w:ascii="Arial" w:hAnsi="Arial" w:cs="Arial"/>
          </w:rPr>
          <w:delText>cohorts</w:delText>
        </w:r>
      </w:del>
      <w:ins w:id="621" w:author="R Salem" w:date="2024-05-01T12:46:00Z" w16du:dateUtc="2024-05-01T19:46:00Z">
        <w:r w:rsidR="00FA56C8">
          <w:rPr>
            <w:rFonts w:ascii="Arial" w:hAnsi="Arial" w:cs="Arial"/>
          </w:rPr>
          <w:t>results</w:t>
        </w:r>
      </w:ins>
      <w:r w:rsidR="001F6CF6" w:rsidRPr="00AA0B50">
        <w:rPr>
          <w:rFonts w:ascii="Arial" w:hAnsi="Arial" w:cs="Arial"/>
        </w:rPr>
        <w:t xml:space="preserve">.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commentRangeStart w:id="622"/>
      <w:commentRangeStart w:id="623"/>
      <w:commentRangeEnd w:id="622"/>
      <w:r w:rsidR="005635E1" w:rsidRPr="00D56D20">
        <w:rPr>
          <w:rStyle w:val="CommentReference"/>
          <w:rFonts w:ascii="Arial" w:hAnsi="Arial" w:cs="Arial"/>
        </w:rPr>
        <w:commentReference w:id="622"/>
      </w:r>
      <w:commentRangeEnd w:id="623"/>
      <w:r w:rsidR="00DF63D4" w:rsidRPr="00D56D20">
        <w:rPr>
          <w:rStyle w:val="CommentReference"/>
          <w:rFonts w:ascii="Arial" w:hAnsi="Arial" w:cs="Arial"/>
        </w:rPr>
        <w:commentReference w:id="623"/>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6C4AF1D5" w:rsidR="0081452F" w:rsidRPr="00AA0B50" w:rsidRDefault="0081452F">
      <w:pPr>
        <w:rPr>
          <w:rFonts w:ascii="Arial" w:hAnsi="Arial" w:cs="Arial"/>
        </w:rPr>
      </w:pPr>
      <w:r w:rsidRPr="00AA0B50">
        <w:rPr>
          <w:rFonts w:ascii="Arial" w:hAnsi="Arial" w:cs="Arial"/>
        </w:rPr>
        <w:t xml:space="preserve">The latest release of KDPS and documentation can be found at </w:t>
      </w:r>
      <w:hyperlink r:id="rId10" w:history="1">
        <w:r w:rsidRPr="00AA0B50">
          <w:rPr>
            <w:rStyle w:val="Hyperlink"/>
            <w:rFonts w:ascii="Arial" w:hAnsi="Arial" w:cs="Arial"/>
          </w:rPr>
          <w:t>https://github.com/Broccolito/kdps</w:t>
        </w:r>
      </w:hyperlink>
      <w:r w:rsidRPr="00AA0B50">
        <w:rPr>
          <w:rFonts w:ascii="Arial" w:hAnsi="Arial" w:cs="Arial"/>
        </w:rPr>
        <w:t xml:space="preserve">. The KDPS R package can be installed via GitHub release. Scripts for the benchmarking are available at </w:t>
      </w:r>
      <w:hyperlink r:id="rId11" w:history="1">
        <w:r w:rsidRPr="00AA0B50">
          <w:rPr>
            <w:rStyle w:val="Hyperlink"/>
            <w:rFonts w:ascii="Arial" w:hAnsi="Arial" w:cs="Arial"/>
          </w:rPr>
          <w:t>https://github.com/Broccolito/kdps_dev</w:t>
        </w:r>
      </w:hyperlink>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1EB8FCF8"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Mijia Ma </w:t>
      </w:r>
      <w:del w:id="624" w:author="R Salem" w:date="2024-04-30T18:02:00Z" w16du:dateUtc="2024-05-01T01:02:00Z">
        <w:r w:rsidRPr="00AA0B50" w:rsidDel="00D351B5">
          <w:rPr>
            <w:rFonts w:ascii="Arial" w:eastAsiaTheme="minorEastAsia" w:hAnsi="Arial" w:cs="Arial"/>
            <w:kern w:val="2"/>
            <w14:ligatures w14:val="standardContextual"/>
          </w:rPr>
          <w:delText xml:space="preserve">from </w:delText>
        </w:r>
      </w:del>
      <w:ins w:id="625" w:author="R Salem" w:date="2024-04-30T18:02:00Z" w16du:dateUtc="2024-05-01T01:02:00Z">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ins>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167367F8" w14:textId="77777777" w:rsidR="00A03DC0" w:rsidRPr="00AA0B50" w:rsidRDefault="00A03DC0">
      <w:pPr>
        <w:rPr>
          <w:rFonts w:ascii="Arial" w:hAnsi="Arial" w:cs="Arial"/>
        </w:rPr>
      </w:pPr>
    </w:p>
    <w:p w14:paraId="765CB3B6" w14:textId="77777777" w:rsidR="000919BA" w:rsidRPr="00AA0B50" w:rsidRDefault="00E323E0">
      <w:pPr>
        <w:rPr>
          <w:rFonts w:ascii="Arial" w:hAnsi="Arial" w:cs="Arial"/>
          <w:b/>
          <w:bCs/>
        </w:rPr>
      </w:pPr>
      <w:r w:rsidRPr="00AA0B50">
        <w:rPr>
          <w:rFonts w:ascii="Arial" w:hAnsi="Arial" w:cs="Arial"/>
          <w:b/>
          <w:bCs/>
        </w:rPr>
        <w:t>Supplementary data</w:t>
      </w:r>
    </w:p>
    <w:p w14:paraId="3FE384AA" w14:textId="6A1DE695" w:rsidR="00E323E0" w:rsidRPr="00AA0B50" w:rsidRDefault="000919BA">
      <w:pPr>
        <w:rPr>
          <w:rFonts w:ascii="Arial" w:hAnsi="Arial" w:cs="Arial"/>
        </w:rPr>
      </w:pPr>
      <w:r w:rsidRPr="00AA0B50">
        <w:rPr>
          <w:rFonts w:ascii="Arial" w:hAnsi="Arial" w:cs="Arial"/>
        </w:rPr>
        <w:t>Supplementary data are available at </w:t>
      </w:r>
      <w:r w:rsidRPr="00AA0B50">
        <w:rPr>
          <w:rFonts w:ascii="Arial" w:hAnsi="Arial" w:cs="Arial"/>
          <w:i/>
          <w:iCs/>
        </w:rPr>
        <w:t>Bioinformatics</w:t>
      </w:r>
      <w:r w:rsidRPr="00AA0B50">
        <w:rPr>
          <w:rFonts w:ascii="Arial" w:hAnsi="Arial" w:cs="Arial"/>
        </w:rPr>
        <w:t> online.</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0B7EA4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3FCEE88B" w:rsidR="00282EBA" w:rsidRPr="00AA0B50" w:rsidRDefault="00282EBA" w:rsidP="0017691C">
            <w:pPr>
              <w:rPr>
                <w:rFonts w:ascii="Arial" w:hAnsi="Arial" w:cs="Arial"/>
                <w:color w:val="000000"/>
              </w:rPr>
            </w:pPr>
            <w:r w:rsidRPr="00AA0B50">
              <w:rPr>
                <w:rFonts w:ascii="Arial" w:hAnsi="Arial" w:cs="Arial"/>
                <w:color w:val="000000"/>
              </w:rPr>
              <w:t>100, 500, 1000, 5</w:t>
            </w:r>
            <w:ins w:id="626" w:author="R Salem" w:date="2024-04-29T15:13:00Z" w16du:dateUtc="2024-04-29T22:13:00Z">
              <w:r w:rsidR="005913E7">
                <w:rPr>
                  <w:rFonts w:ascii="Arial" w:hAnsi="Arial" w:cs="Arial"/>
                  <w:color w:val="000000"/>
                </w:rPr>
                <w:t xml:space="preserve"> </w:t>
              </w:r>
            </w:ins>
            <w:r w:rsidRPr="00AA0B50">
              <w:rPr>
                <w:rFonts w:ascii="Arial" w:hAnsi="Arial" w:cs="Arial"/>
                <w:color w:val="000000"/>
              </w:rPr>
              <w:t>000, 10</w:t>
            </w:r>
            <w:ins w:id="627" w:author="R Salem" w:date="2024-04-29T15:13:00Z" w16du:dateUtc="2024-04-29T22:13:00Z">
              <w:r w:rsidR="005913E7">
                <w:rPr>
                  <w:rFonts w:ascii="Arial" w:hAnsi="Arial" w:cs="Arial"/>
                  <w:color w:val="000000"/>
                </w:rPr>
                <w:t xml:space="preserve"> </w:t>
              </w:r>
            </w:ins>
            <w:r w:rsidRPr="00AA0B50">
              <w:rPr>
                <w:rFonts w:ascii="Arial" w:hAnsi="Arial" w:cs="Arial"/>
                <w:color w:val="000000"/>
              </w:rPr>
              <w:t>000, 50</w:t>
            </w:r>
            <w:ins w:id="628" w:author="R Salem" w:date="2024-04-29T15:13:00Z" w16du:dateUtc="2024-04-29T22:13:00Z">
              <w:r w:rsidR="005913E7">
                <w:rPr>
                  <w:rFonts w:ascii="Arial" w:hAnsi="Arial" w:cs="Arial"/>
                  <w:color w:val="000000"/>
                </w:rPr>
                <w:t xml:space="preserve"> </w:t>
              </w:r>
            </w:ins>
            <w:r w:rsidRPr="00AA0B50">
              <w:rPr>
                <w:rFonts w:ascii="Arial" w:hAnsi="Arial" w:cs="Arial"/>
                <w:color w:val="000000"/>
              </w:rPr>
              <w:t>000, 100</w:t>
            </w:r>
            <w:ins w:id="629" w:author="R Salem" w:date="2024-04-29T15:13:00Z" w16du:dateUtc="2024-04-29T22:13:00Z">
              <w:r w:rsidR="005913E7">
                <w:rPr>
                  <w:rFonts w:ascii="Arial" w:hAnsi="Arial" w:cs="Arial"/>
                  <w:color w:val="000000"/>
                </w:rPr>
                <w:t xml:space="preserve"> </w:t>
              </w:r>
            </w:ins>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17691C">
        <w:trPr>
          <w:trHeight w:val="102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762BF60C" w:rsidR="00282EBA" w:rsidRPr="00AA0B50" w:rsidRDefault="00282EBA" w:rsidP="0017691C">
            <w:pPr>
              <w:rPr>
                <w:rFonts w:ascii="Arial" w:hAnsi="Arial" w:cs="Arial"/>
                <w:color w:val="000000"/>
              </w:rPr>
            </w:pPr>
            <w:r w:rsidRPr="00AA0B50">
              <w:rPr>
                <w:rFonts w:ascii="Arial" w:hAnsi="Arial" w:cs="Arial"/>
                <w:color w:val="000000"/>
              </w:rPr>
              <w:t xml:space="preserve">Tested with three phenotype configurations (pheno1: binary; pheno2: categorical with </w:t>
            </w:r>
            <w:ins w:id="630" w:author="R Salem" w:date="2024-04-29T15:12:00Z" w16du:dateUtc="2024-04-29T22:12:00Z">
              <w:r w:rsidR="005913E7">
                <w:rPr>
                  <w:rFonts w:ascii="Arial" w:hAnsi="Arial" w:cs="Arial"/>
                  <w:color w:val="000000"/>
                </w:rPr>
                <w:t>three</w:t>
              </w:r>
            </w:ins>
            <w:del w:id="631" w:author="R Salem" w:date="2024-04-29T15:12:00Z" w16du:dateUtc="2024-04-29T22:12:00Z">
              <w:r w:rsidRPr="00AA0B50" w:rsidDel="005913E7">
                <w:rPr>
                  <w:rFonts w:ascii="Arial" w:hAnsi="Arial" w:cs="Arial"/>
                  <w:color w:val="000000"/>
                </w:rPr>
                <w:delText>3</w:delText>
              </w:r>
            </w:del>
            <w:r w:rsidRPr="00AA0B50">
              <w:rPr>
                <w:rFonts w:ascii="Arial" w:hAnsi="Arial" w:cs="Arial"/>
                <w:color w:val="000000"/>
              </w:rPr>
              <w:t xml:space="preserve">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Default="00282EBA" w:rsidP="00282EBA">
      <w:pPr>
        <w:rPr>
          <w:rFonts w:ascii="Arial" w:hAnsi="Arial" w:cs="Arial"/>
        </w:rPr>
      </w:pPr>
      <w:r w:rsidRPr="00AA0B50">
        <w:rPr>
          <w:rFonts w:ascii="Arial" w:hAnsi="Arial" w:cs="Arial"/>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Change w:id="632">
          <w:tblGrid>
            <w:gridCol w:w="5"/>
            <w:gridCol w:w="1804"/>
            <w:gridCol w:w="5"/>
            <w:gridCol w:w="2159"/>
            <w:gridCol w:w="5"/>
            <w:gridCol w:w="1487"/>
            <w:gridCol w:w="5"/>
            <w:gridCol w:w="1275"/>
            <w:gridCol w:w="5"/>
            <w:gridCol w:w="1165"/>
            <w:gridCol w:w="5"/>
            <w:gridCol w:w="1430"/>
            <w:gridCol w:w="5"/>
          </w:tblGrid>
        </w:tblGridChange>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pPr>
              <w:jc w:val="center"/>
              <w:rPr>
                <w:rFonts w:ascii="Aptos Narrow" w:hAnsi="Aptos Narrow"/>
                <w:color w:val="000000"/>
              </w:rPr>
              <w:pPrChange w:id="633" w:author="R Salem" w:date="2024-04-30T18:07:00Z" w16du:dateUtc="2024-05-01T01:07:00Z">
                <w:pPr>
                  <w:jc w:val="right"/>
                </w:pPr>
              </w:pPrChange>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6FCE2481" w:rsidR="00CB662C" w:rsidRDefault="00CB662C" w:rsidP="00CB662C">
            <w:pPr>
              <w:jc w:val="center"/>
              <w:rPr>
                <w:rFonts w:ascii="Aptos Narrow" w:hAnsi="Aptos Narrow"/>
                <w:color w:val="000000"/>
              </w:rPr>
            </w:pPr>
            <w:r>
              <w:rPr>
                <w:rFonts w:ascii="Aptos Narrow" w:hAnsi="Aptos Narrow"/>
                <w:color w:val="000000"/>
              </w:rPr>
              <w:t>130</w:t>
            </w:r>
            <w:ins w:id="634" w:author="R Salem" w:date="2024-04-29T15:14:00Z" w16du:dateUtc="2024-04-29T22:14:00Z">
              <w:r w:rsidR="005913E7">
                <w:rPr>
                  <w:rFonts w:ascii="Aptos Narrow" w:hAnsi="Aptos Narrow"/>
                  <w:color w:val="000000"/>
                </w:rPr>
                <w:t xml:space="preserve"> </w:t>
              </w:r>
            </w:ins>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657BE003" w:rsidR="00CB662C" w:rsidRDefault="00CB662C" w:rsidP="00CB662C">
            <w:pPr>
              <w:jc w:val="center"/>
              <w:rPr>
                <w:rFonts w:ascii="Aptos Narrow" w:hAnsi="Aptos Narrow"/>
                <w:color w:val="000000"/>
              </w:rPr>
            </w:pPr>
            <w:r>
              <w:rPr>
                <w:rFonts w:ascii="Aptos Narrow" w:hAnsi="Aptos Narrow"/>
                <w:color w:val="000000"/>
              </w:rPr>
              <w:t>131</w:t>
            </w:r>
            <w:ins w:id="635" w:author="R Salem" w:date="2024-04-29T15:14:00Z" w16du:dateUtc="2024-04-29T22:14:00Z">
              <w:r w:rsidR="005913E7">
                <w:rPr>
                  <w:rFonts w:ascii="Aptos Narrow" w:hAnsi="Aptos Narrow"/>
                  <w:color w:val="000000"/>
                </w:rPr>
                <w:t xml:space="preserve"> </w:t>
              </w:r>
            </w:ins>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0C7A2DA0" w:rsidR="00CB662C" w:rsidRDefault="00CB662C" w:rsidP="00CB662C">
            <w:pPr>
              <w:jc w:val="center"/>
              <w:rPr>
                <w:rFonts w:ascii="Aptos Narrow" w:hAnsi="Aptos Narrow"/>
                <w:color w:val="000000"/>
              </w:rPr>
            </w:pPr>
            <w:r>
              <w:rPr>
                <w:rFonts w:ascii="Aptos Narrow" w:hAnsi="Aptos Narrow"/>
                <w:color w:val="000000"/>
              </w:rPr>
              <w:t>131</w:t>
            </w:r>
            <w:ins w:id="636" w:author="R Salem" w:date="2024-04-29T15:14:00Z" w16du:dateUtc="2024-04-29T22:14:00Z">
              <w:r w:rsidR="005913E7">
                <w:rPr>
                  <w:rFonts w:ascii="Aptos Narrow" w:hAnsi="Aptos Narrow"/>
                  <w:color w:val="000000"/>
                </w:rPr>
                <w:t xml:space="preserve"> </w:t>
              </w:r>
            </w:ins>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12F61C51" w:rsidR="00CB662C" w:rsidRDefault="00CB662C" w:rsidP="00CB662C">
            <w:pPr>
              <w:jc w:val="center"/>
              <w:rPr>
                <w:rFonts w:ascii="Aptos Narrow" w:hAnsi="Aptos Narrow"/>
                <w:color w:val="000000"/>
              </w:rPr>
            </w:pPr>
            <w:r>
              <w:rPr>
                <w:rFonts w:ascii="Aptos Narrow" w:hAnsi="Aptos Narrow"/>
                <w:color w:val="000000"/>
              </w:rPr>
              <w:t>20</w:t>
            </w:r>
            <w:ins w:id="637" w:author="R Salem" w:date="2024-04-29T15:15:00Z" w16du:dateUtc="2024-04-29T22:15:00Z">
              <w:r w:rsidR="005913E7">
                <w:rPr>
                  <w:rFonts w:ascii="Aptos Narrow" w:hAnsi="Aptos Narrow"/>
                  <w:color w:val="000000"/>
                </w:rPr>
                <w:t xml:space="preserve"> </w:t>
              </w:r>
            </w:ins>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pPr>
              <w:jc w:val="center"/>
              <w:rPr>
                <w:rFonts w:ascii="Aptos Narrow" w:hAnsi="Aptos Narrow"/>
                <w:color w:val="000000"/>
              </w:rPr>
              <w:pPrChange w:id="638" w:author="R Salem" w:date="2024-04-30T18:07:00Z" w16du:dateUtc="2024-05-01T01:07:00Z">
                <w:pPr>
                  <w:jc w:val="right"/>
                </w:pPr>
              </w:pPrChange>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CB662C">
            <w:pPr>
              <w:jc w:val="center"/>
              <w:rPr>
                <w:rFonts w:ascii="Aptos Narrow" w:hAnsi="Aptos Narrow"/>
                <w:color w:val="000000"/>
              </w:rPr>
            </w:pPr>
            <w:r>
              <w:rPr>
                <w:rFonts w:ascii="Aptos Narrow" w:hAnsi="Aptos Narrow"/>
                <w:color w:val="000000"/>
              </w:rPr>
              <w:t>502</w:t>
            </w:r>
            <w:ins w:id="639" w:author="R Salem" w:date="2024-04-29T15:14:00Z" w16du:dateUtc="2024-04-29T22:14:00Z">
              <w:r w:rsidR="005913E7">
                <w:rPr>
                  <w:rFonts w:ascii="Aptos Narrow" w:hAnsi="Aptos Narrow"/>
                  <w:color w:val="000000"/>
                </w:rPr>
                <w:t xml:space="preserve"> </w:t>
              </w:r>
            </w:ins>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CB662C">
            <w:pPr>
              <w:jc w:val="center"/>
              <w:rPr>
                <w:rFonts w:ascii="Aptos Narrow" w:hAnsi="Aptos Narrow"/>
                <w:color w:val="000000"/>
              </w:rPr>
            </w:pPr>
            <w:r>
              <w:rPr>
                <w:rFonts w:ascii="Aptos Narrow" w:hAnsi="Aptos Narrow"/>
                <w:color w:val="000000"/>
              </w:rPr>
              <w:t>502</w:t>
            </w:r>
            <w:ins w:id="640" w:author="R Salem" w:date="2024-04-29T15:14:00Z" w16du:dateUtc="2024-04-29T22:14:00Z">
              <w:r w:rsidR="005913E7">
                <w:rPr>
                  <w:rFonts w:ascii="Aptos Narrow" w:hAnsi="Aptos Narrow"/>
                  <w:color w:val="000000"/>
                </w:rPr>
                <w:t xml:space="preserve"> </w:t>
              </w:r>
            </w:ins>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CB662C">
            <w:pPr>
              <w:jc w:val="center"/>
              <w:rPr>
                <w:rFonts w:ascii="Aptos Narrow" w:hAnsi="Aptos Narrow"/>
                <w:color w:val="000000"/>
              </w:rPr>
            </w:pPr>
            <w:r>
              <w:rPr>
                <w:rFonts w:ascii="Aptos Narrow" w:hAnsi="Aptos Narrow"/>
                <w:color w:val="000000"/>
              </w:rPr>
              <w:t>502</w:t>
            </w:r>
            <w:ins w:id="641" w:author="R Salem" w:date="2024-04-29T15:14:00Z" w16du:dateUtc="2024-04-29T22:14:00Z">
              <w:r w:rsidR="005913E7">
                <w:rPr>
                  <w:rFonts w:ascii="Aptos Narrow" w:hAnsi="Aptos Narrow"/>
                  <w:color w:val="000000"/>
                </w:rPr>
                <w:t xml:space="preserve"> </w:t>
              </w:r>
            </w:ins>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CB662C">
            <w:pPr>
              <w:jc w:val="center"/>
              <w:rPr>
                <w:rFonts w:ascii="Aptos Narrow" w:hAnsi="Aptos Narrow"/>
                <w:color w:val="000000"/>
              </w:rPr>
            </w:pPr>
            <w:r>
              <w:rPr>
                <w:rFonts w:ascii="Aptos Narrow" w:hAnsi="Aptos Narrow"/>
                <w:color w:val="000000"/>
              </w:rPr>
              <w:t>502</w:t>
            </w:r>
            <w:ins w:id="642" w:author="R Salem" w:date="2024-04-29T15:15:00Z" w16du:dateUtc="2024-04-29T22:15:00Z">
              <w:r w:rsidR="005913E7">
                <w:rPr>
                  <w:rFonts w:ascii="Aptos Narrow" w:hAnsi="Aptos Narrow"/>
                  <w:color w:val="000000"/>
                </w:rPr>
                <w:t xml:space="preserve"> </w:t>
              </w:r>
            </w:ins>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130B2D78" w:rsidR="00CB662C" w:rsidRDefault="00CB662C">
            <w:pPr>
              <w:jc w:val="center"/>
              <w:rPr>
                <w:rFonts w:ascii="Aptos Narrow" w:hAnsi="Aptos Narrow"/>
                <w:color w:val="000000"/>
              </w:rPr>
              <w:pPrChange w:id="643" w:author="R Salem" w:date="2024-04-30T18:07:00Z" w16du:dateUtc="2024-05-01T01:07:00Z">
                <w:pPr>
                  <w:jc w:val="right"/>
                </w:pPr>
              </w:pPrChange>
            </w:pPr>
            <w:r>
              <w:rPr>
                <w:rFonts w:ascii="Aptos Narrow" w:hAnsi="Aptos Narrow"/>
                <w:color w:val="000000"/>
              </w:rPr>
              <w:t>Case</w:t>
            </w:r>
            <w:ins w:id="644" w:author="R Salem" w:date="2024-04-30T18:10:00Z" w16du:dateUtc="2024-05-01T01:10:00Z">
              <w:r w:rsidR="001538FC">
                <w:rPr>
                  <w:rFonts w:ascii="Aptos Narrow" w:hAnsi="Aptos Narrow"/>
                  <w:color w:val="000000"/>
                </w:rPr>
                <w:t>/Exposure</w:t>
              </w:r>
            </w:ins>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356B3B3A" w:rsidR="00CB662C" w:rsidRDefault="00CB662C" w:rsidP="00CB662C">
            <w:pPr>
              <w:jc w:val="center"/>
              <w:rPr>
                <w:rFonts w:ascii="Aptos Narrow" w:hAnsi="Aptos Narrow"/>
                <w:color w:val="000000"/>
              </w:rPr>
            </w:pPr>
            <w:r>
              <w:rPr>
                <w:rFonts w:ascii="Aptos Narrow" w:hAnsi="Aptos Narrow"/>
                <w:color w:val="000000"/>
              </w:rPr>
              <w:t>1</w:t>
            </w:r>
            <w:ins w:id="645" w:author="R Salem" w:date="2024-04-29T15:14:00Z" w16du:dateUtc="2024-04-29T22:14:00Z">
              <w:r w:rsidR="005913E7">
                <w:rPr>
                  <w:rFonts w:ascii="Aptos Narrow" w:hAnsi="Aptos Narrow"/>
                  <w:color w:val="000000"/>
                </w:rPr>
                <w:t xml:space="preserve"> </w:t>
              </w:r>
            </w:ins>
            <w:r>
              <w:rPr>
                <w:rFonts w:ascii="Aptos Narrow" w:hAnsi="Aptos Narrow"/>
                <w:color w:val="000000"/>
              </w:rPr>
              <w:t>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3B6B6393" w:rsidR="00CB662C" w:rsidRDefault="00CB662C" w:rsidP="00CB662C">
            <w:pPr>
              <w:jc w:val="center"/>
              <w:rPr>
                <w:rFonts w:ascii="Aptos Narrow" w:hAnsi="Aptos Narrow"/>
                <w:color w:val="000000"/>
              </w:rPr>
            </w:pPr>
            <w:r>
              <w:rPr>
                <w:rFonts w:ascii="Aptos Narrow" w:hAnsi="Aptos Narrow"/>
                <w:color w:val="000000"/>
              </w:rPr>
              <w:t>22</w:t>
            </w:r>
            <w:ins w:id="646" w:author="R Salem" w:date="2024-04-29T15:14:00Z" w16du:dateUtc="2024-04-29T22:14:00Z">
              <w:r w:rsidR="005913E7">
                <w:rPr>
                  <w:rFonts w:ascii="Aptos Narrow" w:hAnsi="Aptos Narrow"/>
                  <w:color w:val="000000"/>
                </w:rPr>
                <w:t xml:space="preserve"> </w:t>
              </w:r>
            </w:ins>
            <w:r>
              <w:rPr>
                <w:rFonts w:ascii="Aptos Narrow" w:hAnsi="Aptos Narrow"/>
                <w:color w:val="000000"/>
              </w:rPr>
              <w:t>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48872339" w:rsidR="00CB662C" w:rsidRDefault="00CB662C" w:rsidP="00CB662C">
            <w:pPr>
              <w:jc w:val="center"/>
              <w:rPr>
                <w:rFonts w:ascii="Aptos Narrow" w:hAnsi="Aptos Narrow"/>
                <w:color w:val="000000"/>
              </w:rPr>
            </w:pPr>
            <w:r>
              <w:rPr>
                <w:rFonts w:ascii="Aptos Narrow" w:hAnsi="Aptos Narrow"/>
                <w:color w:val="000000"/>
              </w:rPr>
              <w:t>2</w:t>
            </w:r>
            <w:ins w:id="647" w:author="R Salem" w:date="2024-04-29T15:15:00Z" w16du:dateUtc="2024-04-29T22:15:00Z">
              <w:r w:rsidR="005913E7">
                <w:rPr>
                  <w:rFonts w:ascii="Aptos Narrow" w:hAnsi="Aptos Narrow"/>
                  <w:color w:val="000000"/>
                </w:rPr>
                <w:t xml:space="preserve"> </w:t>
              </w:r>
            </w:ins>
            <w:r>
              <w:rPr>
                <w:rFonts w:ascii="Aptos Narrow" w:hAnsi="Aptos Narrow"/>
                <w:color w:val="000000"/>
              </w:rPr>
              <w:t>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4347ADBF" w:rsidR="00CB662C" w:rsidRDefault="00CB662C" w:rsidP="00CB662C">
            <w:pPr>
              <w:jc w:val="center"/>
              <w:rPr>
                <w:rFonts w:ascii="Aptos Narrow" w:hAnsi="Aptos Narrow"/>
                <w:color w:val="000000"/>
              </w:rPr>
            </w:pPr>
            <w:r>
              <w:rPr>
                <w:rFonts w:ascii="Aptos Narrow" w:hAnsi="Aptos Narrow"/>
                <w:color w:val="000000"/>
              </w:rPr>
              <w:t>22</w:t>
            </w:r>
            <w:ins w:id="648" w:author="R Salem" w:date="2024-04-29T15:15:00Z" w16du:dateUtc="2024-04-29T22:15:00Z">
              <w:r w:rsidR="005913E7">
                <w:rPr>
                  <w:rFonts w:ascii="Aptos Narrow" w:hAnsi="Aptos Narrow"/>
                  <w:color w:val="000000"/>
                </w:rPr>
                <w:t xml:space="preserve"> </w:t>
              </w:r>
            </w:ins>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pPr>
              <w:jc w:val="center"/>
              <w:rPr>
                <w:rFonts w:ascii="Aptos Narrow" w:hAnsi="Aptos Narrow"/>
                <w:color w:val="000000"/>
              </w:rPr>
              <w:pPrChange w:id="649" w:author="R Salem" w:date="2024-04-30T18:07:00Z" w16du:dateUtc="2024-05-01T01:07:00Z">
                <w:pPr>
                  <w:jc w:val="right"/>
                </w:pPr>
              </w:pPrChange>
            </w:pPr>
            <w:r>
              <w:rPr>
                <w:rFonts w:ascii="Aptos Narrow" w:hAnsi="Aptos Narrow"/>
                <w:color w:val="000000"/>
              </w:rPr>
              <w:t>Control</w:t>
            </w:r>
            <w:ins w:id="650" w:author="R Salem" w:date="2024-04-30T18:10:00Z" w16du:dateUtc="2024-05-01T01:10:00Z">
              <w:r w:rsidR="001538FC">
                <w:rPr>
                  <w:rFonts w:ascii="Aptos Narrow" w:hAnsi="Aptos Narrow"/>
                  <w:color w:val="000000"/>
                </w:rPr>
                <w:t>/Ref</w:t>
              </w:r>
            </w:ins>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CB662C">
            <w:pPr>
              <w:jc w:val="center"/>
              <w:rPr>
                <w:rFonts w:ascii="Aptos Narrow" w:hAnsi="Aptos Narrow"/>
                <w:color w:val="000000"/>
              </w:rPr>
            </w:pPr>
            <w:r>
              <w:rPr>
                <w:rFonts w:ascii="Aptos Narrow" w:hAnsi="Aptos Narrow"/>
                <w:color w:val="000000"/>
              </w:rPr>
              <w:t>501</w:t>
            </w:r>
            <w:ins w:id="651" w:author="R Salem" w:date="2024-04-29T15:14:00Z" w16du:dateUtc="2024-04-29T22:14:00Z">
              <w:r w:rsidR="005913E7">
                <w:rPr>
                  <w:rFonts w:ascii="Aptos Narrow" w:hAnsi="Aptos Narrow"/>
                  <w:color w:val="000000"/>
                </w:rPr>
                <w:t xml:space="preserve"> </w:t>
              </w:r>
            </w:ins>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CB662C">
            <w:pPr>
              <w:jc w:val="center"/>
              <w:rPr>
                <w:rFonts w:ascii="Aptos Narrow" w:hAnsi="Aptos Narrow"/>
                <w:color w:val="000000"/>
              </w:rPr>
            </w:pPr>
            <w:r>
              <w:rPr>
                <w:rFonts w:ascii="Aptos Narrow" w:hAnsi="Aptos Narrow"/>
                <w:color w:val="000000"/>
              </w:rPr>
              <w:t>479</w:t>
            </w:r>
            <w:ins w:id="652" w:author="R Salem" w:date="2024-04-29T15:14:00Z" w16du:dateUtc="2024-04-29T22:14:00Z">
              <w:r w:rsidR="005913E7">
                <w:rPr>
                  <w:rFonts w:ascii="Aptos Narrow" w:hAnsi="Aptos Narrow"/>
                  <w:color w:val="000000"/>
                </w:rPr>
                <w:t xml:space="preserve"> </w:t>
              </w:r>
            </w:ins>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CB662C">
            <w:pPr>
              <w:jc w:val="center"/>
              <w:rPr>
                <w:rFonts w:ascii="Aptos Narrow" w:hAnsi="Aptos Narrow"/>
                <w:color w:val="000000"/>
              </w:rPr>
            </w:pPr>
            <w:r>
              <w:rPr>
                <w:rFonts w:ascii="Aptos Narrow" w:hAnsi="Aptos Narrow"/>
                <w:color w:val="000000"/>
              </w:rPr>
              <w:t>499</w:t>
            </w:r>
            <w:ins w:id="653" w:author="R Salem" w:date="2024-04-29T15:15:00Z" w16du:dateUtc="2024-04-29T22:15:00Z">
              <w:r w:rsidR="005913E7">
                <w:rPr>
                  <w:rFonts w:ascii="Aptos Narrow" w:hAnsi="Aptos Narrow"/>
                  <w:color w:val="000000"/>
                </w:rPr>
                <w:t xml:space="preserve"> </w:t>
              </w:r>
            </w:ins>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CB662C">
            <w:pPr>
              <w:jc w:val="center"/>
              <w:rPr>
                <w:rFonts w:ascii="Aptos Narrow" w:hAnsi="Aptos Narrow"/>
                <w:color w:val="000000"/>
              </w:rPr>
            </w:pPr>
            <w:r>
              <w:rPr>
                <w:rFonts w:ascii="Aptos Narrow" w:hAnsi="Aptos Narrow"/>
                <w:color w:val="000000"/>
              </w:rPr>
              <w:t>480</w:t>
            </w:r>
            <w:ins w:id="654" w:author="R Salem" w:date="2024-04-29T15:15:00Z" w16du:dateUtc="2024-04-29T22:15:00Z">
              <w:r w:rsidR="005913E7">
                <w:rPr>
                  <w:rFonts w:ascii="Aptos Narrow" w:hAnsi="Aptos Narrow"/>
                  <w:color w:val="000000"/>
                </w:rPr>
                <w:t xml:space="preserve"> </w:t>
              </w:r>
            </w:ins>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pPr>
              <w:jc w:val="center"/>
              <w:rPr>
                <w:rFonts w:ascii="Aptos Narrow" w:hAnsi="Aptos Narrow"/>
                <w:color w:val="000000"/>
              </w:rPr>
              <w:pPrChange w:id="655" w:author="R Salem" w:date="2024-04-30T18:07:00Z" w16du:dateUtc="2024-05-01T01:07:00Z">
                <w:pPr>
                  <w:jc w:val="right"/>
                </w:pPr>
              </w:pPrChange>
            </w:pPr>
            <w:r>
              <w:rPr>
                <w:rFonts w:ascii="Aptos Narrow" w:hAnsi="Aptos Narrow"/>
                <w:color w:val="000000"/>
              </w:rPr>
              <w:t>Prevalence</w:t>
            </w:r>
          </w:p>
        </w:tc>
        <w:tc>
          <w:tcPr>
            <w:tcW w:w="1492"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pPr>
              <w:jc w:val="center"/>
              <w:rPr>
                <w:rFonts w:ascii="Aptos Narrow" w:hAnsi="Aptos Narrow"/>
                <w:color w:val="000000"/>
              </w:rPr>
              <w:pPrChange w:id="656" w:author="R Salem" w:date="2024-04-30T18:07:00Z" w16du:dateUtc="2024-05-01T01:07:00Z">
                <w:pPr>
                  <w:jc w:val="right"/>
                </w:pPr>
              </w:pPrChange>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CB662C">
            <w:pPr>
              <w:jc w:val="center"/>
              <w:rPr>
                <w:rFonts w:ascii="Aptos Narrow" w:hAnsi="Aptos Narrow"/>
                <w:color w:val="000000"/>
              </w:rPr>
            </w:pPr>
            <w:r>
              <w:rPr>
                <w:rFonts w:ascii="Aptos Narrow" w:hAnsi="Aptos Narrow"/>
                <w:color w:val="000000"/>
              </w:rPr>
              <w:t>427</w:t>
            </w:r>
            <w:ins w:id="657" w:author="R Salem" w:date="2024-04-29T15:14:00Z" w16du:dateUtc="2024-04-29T22:14:00Z">
              <w:r w:rsidR="005913E7">
                <w:rPr>
                  <w:rFonts w:ascii="Aptos Narrow" w:hAnsi="Aptos Narrow"/>
                  <w:color w:val="000000"/>
                </w:rPr>
                <w:t xml:space="preserve"> </w:t>
              </w:r>
            </w:ins>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CB662C">
            <w:pPr>
              <w:jc w:val="center"/>
              <w:rPr>
                <w:rFonts w:ascii="Aptos Narrow" w:hAnsi="Aptos Narrow"/>
                <w:color w:val="000000"/>
              </w:rPr>
            </w:pPr>
            <w:r>
              <w:rPr>
                <w:rFonts w:ascii="Aptos Narrow" w:hAnsi="Aptos Narrow"/>
                <w:color w:val="000000"/>
              </w:rPr>
              <w:t>427</w:t>
            </w:r>
            <w:ins w:id="658" w:author="R Salem" w:date="2024-04-29T15:14:00Z" w16du:dateUtc="2024-04-29T22:14:00Z">
              <w:r w:rsidR="005913E7">
                <w:rPr>
                  <w:rFonts w:ascii="Aptos Narrow" w:hAnsi="Aptos Narrow"/>
                  <w:color w:val="000000"/>
                </w:rPr>
                <w:t xml:space="preserve"> </w:t>
              </w:r>
            </w:ins>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CB662C">
            <w:pPr>
              <w:jc w:val="center"/>
              <w:rPr>
                <w:rFonts w:ascii="Aptos Narrow" w:hAnsi="Aptos Narrow"/>
                <w:color w:val="000000"/>
              </w:rPr>
            </w:pPr>
            <w:r>
              <w:rPr>
                <w:rFonts w:ascii="Aptos Narrow" w:hAnsi="Aptos Narrow"/>
                <w:color w:val="000000"/>
              </w:rPr>
              <w:t>427</w:t>
            </w:r>
            <w:ins w:id="659" w:author="R Salem" w:date="2024-04-29T15:15:00Z" w16du:dateUtc="2024-04-29T22:15:00Z">
              <w:r w:rsidR="005913E7">
                <w:rPr>
                  <w:rFonts w:ascii="Aptos Narrow" w:hAnsi="Aptos Narrow"/>
                  <w:color w:val="000000"/>
                </w:rPr>
                <w:t xml:space="preserve"> </w:t>
              </w:r>
            </w:ins>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CB662C">
            <w:pPr>
              <w:jc w:val="center"/>
              <w:rPr>
                <w:rFonts w:ascii="Aptos Narrow" w:hAnsi="Aptos Narrow"/>
                <w:color w:val="000000"/>
              </w:rPr>
            </w:pPr>
            <w:r>
              <w:rPr>
                <w:rFonts w:ascii="Aptos Narrow" w:hAnsi="Aptos Narrow"/>
                <w:color w:val="000000"/>
              </w:rPr>
              <w:t>427</w:t>
            </w:r>
            <w:ins w:id="660" w:author="R Salem" w:date="2024-04-29T15:15:00Z" w16du:dateUtc="2024-04-29T22:15:00Z">
              <w:r w:rsidR="005913E7">
                <w:rPr>
                  <w:rFonts w:ascii="Aptos Narrow" w:hAnsi="Aptos Narrow"/>
                  <w:color w:val="000000"/>
                </w:rPr>
                <w:t xml:space="preserve"> </w:t>
              </w:r>
            </w:ins>
            <w:r>
              <w:rPr>
                <w:rFonts w:ascii="Aptos Narrow" w:hAnsi="Aptos Narrow"/>
                <w:color w:val="000000"/>
              </w:rPr>
              <w:t>793</w:t>
            </w:r>
          </w:p>
        </w:tc>
      </w:tr>
      <w:tr w:rsidR="001538FC" w14:paraId="21891307" w14:textId="77777777" w:rsidTr="00D94A52">
        <w:tblPrEx>
          <w:tblW w:w="0" w:type="auto"/>
          <w:tblCellMar>
            <w:left w:w="0" w:type="dxa"/>
            <w:right w:w="0" w:type="dxa"/>
          </w:tblCellMar>
          <w:tblPrExChange w:id="661" w:author="R Salem" w:date="2024-04-30T18:10:00Z" w16du:dateUtc="2024-05-01T01:10:00Z">
            <w:tblPrEx>
              <w:tblW w:w="0" w:type="auto"/>
              <w:tblCellMar>
                <w:left w:w="0" w:type="dxa"/>
                <w:right w:w="0" w:type="dxa"/>
              </w:tblCellMar>
            </w:tblPrEx>
          </w:tblPrExChange>
        </w:tblPrEx>
        <w:trPr>
          <w:trHeight w:val="320"/>
          <w:trPrChange w:id="662" w:author="R Salem" w:date="2024-04-30T18:10:00Z" w16du:dateUtc="2024-05-01T01:10:00Z">
            <w:trPr>
              <w:gridAfter w:val="0"/>
              <w:trHeight w:val="320"/>
            </w:trPr>
          </w:trPrChange>
        </w:trPr>
        <w:tc>
          <w:tcPr>
            <w:tcW w:w="1809" w:type="dxa"/>
            <w:vMerge/>
            <w:tcBorders>
              <w:top w:val="nil"/>
              <w:left w:val="single" w:sz="4" w:space="0" w:color="000000"/>
              <w:bottom w:val="single" w:sz="4" w:space="0" w:color="000000"/>
              <w:right w:val="single" w:sz="4" w:space="0" w:color="000000"/>
            </w:tcBorders>
            <w:vAlign w:val="bottom"/>
            <w:hideMark/>
            <w:tcPrChange w:id="663" w:author="R Salem" w:date="2024-04-30T18:10:00Z" w16du:dateUtc="2024-05-01T01:10:00Z">
              <w:tcPr>
                <w:tcW w:w="1809" w:type="dxa"/>
                <w:gridSpan w:val="2"/>
                <w:vMerge/>
                <w:tcBorders>
                  <w:top w:val="nil"/>
                  <w:left w:val="single" w:sz="4" w:space="0" w:color="000000"/>
                  <w:bottom w:val="single" w:sz="4" w:space="0" w:color="000000"/>
                  <w:right w:val="single" w:sz="4" w:space="0" w:color="000000"/>
                </w:tcBorders>
                <w:vAlign w:val="center"/>
                <w:hideMark/>
              </w:tcPr>
            </w:tcPrChange>
          </w:tcPr>
          <w:p w14:paraId="3167502D"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Change w:id="664" w:author="R Salem" w:date="2024-04-30T18:10:00Z" w16du:dateUtc="2024-05-01T01:10:00Z">
              <w:tcPr>
                <w:tcW w:w="2164" w:type="dxa"/>
                <w:gridSpan w:val="2"/>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tcPrChange>
          </w:tcPr>
          <w:p w14:paraId="637B9228" w14:textId="419781F5" w:rsidR="001538FC" w:rsidRDefault="001538FC">
            <w:pPr>
              <w:jc w:val="center"/>
              <w:rPr>
                <w:rFonts w:ascii="Aptos Narrow" w:hAnsi="Aptos Narrow"/>
                <w:color w:val="000000"/>
              </w:rPr>
              <w:pPrChange w:id="665" w:author="R Salem" w:date="2024-04-30T18:07:00Z" w16du:dateUtc="2024-05-01T01:07:00Z">
                <w:pPr>
                  <w:jc w:val="right"/>
                </w:pPr>
              </w:pPrChange>
            </w:pPr>
            <w:ins w:id="666" w:author="R Salem" w:date="2024-04-30T18:10:00Z" w16du:dateUtc="2024-05-01T01:10:00Z">
              <w:r>
                <w:rPr>
                  <w:rFonts w:ascii="Aptos Narrow" w:hAnsi="Aptos Narrow"/>
                  <w:color w:val="000000"/>
                </w:rPr>
                <w:t>Case/Exposure</w:t>
              </w:r>
            </w:ins>
            <w:del w:id="667" w:author="R Salem" w:date="2024-04-30T18:10:00Z" w16du:dateUtc="2024-05-01T01:10:00Z">
              <w:r w:rsidDel="00D94A52">
                <w:rPr>
                  <w:rFonts w:ascii="Aptos Narrow" w:hAnsi="Aptos Narrow"/>
                  <w:color w:val="000000"/>
                </w:rPr>
                <w:delText>Case</w:delText>
              </w:r>
            </w:del>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Change w:id="668" w:author="R Salem" w:date="2024-04-30T18:10:00Z" w16du:dateUtc="2024-05-01T01:10:00Z">
              <w:tcPr>
                <w:tcW w:w="1492" w:type="dxa"/>
                <w:gridSpan w:val="2"/>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tcPrChange>
          </w:tcPr>
          <w:p w14:paraId="16A2F122" w14:textId="40F23D3C" w:rsidR="001538FC" w:rsidRDefault="001538FC" w:rsidP="001538FC">
            <w:pPr>
              <w:jc w:val="center"/>
              <w:rPr>
                <w:rFonts w:ascii="Aptos Narrow" w:hAnsi="Aptos Narrow"/>
                <w:color w:val="000000"/>
              </w:rPr>
            </w:pPr>
            <w:r>
              <w:rPr>
                <w:rFonts w:ascii="Aptos Narrow" w:hAnsi="Aptos Narrow"/>
                <w:color w:val="000000"/>
              </w:rPr>
              <w:t>1</w:t>
            </w:r>
            <w:ins w:id="669" w:author="R Salem" w:date="2024-04-29T15:14:00Z" w16du:dateUtc="2024-04-29T22:14:00Z">
              <w:r>
                <w:rPr>
                  <w:rFonts w:ascii="Aptos Narrow" w:hAnsi="Aptos Narrow"/>
                  <w:color w:val="000000"/>
                </w:rPr>
                <w:t xml:space="preserve"> </w:t>
              </w:r>
            </w:ins>
            <w:r>
              <w:rPr>
                <w:rFonts w:ascii="Aptos Narrow" w:hAnsi="Aptos Narrow"/>
                <w:color w:val="000000"/>
              </w:rPr>
              <w:t>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Change w:id="670" w:author="R Salem" w:date="2024-04-30T18:10:00Z" w16du:dateUtc="2024-05-01T01:10:00Z">
              <w:tcPr>
                <w:tcW w:w="1280" w:type="dxa"/>
                <w:gridSpan w:val="2"/>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tcPrChange>
          </w:tcPr>
          <w:p w14:paraId="04096EB6" w14:textId="3F0F0747" w:rsidR="001538FC" w:rsidRDefault="001538FC" w:rsidP="001538FC">
            <w:pPr>
              <w:jc w:val="center"/>
              <w:rPr>
                <w:rFonts w:ascii="Aptos Narrow" w:hAnsi="Aptos Narrow"/>
                <w:color w:val="000000"/>
              </w:rPr>
            </w:pPr>
            <w:r>
              <w:rPr>
                <w:rFonts w:ascii="Aptos Narrow" w:hAnsi="Aptos Narrow"/>
                <w:color w:val="000000"/>
              </w:rPr>
              <w:t>19</w:t>
            </w:r>
            <w:ins w:id="671" w:author="R Salem" w:date="2024-04-29T15:14:00Z" w16du:dateUtc="2024-04-29T22:14:00Z">
              <w:r>
                <w:rPr>
                  <w:rFonts w:ascii="Aptos Narrow" w:hAnsi="Aptos Narrow"/>
                  <w:color w:val="000000"/>
                </w:rPr>
                <w:t xml:space="preserve"> </w:t>
              </w:r>
            </w:ins>
            <w:r>
              <w:rPr>
                <w:rFonts w:ascii="Aptos Narrow" w:hAnsi="Aptos Narrow"/>
                <w:color w:val="000000"/>
              </w:rPr>
              <w:t>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Change w:id="672" w:author="R Salem" w:date="2024-04-30T18:10:00Z" w16du:dateUtc="2024-05-01T01:10:00Z">
              <w:tcPr>
                <w:tcW w:w="1170" w:type="dxa"/>
                <w:gridSpan w:val="2"/>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tcPrChange>
          </w:tcPr>
          <w:p w14:paraId="78E8E8EC" w14:textId="222F257D" w:rsidR="001538FC" w:rsidRDefault="001538FC" w:rsidP="001538FC">
            <w:pPr>
              <w:jc w:val="center"/>
              <w:rPr>
                <w:rFonts w:ascii="Aptos Narrow" w:hAnsi="Aptos Narrow"/>
                <w:color w:val="000000"/>
              </w:rPr>
            </w:pPr>
            <w:r>
              <w:rPr>
                <w:rFonts w:ascii="Aptos Narrow" w:hAnsi="Aptos Narrow"/>
                <w:color w:val="000000"/>
              </w:rPr>
              <w:t>2</w:t>
            </w:r>
            <w:ins w:id="673" w:author="R Salem" w:date="2024-04-29T15:15:00Z" w16du:dateUtc="2024-04-29T22:15:00Z">
              <w:r>
                <w:rPr>
                  <w:rFonts w:ascii="Aptos Narrow" w:hAnsi="Aptos Narrow"/>
                  <w:color w:val="000000"/>
                </w:rPr>
                <w:t xml:space="preserve"> </w:t>
              </w:r>
            </w:ins>
            <w:r>
              <w:rPr>
                <w:rFonts w:ascii="Aptos Narrow" w:hAnsi="Aptos Narrow"/>
                <w:color w:val="000000"/>
              </w:rPr>
              <w:t>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Change w:id="674" w:author="R Salem" w:date="2024-04-30T18:10:00Z" w16du:dateUtc="2024-05-01T01:10:00Z">
              <w:tcPr>
                <w:tcW w:w="1435" w:type="dxa"/>
                <w:gridSpan w:val="2"/>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tcPrChange>
          </w:tcPr>
          <w:p w14:paraId="1A3C9767" w14:textId="77777777" w:rsidR="001538FC" w:rsidRDefault="001538FC" w:rsidP="001538FC">
            <w:pPr>
              <w:jc w:val="center"/>
              <w:rPr>
                <w:rFonts w:ascii="Aptos Narrow" w:hAnsi="Aptos Narrow"/>
                <w:color w:val="000000"/>
              </w:rPr>
            </w:pPr>
            <w:r>
              <w:rPr>
                <w:rFonts w:ascii="Aptos Narrow" w:hAnsi="Aptos Narrow"/>
                <w:color w:val="000000"/>
              </w:rPr>
              <w:t>19815</w:t>
            </w:r>
          </w:p>
        </w:tc>
      </w:tr>
      <w:tr w:rsidR="001538FC" w14:paraId="2F4B2895" w14:textId="77777777" w:rsidTr="00D94A52">
        <w:tblPrEx>
          <w:tblW w:w="0" w:type="auto"/>
          <w:tblCellMar>
            <w:left w:w="0" w:type="dxa"/>
            <w:right w:w="0" w:type="dxa"/>
          </w:tblCellMar>
          <w:tblPrExChange w:id="675" w:author="R Salem" w:date="2024-04-30T18:10:00Z" w16du:dateUtc="2024-05-01T01:10:00Z">
            <w:tblPrEx>
              <w:tblW w:w="0" w:type="auto"/>
              <w:tblCellMar>
                <w:left w:w="0" w:type="dxa"/>
                <w:right w:w="0" w:type="dxa"/>
              </w:tblCellMar>
            </w:tblPrEx>
          </w:tblPrExChange>
        </w:tblPrEx>
        <w:trPr>
          <w:trHeight w:val="320"/>
          <w:trPrChange w:id="676" w:author="R Salem" w:date="2024-04-30T18:10:00Z" w16du:dateUtc="2024-05-01T01:10:00Z">
            <w:trPr>
              <w:gridAfter w:val="0"/>
              <w:trHeight w:val="320"/>
            </w:trPr>
          </w:trPrChange>
        </w:trPr>
        <w:tc>
          <w:tcPr>
            <w:tcW w:w="1809" w:type="dxa"/>
            <w:vMerge/>
            <w:tcBorders>
              <w:top w:val="nil"/>
              <w:left w:val="single" w:sz="4" w:space="0" w:color="000000"/>
              <w:bottom w:val="single" w:sz="4" w:space="0" w:color="000000"/>
              <w:right w:val="single" w:sz="4" w:space="0" w:color="000000"/>
            </w:tcBorders>
            <w:vAlign w:val="bottom"/>
            <w:hideMark/>
            <w:tcPrChange w:id="677" w:author="R Salem" w:date="2024-04-30T18:10:00Z" w16du:dateUtc="2024-05-01T01:10:00Z">
              <w:tcPr>
                <w:tcW w:w="1809" w:type="dxa"/>
                <w:gridSpan w:val="2"/>
                <w:vMerge/>
                <w:tcBorders>
                  <w:top w:val="nil"/>
                  <w:left w:val="single" w:sz="4" w:space="0" w:color="000000"/>
                  <w:bottom w:val="single" w:sz="4" w:space="0" w:color="000000"/>
                  <w:right w:val="single" w:sz="4" w:space="0" w:color="000000"/>
                </w:tcBorders>
                <w:vAlign w:val="center"/>
                <w:hideMark/>
              </w:tcPr>
            </w:tcPrChange>
          </w:tcPr>
          <w:p w14:paraId="22ABA76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Change w:id="678" w:author="R Salem" w:date="2024-04-30T18:10:00Z" w16du:dateUtc="2024-05-01T01:10:00Z">
              <w:tcPr>
                <w:tcW w:w="2164" w:type="dxa"/>
                <w:gridSpan w:val="2"/>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tcPrChange>
          </w:tcPr>
          <w:p w14:paraId="2E419BD8" w14:textId="7288D493" w:rsidR="001538FC" w:rsidRDefault="001538FC">
            <w:pPr>
              <w:jc w:val="center"/>
              <w:rPr>
                <w:rFonts w:ascii="Aptos Narrow" w:hAnsi="Aptos Narrow"/>
                <w:color w:val="000000"/>
              </w:rPr>
              <w:pPrChange w:id="679" w:author="R Salem" w:date="2024-04-30T18:07:00Z" w16du:dateUtc="2024-05-01T01:07:00Z">
                <w:pPr>
                  <w:jc w:val="right"/>
                </w:pPr>
              </w:pPrChange>
            </w:pPr>
            <w:ins w:id="680" w:author="R Salem" w:date="2024-04-30T18:10:00Z" w16du:dateUtc="2024-05-01T01:10:00Z">
              <w:r>
                <w:rPr>
                  <w:rFonts w:ascii="Aptos Narrow" w:hAnsi="Aptos Narrow"/>
                  <w:color w:val="000000"/>
                </w:rPr>
                <w:t>Control/Ref</w:t>
              </w:r>
            </w:ins>
            <w:del w:id="681" w:author="R Salem" w:date="2024-04-30T18:10:00Z" w16du:dateUtc="2024-05-01T01:10:00Z">
              <w:r w:rsidDel="00D94A52">
                <w:rPr>
                  <w:rFonts w:ascii="Aptos Narrow" w:hAnsi="Aptos Narrow"/>
                  <w:color w:val="000000"/>
                </w:rPr>
                <w:delText>Control</w:delText>
              </w:r>
            </w:del>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Change w:id="682" w:author="R Salem" w:date="2024-04-30T18:10:00Z" w16du:dateUtc="2024-05-01T01:10:00Z">
              <w:tcPr>
                <w:tcW w:w="1492" w:type="dxa"/>
                <w:gridSpan w:val="2"/>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tcPrChange>
          </w:tcPr>
          <w:p w14:paraId="26047241" w14:textId="47F497A4" w:rsidR="001538FC" w:rsidRDefault="001538FC" w:rsidP="001538FC">
            <w:pPr>
              <w:jc w:val="center"/>
              <w:rPr>
                <w:rFonts w:ascii="Aptos Narrow" w:hAnsi="Aptos Narrow"/>
                <w:color w:val="000000"/>
              </w:rPr>
            </w:pPr>
            <w:r>
              <w:rPr>
                <w:rFonts w:ascii="Aptos Narrow" w:hAnsi="Aptos Narrow"/>
                <w:color w:val="000000"/>
              </w:rPr>
              <w:t>426</w:t>
            </w:r>
            <w:ins w:id="683" w:author="R Salem" w:date="2024-04-29T15:14:00Z" w16du:dateUtc="2024-04-29T22:14:00Z">
              <w:r>
                <w:rPr>
                  <w:rFonts w:ascii="Aptos Narrow" w:hAnsi="Aptos Narrow"/>
                  <w:color w:val="000000"/>
                </w:rPr>
                <w:t xml:space="preserve"> </w:t>
              </w:r>
            </w:ins>
            <w:r>
              <w:rPr>
                <w:rFonts w:ascii="Aptos Narrow" w:hAnsi="Aptos Narrow"/>
                <w:color w:val="000000"/>
              </w:rPr>
              <w:t>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Change w:id="684" w:author="R Salem" w:date="2024-04-30T18:10:00Z" w16du:dateUtc="2024-05-01T01:10:00Z">
              <w:tcPr>
                <w:tcW w:w="1280" w:type="dxa"/>
                <w:gridSpan w:val="2"/>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tcPrChange>
          </w:tcPr>
          <w:p w14:paraId="139FF7B7" w14:textId="3314C53D" w:rsidR="001538FC" w:rsidRDefault="001538FC" w:rsidP="001538FC">
            <w:pPr>
              <w:jc w:val="center"/>
              <w:rPr>
                <w:rFonts w:ascii="Aptos Narrow" w:hAnsi="Aptos Narrow"/>
                <w:color w:val="000000"/>
              </w:rPr>
            </w:pPr>
            <w:r>
              <w:rPr>
                <w:rFonts w:ascii="Aptos Narrow" w:hAnsi="Aptos Narrow"/>
                <w:color w:val="000000"/>
              </w:rPr>
              <w:t>408</w:t>
            </w:r>
            <w:ins w:id="685" w:author="R Salem" w:date="2024-04-29T15:14:00Z" w16du:dateUtc="2024-04-29T22:14:00Z">
              <w:r>
                <w:rPr>
                  <w:rFonts w:ascii="Aptos Narrow" w:hAnsi="Aptos Narrow"/>
                  <w:color w:val="000000"/>
                </w:rPr>
                <w:t xml:space="preserve"> </w:t>
              </w:r>
            </w:ins>
            <w:r>
              <w:rPr>
                <w:rFonts w:ascii="Aptos Narrow" w:hAnsi="Aptos Narrow"/>
                <w:color w:val="000000"/>
              </w:rPr>
              <w:t>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Change w:id="686" w:author="R Salem" w:date="2024-04-30T18:10:00Z" w16du:dateUtc="2024-05-01T01:10:00Z">
              <w:tcPr>
                <w:tcW w:w="1170" w:type="dxa"/>
                <w:gridSpan w:val="2"/>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tcPrChange>
          </w:tcPr>
          <w:p w14:paraId="7AEEE19F" w14:textId="732B9BD8" w:rsidR="001538FC" w:rsidRDefault="001538FC" w:rsidP="001538FC">
            <w:pPr>
              <w:jc w:val="center"/>
              <w:rPr>
                <w:rFonts w:ascii="Aptos Narrow" w:hAnsi="Aptos Narrow"/>
                <w:color w:val="000000"/>
              </w:rPr>
            </w:pPr>
            <w:r>
              <w:rPr>
                <w:rFonts w:ascii="Aptos Narrow" w:hAnsi="Aptos Narrow"/>
                <w:color w:val="000000"/>
              </w:rPr>
              <w:t>425</w:t>
            </w:r>
            <w:ins w:id="687" w:author="R Salem" w:date="2024-04-29T15:15:00Z" w16du:dateUtc="2024-04-29T22:15:00Z">
              <w:r>
                <w:rPr>
                  <w:rFonts w:ascii="Aptos Narrow" w:hAnsi="Aptos Narrow"/>
                  <w:color w:val="000000"/>
                </w:rPr>
                <w:t xml:space="preserve"> </w:t>
              </w:r>
            </w:ins>
            <w:r>
              <w:rPr>
                <w:rFonts w:ascii="Aptos Narrow" w:hAnsi="Aptos Narrow"/>
                <w:color w:val="000000"/>
              </w:rPr>
              <w:t>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Change w:id="688" w:author="R Salem" w:date="2024-04-30T18:10:00Z" w16du:dateUtc="2024-05-01T01:10:00Z">
              <w:tcPr>
                <w:tcW w:w="1435" w:type="dxa"/>
                <w:gridSpan w:val="2"/>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tcPrChange>
          </w:tcPr>
          <w:p w14:paraId="39528F2B" w14:textId="1BD025CA" w:rsidR="001538FC" w:rsidRDefault="001538FC" w:rsidP="001538FC">
            <w:pPr>
              <w:jc w:val="center"/>
              <w:rPr>
                <w:rFonts w:ascii="Aptos Narrow" w:hAnsi="Aptos Narrow"/>
                <w:color w:val="000000"/>
              </w:rPr>
            </w:pPr>
            <w:r>
              <w:rPr>
                <w:rFonts w:ascii="Aptos Narrow" w:hAnsi="Aptos Narrow"/>
                <w:color w:val="000000"/>
              </w:rPr>
              <w:t>407</w:t>
            </w:r>
            <w:ins w:id="689" w:author="R Salem" w:date="2024-04-29T15:15:00Z" w16du:dateUtc="2024-04-29T22:15:00Z">
              <w:r>
                <w:rPr>
                  <w:rFonts w:ascii="Aptos Narrow" w:hAnsi="Aptos Narrow"/>
                  <w:color w:val="000000"/>
                </w:rPr>
                <w:t xml:space="preserve"> </w:t>
              </w:r>
            </w:ins>
            <w:r>
              <w:rPr>
                <w:rFonts w:ascii="Aptos Narrow" w:hAnsi="Aptos Narrow"/>
                <w:color w:val="000000"/>
              </w:rPr>
              <w:t>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pPr>
              <w:jc w:val="center"/>
              <w:rPr>
                <w:rFonts w:ascii="Aptos Narrow" w:hAnsi="Aptos Narrow"/>
                <w:color w:val="000000"/>
              </w:rPr>
              <w:pPrChange w:id="690" w:author="R Salem" w:date="2024-04-30T18:07:00Z" w16du:dateUtc="2024-05-01T01:07:00Z">
                <w:pPr>
                  <w:jc w:val="right"/>
                </w:pPr>
              </w:pPrChange>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pPr>
              <w:jc w:val="center"/>
              <w:rPr>
                <w:rFonts w:ascii="Aptos Narrow" w:hAnsi="Aptos Narrow"/>
                <w:color w:val="000000"/>
              </w:rPr>
              <w:pPrChange w:id="691" w:author="R Salem" w:date="2024-04-30T18:07:00Z" w16du:dateUtc="2024-05-01T01:07:00Z">
                <w:pPr>
                  <w:jc w:val="right"/>
                </w:pPr>
              </w:pPrChange>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CB662C">
            <w:pPr>
              <w:jc w:val="center"/>
              <w:rPr>
                <w:rFonts w:ascii="Aptos Narrow" w:hAnsi="Aptos Narrow"/>
                <w:color w:val="000000"/>
              </w:rPr>
            </w:pPr>
            <w:r>
              <w:rPr>
                <w:rFonts w:ascii="Aptos Narrow" w:hAnsi="Aptos Narrow"/>
                <w:color w:val="000000"/>
              </w:rPr>
              <w:t>427</w:t>
            </w:r>
            <w:ins w:id="692" w:author="R Salem" w:date="2024-04-29T15:14:00Z" w16du:dateUtc="2024-04-29T22:14:00Z">
              <w:r w:rsidR="005913E7">
                <w:rPr>
                  <w:rFonts w:ascii="Aptos Narrow" w:hAnsi="Aptos Narrow"/>
                  <w:color w:val="000000"/>
                </w:rPr>
                <w:t xml:space="preserve"> </w:t>
              </w:r>
            </w:ins>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CB662C">
            <w:pPr>
              <w:jc w:val="center"/>
              <w:rPr>
                <w:rFonts w:ascii="Aptos Narrow" w:hAnsi="Aptos Narrow"/>
                <w:color w:val="000000"/>
              </w:rPr>
            </w:pPr>
            <w:r>
              <w:rPr>
                <w:rFonts w:ascii="Aptos Narrow" w:hAnsi="Aptos Narrow"/>
                <w:color w:val="000000"/>
              </w:rPr>
              <w:t>427</w:t>
            </w:r>
            <w:ins w:id="693" w:author="R Salem" w:date="2024-04-29T15:14:00Z" w16du:dateUtc="2024-04-29T22:14:00Z">
              <w:r w:rsidR="005913E7">
                <w:rPr>
                  <w:rFonts w:ascii="Aptos Narrow" w:hAnsi="Aptos Narrow"/>
                  <w:color w:val="000000"/>
                </w:rPr>
                <w:t xml:space="preserve"> </w:t>
              </w:r>
            </w:ins>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CB662C">
            <w:pPr>
              <w:jc w:val="center"/>
              <w:rPr>
                <w:rFonts w:ascii="Aptos Narrow" w:hAnsi="Aptos Narrow"/>
                <w:color w:val="000000"/>
              </w:rPr>
            </w:pPr>
            <w:r>
              <w:rPr>
                <w:rFonts w:ascii="Aptos Narrow" w:hAnsi="Aptos Narrow"/>
                <w:color w:val="000000"/>
              </w:rPr>
              <w:t>427</w:t>
            </w:r>
            <w:ins w:id="694" w:author="R Salem" w:date="2024-04-29T15:15:00Z" w16du:dateUtc="2024-04-29T22:15:00Z">
              <w:r w:rsidR="005913E7">
                <w:rPr>
                  <w:rFonts w:ascii="Aptos Narrow" w:hAnsi="Aptos Narrow"/>
                  <w:color w:val="000000"/>
                </w:rPr>
                <w:t xml:space="preserve"> </w:t>
              </w:r>
            </w:ins>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CB662C">
            <w:pPr>
              <w:jc w:val="center"/>
              <w:rPr>
                <w:rFonts w:ascii="Aptos Narrow" w:hAnsi="Aptos Narrow"/>
                <w:color w:val="000000"/>
              </w:rPr>
            </w:pPr>
            <w:r>
              <w:rPr>
                <w:rFonts w:ascii="Aptos Narrow" w:hAnsi="Aptos Narrow"/>
                <w:color w:val="000000"/>
              </w:rPr>
              <w:t>427</w:t>
            </w:r>
            <w:ins w:id="695" w:author="R Salem" w:date="2024-04-29T15:15:00Z" w16du:dateUtc="2024-04-29T22:15:00Z">
              <w:r w:rsidR="005913E7">
                <w:rPr>
                  <w:rFonts w:ascii="Aptos Narrow" w:hAnsi="Aptos Narrow"/>
                  <w:color w:val="000000"/>
                </w:rPr>
                <w:t xml:space="preserve"> </w:t>
              </w:r>
            </w:ins>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0BC2D2BB" w:rsidR="001538FC" w:rsidRDefault="001538FC">
            <w:pPr>
              <w:jc w:val="center"/>
              <w:rPr>
                <w:rFonts w:ascii="Aptos Narrow" w:hAnsi="Aptos Narrow"/>
                <w:color w:val="000000"/>
              </w:rPr>
              <w:pPrChange w:id="696" w:author="R Salem" w:date="2024-04-30T18:07:00Z" w16du:dateUtc="2024-05-01T01:07:00Z">
                <w:pPr>
                  <w:jc w:val="right"/>
                </w:pPr>
              </w:pPrChange>
            </w:pPr>
            <w:ins w:id="697" w:author="R Salem" w:date="2024-04-30T18:10:00Z" w16du:dateUtc="2024-05-01T01:10:00Z">
              <w:r>
                <w:rPr>
                  <w:rFonts w:ascii="Aptos Narrow" w:hAnsi="Aptos Narrow"/>
                  <w:color w:val="000000"/>
                </w:rPr>
                <w:t>Case/Exposure</w:t>
              </w:r>
            </w:ins>
            <w:del w:id="698" w:author="R Salem" w:date="2024-04-30T18:10:00Z" w16du:dateUtc="2024-05-01T01:10:00Z">
              <w:r w:rsidDel="000B0B6E">
                <w:rPr>
                  <w:rFonts w:ascii="Aptos Narrow" w:hAnsi="Aptos Narrow"/>
                  <w:color w:val="000000"/>
                </w:rPr>
                <w:delText>Case</w:delText>
              </w:r>
            </w:del>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2CC806E7" w:rsidR="001538FC" w:rsidRDefault="001538FC" w:rsidP="001538FC">
            <w:pPr>
              <w:jc w:val="center"/>
              <w:rPr>
                <w:rFonts w:ascii="Aptos Narrow" w:hAnsi="Aptos Narrow"/>
                <w:color w:val="000000"/>
              </w:rPr>
            </w:pPr>
            <w:r>
              <w:rPr>
                <w:rFonts w:ascii="Aptos Narrow" w:hAnsi="Aptos Narrow"/>
                <w:color w:val="000000"/>
              </w:rPr>
              <w:t>1</w:t>
            </w:r>
            <w:ins w:id="699" w:author="R Salem" w:date="2024-04-29T15:14:00Z" w16du:dateUtc="2024-04-29T22:14:00Z">
              <w:r>
                <w:rPr>
                  <w:rFonts w:ascii="Aptos Narrow" w:hAnsi="Aptos Narrow"/>
                  <w:color w:val="000000"/>
                </w:rPr>
                <w:t xml:space="preserve"> </w:t>
              </w:r>
            </w:ins>
            <w:r>
              <w:rPr>
                <w:rFonts w:ascii="Aptos Narrow" w:hAnsi="Aptos Narrow"/>
                <w:color w:val="000000"/>
              </w:rPr>
              <w:t>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5C3D290B" w:rsidR="001538FC" w:rsidRDefault="001538FC" w:rsidP="001538FC">
            <w:pPr>
              <w:jc w:val="center"/>
              <w:rPr>
                <w:rFonts w:ascii="Aptos Narrow" w:hAnsi="Aptos Narrow"/>
                <w:color w:val="000000"/>
              </w:rPr>
            </w:pPr>
            <w:r>
              <w:rPr>
                <w:rFonts w:ascii="Aptos Narrow" w:hAnsi="Aptos Narrow"/>
                <w:color w:val="000000"/>
              </w:rPr>
              <w:t>21</w:t>
            </w:r>
            <w:ins w:id="700" w:author="R Salem" w:date="2024-04-29T15:14:00Z" w16du:dateUtc="2024-04-29T22:14:00Z">
              <w:r>
                <w:rPr>
                  <w:rFonts w:ascii="Aptos Narrow" w:hAnsi="Aptos Narrow"/>
                  <w:color w:val="000000"/>
                </w:rPr>
                <w:t xml:space="preserve"> </w:t>
              </w:r>
            </w:ins>
            <w:r>
              <w:rPr>
                <w:rFonts w:ascii="Aptos Narrow" w:hAnsi="Aptos Narrow"/>
                <w:color w:val="000000"/>
              </w:rPr>
              <w:t>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58A68B83" w:rsidR="001538FC" w:rsidRDefault="001538FC" w:rsidP="001538FC">
            <w:pPr>
              <w:jc w:val="center"/>
              <w:rPr>
                <w:rFonts w:ascii="Aptos Narrow" w:hAnsi="Aptos Narrow"/>
                <w:color w:val="000000"/>
              </w:rPr>
            </w:pPr>
            <w:r>
              <w:rPr>
                <w:rFonts w:ascii="Aptos Narrow" w:hAnsi="Aptos Narrow"/>
                <w:color w:val="000000"/>
              </w:rPr>
              <w:t>2</w:t>
            </w:r>
            <w:ins w:id="701" w:author="R Salem" w:date="2024-04-29T15:15:00Z" w16du:dateUtc="2024-04-29T22:15:00Z">
              <w:r>
                <w:rPr>
                  <w:rFonts w:ascii="Aptos Narrow" w:hAnsi="Aptos Narrow"/>
                  <w:color w:val="000000"/>
                </w:rPr>
                <w:t xml:space="preserve"> </w:t>
              </w:r>
            </w:ins>
            <w:r>
              <w:rPr>
                <w:rFonts w:ascii="Aptos Narrow" w:hAnsi="Aptos Narrow"/>
                <w:color w:val="000000"/>
              </w:rPr>
              <w:t>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19C15D52" w:rsidR="001538FC" w:rsidRDefault="001538FC" w:rsidP="001538FC">
            <w:pPr>
              <w:jc w:val="center"/>
              <w:rPr>
                <w:rFonts w:ascii="Aptos Narrow" w:hAnsi="Aptos Narrow"/>
                <w:color w:val="000000"/>
              </w:rPr>
            </w:pPr>
            <w:r>
              <w:rPr>
                <w:rFonts w:ascii="Aptos Narrow" w:hAnsi="Aptos Narrow"/>
                <w:color w:val="000000"/>
              </w:rPr>
              <w:t>21</w:t>
            </w:r>
            <w:ins w:id="702" w:author="R Salem" w:date="2024-04-29T15:15:00Z" w16du:dateUtc="2024-04-29T22:15:00Z">
              <w:r>
                <w:rPr>
                  <w:rFonts w:ascii="Aptos Narrow" w:hAnsi="Aptos Narrow"/>
                  <w:color w:val="000000"/>
                </w:rPr>
                <w:t xml:space="preserve"> </w:t>
              </w:r>
            </w:ins>
            <w:r>
              <w:rPr>
                <w:rFonts w:ascii="Aptos Narrow" w:hAnsi="Aptos Narrow"/>
                <w:color w:val="000000"/>
              </w:rPr>
              <w:t>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4461592D" w:rsidR="001538FC" w:rsidRDefault="001538FC">
            <w:pPr>
              <w:jc w:val="center"/>
              <w:rPr>
                <w:rFonts w:ascii="Aptos Narrow" w:hAnsi="Aptos Narrow"/>
                <w:color w:val="000000"/>
              </w:rPr>
              <w:pPrChange w:id="703" w:author="R Salem" w:date="2024-04-30T18:07:00Z" w16du:dateUtc="2024-05-01T01:07:00Z">
                <w:pPr>
                  <w:jc w:val="right"/>
                </w:pPr>
              </w:pPrChange>
            </w:pPr>
            <w:ins w:id="704" w:author="R Salem" w:date="2024-04-30T18:10:00Z" w16du:dateUtc="2024-05-01T01:10:00Z">
              <w:r>
                <w:rPr>
                  <w:rFonts w:ascii="Aptos Narrow" w:hAnsi="Aptos Narrow"/>
                  <w:color w:val="000000"/>
                </w:rPr>
                <w:t>Control/Ref</w:t>
              </w:r>
            </w:ins>
            <w:del w:id="705" w:author="R Salem" w:date="2024-04-30T18:10:00Z" w16du:dateUtc="2024-05-01T01:10:00Z">
              <w:r w:rsidDel="000B0B6E">
                <w:rPr>
                  <w:rFonts w:ascii="Aptos Narrow" w:hAnsi="Aptos Narrow"/>
                  <w:color w:val="000000"/>
                </w:rPr>
                <w:delText>Control</w:delText>
              </w:r>
            </w:del>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1538FC">
            <w:pPr>
              <w:jc w:val="center"/>
              <w:rPr>
                <w:rFonts w:ascii="Aptos Narrow" w:hAnsi="Aptos Narrow"/>
                <w:color w:val="000000"/>
              </w:rPr>
            </w:pPr>
            <w:r>
              <w:rPr>
                <w:rFonts w:ascii="Aptos Narrow" w:hAnsi="Aptos Narrow"/>
                <w:color w:val="000000"/>
              </w:rPr>
              <w:t>426</w:t>
            </w:r>
            <w:ins w:id="706" w:author="R Salem" w:date="2024-04-29T15:14:00Z" w16du:dateUtc="2024-04-29T22:14:00Z">
              <w:r>
                <w:rPr>
                  <w:rFonts w:ascii="Aptos Narrow" w:hAnsi="Aptos Narrow"/>
                  <w:color w:val="000000"/>
                </w:rPr>
                <w:t xml:space="preserve"> </w:t>
              </w:r>
            </w:ins>
            <w:r>
              <w:rPr>
                <w:rFonts w:ascii="Aptos Narrow" w:hAnsi="Aptos Narrow"/>
                <w:color w:val="000000"/>
              </w:rPr>
              <w:t>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1538FC">
            <w:pPr>
              <w:jc w:val="center"/>
              <w:rPr>
                <w:rFonts w:ascii="Aptos Narrow" w:hAnsi="Aptos Narrow"/>
                <w:color w:val="000000"/>
              </w:rPr>
            </w:pPr>
            <w:r>
              <w:rPr>
                <w:rFonts w:ascii="Aptos Narrow" w:hAnsi="Aptos Narrow"/>
                <w:color w:val="000000"/>
              </w:rPr>
              <w:t>405</w:t>
            </w:r>
            <w:ins w:id="707" w:author="R Salem" w:date="2024-04-29T15:14:00Z" w16du:dateUtc="2024-04-29T22:14:00Z">
              <w:r>
                <w:rPr>
                  <w:rFonts w:ascii="Aptos Narrow" w:hAnsi="Aptos Narrow"/>
                  <w:color w:val="000000"/>
                </w:rPr>
                <w:t xml:space="preserve"> </w:t>
              </w:r>
            </w:ins>
            <w:r>
              <w:rPr>
                <w:rFonts w:ascii="Aptos Narrow" w:hAnsi="Aptos Narrow"/>
                <w:color w:val="000000"/>
              </w:rPr>
              <w:t>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1538FC">
            <w:pPr>
              <w:jc w:val="center"/>
              <w:rPr>
                <w:rFonts w:ascii="Aptos Narrow" w:hAnsi="Aptos Narrow"/>
                <w:color w:val="000000"/>
              </w:rPr>
            </w:pPr>
            <w:r>
              <w:rPr>
                <w:rFonts w:ascii="Aptos Narrow" w:hAnsi="Aptos Narrow"/>
                <w:color w:val="000000"/>
              </w:rPr>
              <w:t>425</w:t>
            </w:r>
            <w:ins w:id="708" w:author="R Salem" w:date="2024-04-29T15:15:00Z" w16du:dateUtc="2024-04-29T22:15:00Z">
              <w:r>
                <w:rPr>
                  <w:rFonts w:ascii="Aptos Narrow" w:hAnsi="Aptos Narrow"/>
                  <w:color w:val="000000"/>
                </w:rPr>
                <w:t xml:space="preserve"> </w:t>
              </w:r>
            </w:ins>
            <w:r>
              <w:rPr>
                <w:rFonts w:ascii="Aptos Narrow" w:hAnsi="Aptos Narrow"/>
                <w:color w:val="000000"/>
              </w:rPr>
              <w:t>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1538FC">
            <w:pPr>
              <w:jc w:val="center"/>
              <w:rPr>
                <w:rFonts w:ascii="Aptos Narrow" w:hAnsi="Aptos Narrow"/>
                <w:color w:val="000000"/>
              </w:rPr>
            </w:pPr>
            <w:r>
              <w:rPr>
                <w:rFonts w:ascii="Aptos Narrow" w:hAnsi="Aptos Narrow"/>
                <w:color w:val="000000"/>
              </w:rPr>
              <w:t>406</w:t>
            </w:r>
            <w:ins w:id="709" w:author="R Salem" w:date="2024-04-29T15:15:00Z" w16du:dateUtc="2024-04-29T22:15:00Z">
              <w:r>
                <w:rPr>
                  <w:rFonts w:ascii="Aptos Narrow" w:hAnsi="Aptos Narrow"/>
                  <w:color w:val="000000"/>
                </w:rPr>
                <w:t xml:space="preserve"> </w:t>
              </w:r>
            </w:ins>
            <w:r>
              <w:rPr>
                <w:rFonts w:ascii="Aptos Narrow" w:hAnsi="Aptos Narrow"/>
                <w:color w:val="000000"/>
              </w:rPr>
              <w:t>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pPr>
              <w:jc w:val="center"/>
              <w:rPr>
                <w:rFonts w:ascii="Aptos Narrow" w:hAnsi="Aptos Narrow"/>
                <w:color w:val="000000"/>
              </w:rPr>
              <w:pPrChange w:id="710" w:author="R Salem" w:date="2024-04-30T18:07:00Z" w16du:dateUtc="2024-05-01T01:07:00Z">
                <w:pPr>
                  <w:jc w:val="right"/>
                </w:pPr>
              </w:pPrChange>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commentRangeStart w:id="711"/>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commentRangeEnd w:id="711"/>
            <w:r w:rsidR="005913E7">
              <w:rPr>
                <w:rStyle w:val="CommentReference"/>
              </w:rPr>
              <w:commentReference w:id="711"/>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17CF57EB" w:rsidR="00CB662C" w:rsidRDefault="00CB662C">
            <w:pPr>
              <w:jc w:val="center"/>
              <w:rPr>
                <w:rFonts w:ascii="Aptos Narrow" w:hAnsi="Aptos Narrow"/>
                <w:color w:val="000000"/>
              </w:rPr>
              <w:pPrChange w:id="712" w:author="R Salem" w:date="2024-04-30T18:07:00Z" w16du:dateUtc="2024-05-01T01:07:00Z">
                <w:pPr>
                  <w:jc w:val="right"/>
                </w:pPr>
              </w:pPrChange>
            </w:pPr>
            <w:r>
              <w:rPr>
                <w:rFonts w:ascii="Aptos Narrow" w:hAnsi="Aptos Narrow"/>
                <w:color w:val="000000"/>
              </w:rPr>
              <w:t xml:space="preserve">% </w:t>
            </w:r>
            <w:del w:id="713" w:author="R Salem" w:date="2024-04-30T18:09:00Z" w16du:dateUtc="2024-05-01T01:09:00Z">
              <w:r w:rsidDel="001538FC">
                <w:rPr>
                  <w:rFonts w:ascii="Aptos Narrow" w:hAnsi="Aptos Narrow"/>
                  <w:color w:val="000000"/>
                </w:rPr>
                <w:delText xml:space="preserve">More </w:delText>
              </w:r>
            </w:del>
            <w:ins w:id="714" w:author="R Salem" w:date="2024-04-30T18:09:00Z" w16du:dateUtc="2024-05-01T01:09:00Z">
              <w:r w:rsidR="001538FC">
                <w:rPr>
                  <w:rFonts w:ascii="Aptos Narrow" w:hAnsi="Aptos Narrow"/>
                  <w:color w:val="000000"/>
                </w:rPr>
                <w:t xml:space="preserve">Additional </w:t>
              </w:r>
            </w:ins>
            <w:r>
              <w:rPr>
                <w:rFonts w:ascii="Aptos Narrow" w:hAnsi="Aptos Narrow"/>
                <w:color w:val="000000"/>
              </w:rPr>
              <w:t>Case</w:t>
            </w:r>
            <w:ins w:id="715" w:author="R Salem" w:date="2024-04-30T18:10:00Z" w16du:dateUtc="2024-05-01T01:10:00Z">
              <w:r w:rsidR="001538FC">
                <w:rPr>
                  <w:rFonts w:ascii="Aptos Narrow" w:hAnsi="Aptos Narrow"/>
                  <w:color w:val="000000"/>
                </w:rPr>
                <w:t>/Exposure Subjects</w:t>
              </w:r>
            </w:ins>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18C5C579" w:rsidR="00CB662C" w:rsidRDefault="00CB662C">
      <w:pPr>
        <w:rPr>
          <w:rFonts w:ascii="Arial" w:hAnsi="Arial" w:cs="Arial"/>
        </w:rPr>
      </w:pPr>
      <w:r>
        <w:rPr>
          <w:rFonts w:ascii="Arial" w:hAnsi="Arial" w:cs="Arial" w:hint="eastAsia"/>
        </w:rPr>
        <w:t>Table</w:t>
      </w:r>
      <w:r>
        <w:rPr>
          <w:rFonts w:ascii="Arial" w:hAnsi="Arial" w:cs="Arial"/>
        </w:rPr>
        <w:t xml:space="preserve"> 2. </w:t>
      </w:r>
      <w:r w:rsidR="00A91567">
        <w:rPr>
          <w:rFonts w:ascii="Arial" w:hAnsi="Arial" w:cs="Arial"/>
        </w:rPr>
        <w:t>Testing results of removing related subjects in UK Biobank regarding four 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77777777" w:rsidR="00CB662C" w:rsidRPr="00AA0B50" w:rsidRDefault="00CB662C">
      <w:pPr>
        <w:rPr>
          <w:rFonts w:ascii="Arial" w:hAnsi="Arial" w:cs="Arial"/>
        </w:rPr>
      </w:pPr>
    </w:p>
    <w:p w14:paraId="67CD6128" w14:textId="19233983" w:rsidR="003B34E6" w:rsidRPr="00AA0B50" w:rsidRDefault="003B34E6">
      <w:pPr>
        <w:rPr>
          <w:rFonts w:ascii="Arial" w:hAnsi="Arial" w:cs="Arial"/>
        </w:rPr>
      </w:pPr>
    </w:p>
    <w:p w14:paraId="7A3CD7DE" w14:textId="0105A958" w:rsidR="003B34E6" w:rsidRPr="00AA0B50" w:rsidRDefault="00A001B5">
      <w:pPr>
        <w:rPr>
          <w:rFonts w:ascii="Arial" w:hAnsi="Arial" w:cs="Arial"/>
        </w:rPr>
      </w:pPr>
      <w:r w:rsidRPr="00AA0B50">
        <w:rPr>
          <w:rFonts w:ascii="Arial" w:hAnsi="Arial" w:cs="Arial"/>
          <w:noProof/>
        </w:rPr>
        <w:drawing>
          <wp:inline distT="0" distB="0" distL="0" distR="0" wp14:anchorId="513E4539" wp14:editId="6038212F">
            <wp:extent cx="5943600" cy="3707130"/>
            <wp:effectExtent l="0" t="0" r="0" b="1270"/>
            <wp:docPr id="9500889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918"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14:paraId="0B1F1288" w14:textId="77777777" w:rsidR="00A001B5" w:rsidRPr="00AA0B50" w:rsidRDefault="00A001B5" w:rsidP="003B34E6">
      <w:pPr>
        <w:ind w:left="720" w:hanging="720"/>
        <w:rPr>
          <w:rFonts w:ascii="Arial" w:hAnsi="Arial" w:cs="Arial"/>
        </w:rPr>
      </w:pPr>
    </w:p>
    <w:p w14:paraId="616C0159" w14:textId="1954B5A1" w:rsidR="003B34E6" w:rsidRPr="00AA0B50" w:rsidRDefault="003B34E6" w:rsidP="003B34E6">
      <w:pPr>
        <w:ind w:left="720" w:hanging="720"/>
        <w:rPr>
          <w:rFonts w:ascii="Arial" w:hAnsi="Arial" w:cs="Arial"/>
        </w:rPr>
      </w:pPr>
      <w:commentRangeStart w:id="716"/>
      <w:commentRangeStart w:id="717"/>
      <w:r w:rsidRPr="00AA0B50">
        <w:rPr>
          <w:rFonts w:ascii="Arial" w:hAnsi="Arial" w:cs="Arial"/>
        </w:rPr>
        <w:t xml:space="preserve">Figure </w:t>
      </w:r>
      <w:r w:rsidR="00A001B5" w:rsidRPr="00AA0B50">
        <w:rPr>
          <w:rFonts w:ascii="Arial" w:hAnsi="Arial" w:cs="Arial"/>
        </w:rPr>
        <w:t>1.</w:t>
      </w:r>
      <w:r w:rsidR="00AC1E7A" w:rsidRPr="00AA0B50">
        <w:rPr>
          <w:rFonts w:ascii="Arial" w:hAnsi="Arial" w:cs="Arial"/>
        </w:rPr>
        <w:t xml:space="preserve"> </w:t>
      </w:r>
      <w:r w:rsidR="00ED1768" w:rsidRPr="00AA0B50">
        <w:rPr>
          <w:rFonts w:ascii="Arial" w:hAnsi="Arial" w:cs="Arial"/>
        </w:rPr>
        <w:t xml:space="preserve">Algorithm flowchart and performance benchmark of KDPS. </w:t>
      </w:r>
      <w:commentRangeEnd w:id="716"/>
      <w:r w:rsidR="00B44411">
        <w:rPr>
          <w:rStyle w:val="CommentReference"/>
        </w:rPr>
        <w:commentReference w:id="716"/>
      </w:r>
      <w:commentRangeEnd w:id="717"/>
      <w:r w:rsidR="00A01C3F">
        <w:rPr>
          <w:rStyle w:val="CommentReference"/>
        </w:rPr>
        <w:commentReference w:id="717"/>
      </w:r>
    </w:p>
    <w:p w14:paraId="6176B483" w14:textId="77777777" w:rsidR="00282EBA" w:rsidRPr="00AA0B50" w:rsidRDefault="00282EBA" w:rsidP="003B34E6">
      <w:pPr>
        <w:ind w:left="720" w:hanging="720"/>
        <w:rPr>
          <w:rFonts w:ascii="Arial" w:hAnsi="Arial" w:cs="Arial"/>
        </w:rPr>
      </w:pP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5AC4E189" w14:textId="05389878" w:rsidR="00D56D20" w:rsidRDefault="00036F32" w:rsidP="00006013">
      <w:pPr>
        <w:spacing w:after="240"/>
        <w:ind w:left="720" w:hanging="720"/>
        <w:rPr>
          <w:rFonts w:ascii="Arial" w:hAnsi="Arial" w:cs="Arial"/>
          <w:noProof/>
        </w:rPr>
      </w:pPr>
      <w:r w:rsidRPr="00AA0B50">
        <w:rPr>
          <w:rFonts w:ascii="Arial" w:hAnsi="Arial" w:cs="Arial"/>
        </w:rPr>
        <w:fldChar w:fldCharType="begin" w:fldLock="1"/>
      </w:r>
      <w:r w:rsidR="00D56D20">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D56D20">
        <w:rPr>
          <w:rFonts w:ascii="Arial" w:hAnsi="Arial" w:cs="Arial"/>
          <w:noProof/>
        </w:rPr>
        <w:t xml:space="preserve">Abraham, Kuruvilla Joseph, and Diaz, Clara, “Identifying Large Sets of Unrelated Individuals and Unrelated Markers,” </w:t>
      </w:r>
      <w:r w:rsidR="00D56D20" w:rsidRPr="00D56D20">
        <w:rPr>
          <w:rFonts w:ascii="Arial" w:hAnsi="Arial" w:cs="Arial"/>
          <w:i/>
          <w:noProof/>
        </w:rPr>
        <w:t>Source Code for Biology and Medicine</w:t>
      </w:r>
      <w:r w:rsidR="00D56D20">
        <w:rPr>
          <w:rFonts w:ascii="Arial" w:hAnsi="Arial" w:cs="Arial"/>
          <w:noProof/>
        </w:rPr>
        <w:t>, 9/1 (2014), 6</w:t>
      </w:r>
    </w:p>
    <w:p w14:paraId="56C4242B" w14:textId="77777777" w:rsidR="00D56D20" w:rsidRDefault="00D56D20"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D56D20">
        <w:rPr>
          <w:rFonts w:ascii="Arial" w:hAnsi="Arial" w:cs="Arial"/>
          <w:i/>
          <w:noProof/>
        </w:rPr>
        <w:t>Nature Methods</w:t>
      </w:r>
      <w:r>
        <w:rPr>
          <w:rFonts w:ascii="Arial" w:hAnsi="Arial" w:cs="Arial"/>
          <w:noProof/>
        </w:rPr>
        <w:t>, 15/4 (2018), 279–82</w:t>
      </w:r>
    </w:p>
    <w:p w14:paraId="61CD1778" w14:textId="77777777" w:rsidR="00D56D20" w:rsidRDefault="00D56D20"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D56D20">
        <w:rPr>
          <w:rFonts w:ascii="Arial" w:hAnsi="Arial" w:cs="Arial"/>
          <w:i/>
          <w:noProof/>
        </w:rPr>
        <w:t>The HUGO Journal</w:t>
      </w:r>
      <w:r>
        <w:rPr>
          <w:rFonts w:ascii="Arial" w:hAnsi="Arial" w:cs="Arial"/>
          <w:noProof/>
        </w:rPr>
        <w:t>, 4/1–4 (2010), 23–34</w:t>
      </w:r>
    </w:p>
    <w:p w14:paraId="68A5A4D4" w14:textId="77777777" w:rsidR="00D56D20" w:rsidRDefault="00D56D20"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D56D20">
        <w:rPr>
          <w:rFonts w:ascii="Arial" w:hAnsi="Arial" w:cs="Arial"/>
          <w:i/>
          <w:noProof/>
        </w:rPr>
        <w:t>BMC Biology</w:t>
      </w:r>
      <w:r>
        <w:rPr>
          <w:rFonts w:ascii="Arial" w:hAnsi="Arial" w:cs="Arial"/>
          <w:noProof/>
        </w:rPr>
        <w:t>, 15/1 (2017), 98</w:t>
      </w:r>
    </w:p>
    <w:p w14:paraId="00ED4240" w14:textId="77777777" w:rsidR="00D56D20" w:rsidRDefault="00D56D20"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D56D20">
        <w:rPr>
          <w:rFonts w:ascii="Arial" w:hAnsi="Arial" w:cs="Arial"/>
          <w:i/>
          <w:noProof/>
        </w:rPr>
        <w:t>Nature</w:t>
      </w:r>
      <w:r>
        <w:rPr>
          <w:rFonts w:ascii="Arial" w:hAnsi="Arial" w:cs="Arial"/>
          <w:noProof/>
        </w:rPr>
        <w:t>, 562/7726 (2018), 203–9</w:t>
      </w:r>
    </w:p>
    <w:p w14:paraId="4BFA3D7B" w14:textId="77777777" w:rsidR="00D56D20" w:rsidRDefault="00D56D20"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D56D20">
        <w:rPr>
          <w:rFonts w:ascii="Arial" w:hAnsi="Arial" w:cs="Arial"/>
          <w:i/>
          <w:noProof/>
        </w:rPr>
        <w:t>GigaScience</w:t>
      </w:r>
      <w:r>
        <w:rPr>
          <w:rFonts w:ascii="Arial" w:hAnsi="Arial" w:cs="Arial"/>
          <w:noProof/>
        </w:rPr>
        <w:t>, 4 (2015), 7</w:t>
      </w:r>
    </w:p>
    <w:p w14:paraId="346E9BEA" w14:textId="77777777" w:rsidR="00D56D20" w:rsidRDefault="00D56D20" w:rsidP="00006013">
      <w:pPr>
        <w:spacing w:after="240"/>
        <w:ind w:left="720" w:hanging="720"/>
        <w:rPr>
          <w:rFonts w:ascii="Arial" w:hAnsi="Arial" w:cs="Arial"/>
          <w:noProof/>
        </w:rPr>
      </w:pPr>
      <w:r>
        <w:rPr>
          <w:rFonts w:ascii="Arial" w:hAnsi="Arial" w:cs="Arial"/>
          <w:noProof/>
        </w:rPr>
        <w:t xml:space="preserve">Charlson, Fiona J., Ferrari, Alize J., Santomauro, Damian F., Diminic, Sandra, Stockings, Emily, Scott, James G., et al., “Global Epidemiology and Burden of Schizophrenia: Findings From the Global Burden of Disease Study 2016,” </w:t>
      </w:r>
      <w:r w:rsidRPr="00D56D20">
        <w:rPr>
          <w:rFonts w:ascii="Arial" w:hAnsi="Arial" w:cs="Arial"/>
          <w:i/>
          <w:noProof/>
        </w:rPr>
        <w:t>Schizophrenia Bulletin</w:t>
      </w:r>
      <w:r>
        <w:rPr>
          <w:rFonts w:ascii="Arial" w:hAnsi="Arial" w:cs="Arial"/>
          <w:noProof/>
        </w:rPr>
        <w:t>, 44/6 (2018), 1195–1203</w:t>
      </w:r>
    </w:p>
    <w:p w14:paraId="653E0A58" w14:textId="77777777" w:rsidR="00D56D20" w:rsidRDefault="00D56D20"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D56D20">
        <w:rPr>
          <w:rFonts w:ascii="Arial" w:hAnsi="Arial" w:cs="Arial"/>
          <w:i/>
          <w:noProof/>
        </w:rPr>
        <w:t>Genetic Epidemiology</w:t>
      </w:r>
      <w:r>
        <w:rPr>
          <w:rFonts w:ascii="Arial" w:hAnsi="Arial" w:cs="Arial"/>
          <w:noProof/>
        </w:rPr>
        <w:t>, 36/5 (2012), 472–79</w:t>
      </w:r>
    </w:p>
    <w:p w14:paraId="216C41D6" w14:textId="77777777" w:rsidR="00D56D20" w:rsidRDefault="00D56D20" w:rsidP="00006013">
      <w:pPr>
        <w:spacing w:after="240"/>
        <w:ind w:left="720" w:hanging="720"/>
        <w:rPr>
          <w:rFonts w:ascii="Arial" w:hAnsi="Arial" w:cs="Arial"/>
          <w:noProof/>
        </w:rPr>
      </w:pPr>
      <w:r>
        <w:rPr>
          <w:rFonts w:ascii="Arial" w:hAnsi="Arial" w:cs="Arial"/>
          <w:noProof/>
        </w:rPr>
        <w:t xml:space="preserve">Feng, Rui, Leckman, James F., and Zhang, Heping, “Linkage Analysis of Ordinal Traits for Pedigree Data,” </w:t>
      </w:r>
      <w:r w:rsidRPr="00D56D20">
        <w:rPr>
          <w:rFonts w:ascii="Arial" w:hAnsi="Arial" w:cs="Arial"/>
          <w:i/>
          <w:noProof/>
        </w:rPr>
        <w:t>Proceedings of the National Academy of Sciences of the United States of America</w:t>
      </w:r>
      <w:r>
        <w:rPr>
          <w:rFonts w:ascii="Arial" w:hAnsi="Arial" w:cs="Arial"/>
          <w:noProof/>
        </w:rPr>
        <w:t>, 101/48 (2004), 16739–44</w:t>
      </w:r>
    </w:p>
    <w:p w14:paraId="4C9221FA" w14:textId="77777777" w:rsidR="00D56D20" w:rsidRDefault="00D56D20" w:rsidP="00006013">
      <w:pPr>
        <w:spacing w:after="240"/>
        <w:ind w:left="720" w:hanging="720"/>
        <w:rPr>
          <w:rFonts w:ascii="Arial" w:hAnsi="Arial" w:cs="Arial"/>
          <w:noProof/>
        </w:rPr>
      </w:pPr>
      <w:r>
        <w:rPr>
          <w:rFonts w:ascii="Arial" w:hAnsi="Arial" w:cs="Arial"/>
          <w:noProof/>
        </w:rPr>
        <w:t xml:space="preserve">Glazner, Chris, and Thompson, Elizabeth Alison, “Improving Pedigree-Based Linkage Analysis by Estimating Coancestry among Families,” </w:t>
      </w:r>
      <w:r w:rsidRPr="00D56D20">
        <w:rPr>
          <w:rFonts w:ascii="Arial" w:hAnsi="Arial" w:cs="Arial"/>
          <w:i/>
          <w:noProof/>
        </w:rPr>
        <w:t>Statistical Applications in Genetics and Molecular Biology</w:t>
      </w:r>
      <w:r>
        <w:rPr>
          <w:rFonts w:ascii="Arial" w:hAnsi="Arial" w:cs="Arial"/>
          <w:noProof/>
        </w:rPr>
        <w:t>, 11/2 (2012) &lt;http://dx.doi.org/10.2202/1544-6115.1718&gt;</w:t>
      </w:r>
    </w:p>
    <w:p w14:paraId="2CDA85C8" w14:textId="77777777" w:rsidR="00D56D20" w:rsidRDefault="00D56D20" w:rsidP="00006013">
      <w:pPr>
        <w:spacing w:after="240"/>
        <w:ind w:left="720" w:hanging="720"/>
        <w:rPr>
          <w:rFonts w:ascii="Arial" w:hAnsi="Arial" w:cs="Arial"/>
          <w:noProof/>
        </w:rPr>
      </w:pPr>
      <w:r>
        <w:rPr>
          <w:rFonts w:ascii="Arial" w:hAnsi="Arial" w:cs="Arial"/>
          <w:noProof/>
        </w:rPr>
        <w:t xml:space="preserve">Hruby, Adela, and Hu, Frank B., “The Epidemiology of Obesity: A Big Picture,” </w:t>
      </w:r>
      <w:r w:rsidRPr="00D56D20">
        <w:rPr>
          <w:rFonts w:ascii="Arial" w:hAnsi="Arial" w:cs="Arial"/>
          <w:i/>
          <w:noProof/>
        </w:rPr>
        <w:t>PharmacoEconomics</w:t>
      </w:r>
      <w:r>
        <w:rPr>
          <w:rFonts w:ascii="Arial" w:hAnsi="Arial" w:cs="Arial"/>
          <w:noProof/>
        </w:rPr>
        <w:t>, 33/7 (2015), 673–89</w:t>
      </w:r>
    </w:p>
    <w:p w14:paraId="5031FCA0" w14:textId="77777777" w:rsidR="00D56D20" w:rsidRDefault="00D56D20" w:rsidP="00006013">
      <w:pPr>
        <w:spacing w:after="240"/>
        <w:ind w:left="720" w:hanging="720"/>
        <w:rPr>
          <w:rFonts w:ascii="Arial" w:hAnsi="Arial" w:cs="Arial"/>
          <w:noProof/>
        </w:rPr>
      </w:pPr>
      <w:r>
        <w:rPr>
          <w:rFonts w:ascii="Arial" w:hAnsi="Arial" w:cs="Arial"/>
          <w:noProof/>
        </w:rPr>
        <w:t xml:space="preserve">Hu, Hao, Roach, Jared C., Coon, Hilary, Guthery, Stephen L., Voelkerding, Karl V., Margraf, Rebecca L., et al., “A Unified Test of Linkage Analysis and Rare-Variant </w:t>
      </w:r>
      <w:r>
        <w:rPr>
          <w:rFonts w:ascii="Arial" w:hAnsi="Arial" w:cs="Arial"/>
          <w:noProof/>
        </w:rPr>
        <w:lastRenderedPageBreak/>
        <w:t xml:space="preserve">Association for Analysis of Pedigree Sequence Data,” </w:t>
      </w:r>
      <w:r w:rsidRPr="00D56D20">
        <w:rPr>
          <w:rFonts w:ascii="Arial" w:hAnsi="Arial" w:cs="Arial"/>
          <w:i/>
          <w:noProof/>
        </w:rPr>
        <w:t>Nature Biotechnology</w:t>
      </w:r>
      <w:r>
        <w:rPr>
          <w:rFonts w:ascii="Arial" w:hAnsi="Arial" w:cs="Arial"/>
          <w:noProof/>
        </w:rPr>
        <w:t>, 32/7 (2014), 663–69</w:t>
      </w:r>
    </w:p>
    <w:p w14:paraId="714481FD" w14:textId="77777777" w:rsidR="00D56D20" w:rsidRDefault="00D56D20" w:rsidP="00006013">
      <w:pPr>
        <w:spacing w:after="240"/>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D56D20">
        <w:rPr>
          <w:rFonts w:ascii="Arial" w:hAnsi="Arial" w:cs="Arial"/>
          <w:i/>
          <w:noProof/>
        </w:rPr>
        <w:t>Molecular Ecology Resources</w:t>
      </w:r>
      <w:r>
        <w:rPr>
          <w:rFonts w:ascii="Arial" w:hAnsi="Arial" w:cs="Arial"/>
          <w:noProof/>
        </w:rPr>
        <w:t>, 17/6 (2017) &lt;https://pubmed.ncbi.nlm.nih.gov/28503747/&gt; [accessed 28 February 2024]</w:t>
      </w:r>
    </w:p>
    <w:p w14:paraId="6F133C9B" w14:textId="77777777" w:rsidR="00D56D20" w:rsidRDefault="00D56D20"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D56D20">
        <w:rPr>
          <w:rFonts w:ascii="Arial" w:hAnsi="Arial" w:cs="Arial"/>
          <w:i/>
          <w:noProof/>
        </w:rPr>
        <w:t xml:space="preserve">Bioinformatics </w:t>
      </w:r>
      <w:r>
        <w:rPr>
          <w:rFonts w:ascii="Arial" w:hAnsi="Arial" w:cs="Arial"/>
          <w:noProof/>
        </w:rPr>
        <w:t>, 26/22 (2010), 2867–73</w:t>
      </w:r>
    </w:p>
    <w:p w14:paraId="5BC46FF3" w14:textId="77777777" w:rsidR="00D56D20" w:rsidRDefault="00D56D20" w:rsidP="00006013">
      <w:pPr>
        <w:spacing w:after="240"/>
        <w:ind w:left="720" w:hanging="720"/>
        <w:rPr>
          <w:rFonts w:ascii="Arial" w:hAnsi="Arial" w:cs="Arial"/>
          <w:noProof/>
        </w:rPr>
      </w:pPr>
      <w:r>
        <w:rPr>
          <w:rFonts w:ascii="Arial" w:hAnsi="Arial" w:cs="Arial"/>
          <w:noProof/>
        </w:rPr>
        <w:t xml:space="preserve">Ong, Kanyin Liane, Stafford, Lauryn K., McLaughlin, Susan A., Boyko, Edward J., Vollset, Stein Emil, Smith, Amanda E., et al., “Global, Regional, and National Burden of Diabetes from 1990 to 2021, with Projections of Prevalence to 2050: A Systematic Analysis for the Global Burden of Disease Study 2021,” </w:t>
      </w:r>
      <w:r w:rsidRPr="00D56D20">
        <w:rPr>
          <w:rFonts w:ascii="Arial" w:hAnsi="Arial" w:cs="Arial"/>
          <w:i/>
          <w:noProof/>
        </w:rPr>
        <w:t>The Lancet</w:t>
      </w:r>
      <w:r>
        <w:rPr>
          <w:rFonts w:ascii="Arial" w:hAnsi="Arial" w:cs="Arial"/>
          <w:noProof/>
        </w:rPr>
        <w:t>, 402/10397 (2023), 203–34</w:t>
      </w:r>
    </w:p>
    <w:p w14:paraId="29A874C5" w14:textId="77777777" w:rsidR="00D56D20" w:rsidRDefault="00D56D20" w:rsidP="00006013">
      <w:pPr>
        <w:spacing w:after="240"/>
        <w:ind w:left="720" w:hanging="720"/>
        <w:rPr>
          <w:rFonts w:ascii="Arial" w:hAnsi="Arial" w:cs="Arial"/>
          <w:noProof/>
        </w:rPr>
      </w:pPr>
      <w:r>
        <w:rPr>
          <w:rFonts w:ascii="Arial" w:hAnsi="Arial" w:cs="Arial"/>
          <w:noProof/>
        </w:rPr>
        <w:t xml:space="preserve">Ottman, R., “Gene-Environment Interaction: Definitions and Study Designs,” </w:t>
      </w:r>
      <w:r w:rsidRPr="00D56D20">
        <w:rPr>
          <w:rFonts w:ascii="Arial" w:hAnsi="Arial" w:cs="Arial"/>
          <w:i/>
          <w:noProof/>
        </w:rPr>
        <w:t>Preventive Medicine</w:t>
      </w:r>
      <w:r>
        <w:rPr>
          <w:rFonts w:ascii="Arial" w:hAnsi="Arial" w:cs="Arial"/>
          <w:noProof/>
        </w:rPr>
        <w:t>, 25/6 (1996), 764–70</w:t>
      </w:r>
    </w:p>
    <w:p w14:paraId="1713B27D" w14:textId="77777777" w:rsidR="00D56D20" w:rsidRDefault="00D56D20" w:rsidP="00006013">
      <w:pPr>
        <w:spacing w:after="240"/>
        <w:ind w:left="720" w:hanging="720"/>
        <w:rPr>
          <w:rFonts w:ascii="Arial" w:hAnsi="Arial" w:cs="Arial"/>
          <w:noProof/>
        </w:rPr>
      </w:pPr>
      <w:r>
        <w:rPr>
          <w:rFonts w:ascii="Arial" w:hAnsi="Arial" w:cs="Arial"/>
          <w:noProof/>
        </w:rPr>
        <w:t xml:space="preserve">Rawla, Prashanth, Sunkara, Tagore, and Barsouk, Adam, “Epidemiology of Colorectal Cancer: Incidence, Mortality, Survival, and Risk Factors,” </w:t>
      </w:r>
      <w:r w:rsidRPr="00D56D20">
        <w:rPr>
          <w:rFonts w:ascii="Arial" w:hAnsi="Arial" w:cs="Arial"/>
          <w:i/>
          <w:noProof/>
        </w:rPr>
        <w:t>Przeglad Gastroenterologiczny</w:t>
      </w:r>
      <w:r>
        <w:rPr>
          <w:rFonts w:ascii="Arial" w:hAnsi="Arial" w:cs="Arial"/>
          <w:noProof/>
        </w:rPr>
        <w:t>, 14/2 (2019), 89–103</w:t>
      </w:r>
    </w:p>
    <w:p w14:paraId="191613E3" w14:textId="77777777" w:rsidR="00D56D20" w:rsidRDefault="00D56D20" w:rsidP="00006013">
      <w:pPr>
        <w:spacing w:after="240"/>
        <w:ind w:left="720" w:hanging="720"/>
        <w:rPr>
          <w:rFonts w:ascii="Arial" w:hAnsi="Arial" w:cs="Arial"/>
          <w:noProof/>
        </w:rPr>
      </w:pPr>
      <w:r>
        <w:rPr>
          <w:rFonts w:ascii="Arial" w:hAnsi="Arial" w:cs="Arial"/>
          <w:noProof/>
        </w:rPr>
        <w:t xml:space="preserve">Spielman, R. S., McGinnis, R. E., and Ewens, W. J., “Transmission Test for Linkage Disequilibrium: The Insulin Gene Region and Insulin-Dependent Diabetes Mellitus (IDDM),” </w:t>
      </w:r>
      <w:r w:rsidRPr="00D56D20">
        <w:rPr>
          <w:rFonts w:ascii="Arial" w:hAnsi="Arial" w:cs="Arial"/>
          <w:i/>
          <w:noProof/>
        </w:rPr>
        <w:t>The American Journal of Human Genetics</w:t>
      </w:r>
      <w:r>
        <w:rPr>
          <w:rFonts w:ascii="Arial" w:hAnsi="Arial" w:cs="Arial"/>
          <w:noProof/>
        </w:rPr>
        <w:t>, 52/3 (1993), 506–16</w:t>
      </w:r>
    </w:p>
    <w:p w14:paraId="11F9BD02" w14:textId="77777777" w:rsidR="00D56D20" w:rsidRDefault="00D56D20"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D56D20">
        <w:rPr>
          <w:rFonts w:ascii="Arial" w:hAnsi="Arial" w:cs="Arial"/>
          <w:i/>
          <w:noProof/>
        </w:rPr>
        <w:t>BMC Bioinformatics</w:t>
      </w:r>
      <w:r>
        <w:rPr>
          <w:rFonts w:ascii="Arial" w:hAnsi="Arial" w:cs="Arial"/>
          <w:noProof/>
        </w:rPr>
        <w:t>, 13 (2012), 121</w:t>
      </w:r>
    </w:p>
    <w:p w14:paraId="1F89B49F" w14:textId="77777777" w:rsidR="00D56D20" w:rsidRDefault="00D56D20" w:rsidP="00006013">
      <w:pPr>
        <w:spacing w:after="240"/>
        <w:ind w:left="720" w:hanging="720"/>
        <w:rPr>
          <w:rFonts w:ascii="Arial" w:hAnsi="Arial" w:cs="Arial"/>
          <w:noProof/>
        </w:rPr>
      </w:pPr>
      <w:r>
        <w:rPr>
          <w:rFonts w:ascii="Arial" w:hAnsi="Arial" w:cs="Arial"/>
          <w:noProof/>
        </w:rPr>
        <w:t xml:space="preserve">Talantseva, Oksana I., Romanova, Raisa S., Shurdova, Ekaterina M., Dolgorukova, Tatiana A., Sologub, Polina S., Titova, Olga S., et al., “The Global Prevalence of Autism Spectrum Disorder: A Three-Level Meta-Analysis,” </w:t>
      </w:r>
      <w:r w:rsidRPr="00D56D20">
        <w:rPr>
          <w:rFonts w:ascii="Arial" w:hAnsi="Arial" w:cs="Arial"/>
          <w:i/>
          <w:noProof/>
        </w:rPr>
        <w:t>Frontiers in Psychiatry / Frontiers Research Foundation</w:t>
      </w:r>
      <w:r>
        <w:rPr>
          <w:rFonts w:ascii="Arial" w:hAnsi="Arial" w:cs="Arial"/>
          <w:noProof/>
        </w:rPr>
        <w:t>, 14 (2023), 1071181</w:t>
      </w:r>
    </w:p>
    <w:p w14:paraId="544C4D58" w14:textId="77777777" w:rsidR="00D56D20" w:rsidRDefault="00D56D20" w:rsidP="00006013">
      <w:pPr>
        <w:spacing w:after="240"/>
        <w:ind w:left="720" w:hanging="720"/>
        <w:rPr>
          <w:rFonts w:ascii="Arial" w:hAnsi="Arial" w:cs="Arial"/>
          <w:noProof/>
        </w:rPr>
      </w:pPr>
      <w:r>
        <w:rPr>
          <w:rFonts w:ascii="Arial" w:hAnsi="Arial" w:cs="Arial"/>
          <w:noProof/>
        </w:rPr>
        <w:t xml:space="preserve">Taliun, Daniel, Harris, Daniel N., Kessler, Michael D., Carlson, Jedidiah, Szpiech, Zachary A., Torres, Raul, et al., “Sequencing of 53,831 Diverse Genomes from the NHLBI TOPMed Program,” </w:t>
      </w:r>
      <w:r w:rsidRPr="00D56D20">
        <w:rPr>
          <w:rFonts w:ascii="Arial" w:hAnsi="Arial" w:cs="Arial"/>
          <w:i/>
          <w:noProof/>
        </w:rPr>
        <w:t>Nature</w:t>
      </w:r>
      <w:r>
        <w:rPr>
          <w:rFonts w:ascii="Arial" w:hAnsi="Arial" w:cs="Arial"/>
          <w:noProof/>
        </w:rPr>
        <w:t>, 590/7845 (2021), 290–99</w:t>
      </w:r>
    </w:p>
    <w:p w14:paraId="754D2450" w14:textId="77777777" w:rsidR="00D56D20" w:rsidRDefault="00D56D20" w:rsidP="00006013">
      <w:pPr>
        <w:spacing w:after="240"/>
        <w:ind w:left="720" w:hanging="720"/>
        <w:rPr>
          <w:rFonts w:ascii="Arial" w:hAnsi="Arial" w:cs="Arial"/>
          <w:noProof/>
        </w:rPr>
      </w:pPr>
      <w:r>
        <w:rPr>
          <w:rFonts w:ascii="Arial" w:hAnsi="Arial" w:cs="Arial"/>
          <w:noProof/>
        </w:rPr>
        <w:t xml:space="preserve">Tian, Jingru, Zhang, Dingyao, Yao, Xu, Huang, Yaqing, and Lu, Qianjin, “Global Epidemiology of Systemic Lupus Erythematosus: A Comprehensive Systematic Analysis and Modelling Study,” </w:t>
      </w:r>
      <w:r w:rsidRPr="00D56D20">
        <w:rPr>
          <w:rFonts w:ascii="Arial" w:hAnsi="Arial" w:cs="Arial"/>
          <w:i/>
          <w:noProof/>
        </w:rPr>
        <w:t>Annals of the Rheumatic Diseases</w:t>
      </w:r>
      <w:r>
        <w:rPr>
          <w:rFonts w:ascii="Arial" w:hAnsi="Arial" w:cs="Arial"/>
          <w:noProof/>
        </w:rPr>
        <w:t>, 82/3 (2023), 351–56</w:t>
      </w:r>
    </w:p>
    <w:p w14:paraId="60A86DFA" w14:textId="77777777" w:rsidR="00D56D20" w:rsidRDefault="00D56D20" w:rsidP="00006013">
      <w:pPr>
        <w:spacing w:after="240"/>
        <w:ind w:left="720" w:hanging="720"/>
        <w:rPr>
          <w:rFonts w:ascii="Arial" w:hAnsi="Arial" w:cs="Arial"/>
          <w:noProof/>
        </w:rPr>
      </w:pPr>
      <w:r>
        <w:rPr>
          <w:rFonts w:ascii="Arial" w:hAnsi="Arial" w:cs="Arial"/>
          <w:noProof/>
        </w:rPr>
        <w:lastRenderedPageBreak/>
        <w:t xml:space="preserve">Tönnies, Thaddäus, Kahl, Sabine, and Kuss, Oliver, “Collider Bias in Observational Studies,” </w:t>
      </w:r>
      <w:r w:rsidRPr="00D56D20">
        <w:rPr>
          <w:rFonts w:ascii="Arial" w:hAnsi="Arial" w:cs="Arial"/>
          <w:i/>
          <w:noProof/>
        </w:rPr>
        <w:t>Deutsches Arzteblatt International</w:t>
      </w:r>
      <w:r>
        <w:rPr>
          <w:rFonts w:ascii="Arial" w:hAnsi="Arial" w:cs="Arial"/>
          <w:noProof/>
        </w:rPr>
        <w:t>, 119/7 (2022), 107–22</w:t>
      </w:r>
    </w:p>
    <w:p w14:paraId="37BAECC3" w14:textId="77777777" w:rsidR="00D56D20" w:rsidRDefault="00D56D20" w:rsidP="00006013">
      <w:pPr>
        <w:spacing w:after="240"/>
        <w:ind w:left="720" w:hanging="720"/>
        <w:rPr>
          <w:rFonts w:ascii="Arial" w:hAnsi="Arial" w:cs="Arial"/>
          <w:noProof/>
        </w:rPr>
      </w:pPr>
      <w:r>
        <w:rPr>
          <w:rFonts w:ascii="Arial" w:hAnsi="Arial" w:cs="Arial"/>
          <w:noProof/>
        </w:rPr>
        <w:t xml:space="preserve">Uffelmann, Emil, Huang, Qin Qin, Munung, Nchangwi Syntia, de Vries, Jantina, Okada, Yukinori, Martin, Alicia R., et al., “Genome-Wide Association Studies,” </w:t>
      </w:r>
      <w:r w:rsidRPr="00D56D20">
        <w:rPr>
          <w:rFonts w:ascii="Arial" w:hAnsi="Arial" w:cs="Arial"/>
          <w:i/>
          <w:noProof/>
        </w:rPr>
        <w:t>Nature Reviews Methods Primers</w:t>
      </w:r>
      <w:r>
        <w:rPr>
          <w:rFonts w:ascii="Arial" w:hAnsi="Arial" w:cs="Arial"/>
          <w:noProof/>
        </w:rPr>
        <w:t>, 1/1 (2021), 1–21</w:t>
      </w:r>
    </w:p>
    <w:p w14:paraId="0A85C424" w14:textId="77777777" w:rsidR="00D56D20" w:rsidRDefault="00D56D20" w:rsidP="00006013">
      <w:pPr>
        <w:spacing w:after="240"/>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D56D20">
        <w:rPr>
          <w:rFonts w:ascii="Arial" w:hAnsi="Arial" w:cs="Arial"/>
          <w:i/>
          <w:noProof/>
        </w:rPr>
        <w:t>Genes and Immunity</w:t>
      </w:r>
      <w:r>
        <w:rPr>
          <w:rFonts w:ascii="Arial" w:hAnsi="Arial" w:cs="Arial"/>
          <w:noProof/>
        </w:rPr>
        <w:t>, 24/1 (2023), 1–11</w:t>
      </w:r>
    </w:p>
    <w:p w14:paraId="3AE1AE0B" w14:textId="77777777" w:rsidR="00D56D20" w:rsidRDefault="00D56D20" w:rsidP="00006013">
      <w:pPr>
        <w:spacing w:after="240"/>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D56D20">
        <w:rPr>
          <w:rFonts w:ascii="Arial" w:hAnsi="Arial" w:cs="Arial"/>
          <w:i/>
          <w:noProof/>
        </w:rPr>
        <w:t>PLoS Genetics</w:t>
      </w:r>
      <w:r>
        <w:rPr>
          <w:rFonts w:ascii="Arial" w:hAnsi="Arial" w:cs="Arial"/>
          <w:noProof/>
        </w:rPr>
        <w:t>, 1/3 (2005), e32</w:t>
      </w:r>
    </w:p>
    <w:p w14:paraId="0C4D5936" w14:textId="77777777" w:rsidR="00D56D20" w:rsidRDefault="00D56D20" w:rsidP="00006013">
      <w:pPr>
        <w:spacing w:after="240"/>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D56D20">
        <w:rPr>
          <w:rFonts w:ascii="Arial" w:hAnsi="Arial" w:cs="Arial"/>
          <w:i/>
          <w:noProof/>
        </w:rPr>
        <w:t>PloS One</w:t>
      </w:r>
      <w:r>
        <w:rPr>
          <w:rFonts w:ascii="Arial" w:hAnsi="Arial" w:cs="Arial"/>
          <w:noProof/>
        </w:rPr>
        <w:t>, 12/7 (2017), e0181038</w:t>
      </w:r>
    </w:p>
    <w:p w14:paraId="3E85A84A" w14:textId="77777777" w:rsidR="00D56D20" w:rsidRDefault="00D56D20" w:rsidP="00006013">
      <w:pPr>
        <w:spacing w:after="240"/>
        <w:ind w:left="720" w:hanging="720"/>
        <w:rPr>
          <w:rFonts w:ascii="Arial" w:hAnsi="Arial" w:cs="Arial"/>
          <w:noProof/>
        </w:rPr>
      </w:pPr>
      <w:r>
        <w:rPr>
          <w:rFonts w:ascii="Arial" w:hAnsi="Arial" w:cs="Arial"/>
          <w:noProof/>
        </w:rPr>
        <w:t xml:space="preserve">Yan, Ping, Qi, Feng, Bian, Lanzheng, Xu, Yajuan, Zhou, Jing, Hu, Jiajie, et al., “Comparison of Incidence and Outcomes of Neuroblastoma in Children, Adolescents, and Adults in the United States: A Surveillance, Epidemiology, and End Results (SEER) Program Population Study,” </w:t>
      </w:r>
      <w:r w:rsidRPr="00D56D20">
        <w:rPr>
          <w:rFonts w:ascii="Arial" w:hAnsi="Arial" w:cs="Arial"/>
          <w:i/>
          <w:noProof/>
        </w:rPr>
        <w:t>Medical Science Monitor: International Medical Journal of Experimental and Clinical Research</w:t>
      </w:r>
      <w:r>
        <w:rPr>
          <w:rFonts w:ascii="Arial" w:hAnsi="Arial" w:cs="Arial"/>
          <w:noProof/>
        </w:rPr>
        <w:t>, 26 (2020), e927218</w:t>
      </w:r>
    </w:p>
    <w:p w14:paraId="78133E0B" w14:textId="289606E3" w:rsidR="00036F32" w:rsidRPr="00AA0B50" w:rsidRDefault="00D56D20" w:rsidP="00006013">
      <w:pPr>
        <w:spacing w:after="240"/>
        <w:ind w:left="720" w:hanging="720"/>
        <w:rPr>
          <w:rFonts w:ascii="Arial" w:hAnsi="Arial" w:cs="Arial"/>
        </w:rPr>
      </w:pPr>
      <w:r>
        <w:rPr>
          <w:rFonts w:ascii="Arial" w:hAnsi="Arial" w:cs="Arial"/>
          <w:noProof/>
        </w:rPr>
        <w:t xml:space="preserve">Zeng, Z. B., “Precision Mapping of Quantitative Trait Loci,” </w:t>
      </w:r>
      <w:r w:rsidRPr="00D56D20">
        <w:rPr>
          <w:rFonts w:ascii="Arial" w:hAnsi="Arial" w:cs="Arial"/>
          <w:i/>
          <w:noProof/>
        </w:rPr>
        <w:t>Genetics</w:t>
      </w:r>
      <w:r>
        <w:rPr>
          <w:rFonts w:ascii="Arial" w:hAnsi="Arial" w:cs="Arial"/>
          <w:noProof/>
        </w:rPr>
        <w:t>, 136/4 (1994), 1457–68</w:t>
      </w:r>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R Salem" w:date="2024-03-18T21:12:00Z" w:initials="RS">
    <w:p w14:paraId="01191BE0" w14:textId="77777777" w:rsidR="00A81B67" w:rsidRDefault="000B1738" w:rsidP="00A81B67">
      <w:pPr>
        <w:pStyle w:val="CommentText"/>
      </w:pPr>
      <w:r>
        <w:rPr>
          <w:rStyle w:val="CommentReference"/>
        </w:rPr>
        <w:annotationRef/>
      </w:r>
      <w:r w:rsidR="00A81B67">
        <w:t>Add a sentence or two noting KDPS accommodates:</w:t>
      </w:r>
    </w:p>
    <w:p w14:paraId="3B4F00BF" w14:textId="77777777" w:rsidR="00A81B67" w:rsidRDefault="00A81B67" w:rsidP="00A81B67">
      <w:pPr>
        <w:pStyle w:val="CommentText"/>
      </w:pPr>
      <w:r>
        <w:t xml:space="preserve">- broad phenotypes (binary, ordinal, quantitative, etc) </w:t>
      </w:r>
    </w:p>
    <w:p w14:paraId="60DC64D8" w14:textId="77777777" w:rsidR="00A81B67" w:rsidRDefault="00A81B67" w:rsidP="00A81B67">
      <w:pPr>
        <w:pStyle w:val="CommentText"/>
      </w:pPr>
      <w:r>
        <w:t>-can be fine tuned to prioritize phenotypes or sample size (fuzziness score)</w:t>
      </w:r>
    </w:p>
    <w:p w14:paraId="7F42E0A6" w14:textId="77777777" w:rsidR="00A81B67" w:rsidRDefault="00A81B67" w:rsidP="00A81B67">
      <w:pPr>
        <w:pStyle w:val="CommentText"/>
      </w:pPr>
      <w:r>
        <w:t>-accepts users specified relatedness criteria</w:t>
      </w:r>
    </w:p>
  </w:comment>
  <w:comment w:id="4" w:author="Gu, Wanjun" w:date="2024-03-19T12:38:00Z" w:initials="WG">
    <w:p w14:paraId="6B2DB153" w14:textId="77777777" w:rsidR="00671578" w:rsidRDefault="00671578" w:rsidP="00671578">
      <w:r>
        <w:rPr>
          <w:rStyle w:val="CommentReference"/>
        </w:rPr>
        <w:annotationRef/>
      </w:r>
      <w:r>
        <w:rPr>
          <w:color w:val="000000"/>
          <w:sz w:val="20"/>
          <w:szCs w:val="20"/>
        </w:rPr>
        <w:t>Edited</w:t>
      </w:r>
    </w:p>
  </w:comment>
  <w:comment w:id="13" w:author="R Salem" w:date="2024-03-18T20:45:00Z" w:initials="RS">
    <w:p w14:paraId="5DD4CA4D" w14:textId="58B00705" w:rsidR="003511B2" w:rsidRDefault="003511B2" w:rsidP="003511B2">
      <w:pPr>
        <w:pStyle w:val="CommentText"/>
      </w:pPr>
      <w:r>
        <w:rPr>
          <w:rStyle w:val="CommentReference"/>
        </w:rPr>
        <w:annotationRef/>
      </w:r>
      <w:r>
        <w:t>Not sure if I love this - want something with more pazaz (last sentence should leave reader excited/interested)</w:t>
      </w:r>
    </w:p>
  </w:comment>
  <w:comment w:id="14" w:author="Gu, Wanjun" w:date="2024-03-19T12:34:00Z" w:initials="WG">
    <w:p w14:paraId="26A493AC" w14:textId="77777777" w:rsidR="00671578" w:rsidRDefault="00671578" w:rsidP="00671578">
      <w:r>
        <w:rPr>
          <w:rStyle w:val="CommentReference"/>
        </w:rPr>
        <w:annotationRef/>
      </w:r>
      <w:r>
        <w:rPr>
          <w:color w:val="000000"/>
          <w:sz w:val="20"/>
          <w:szCs w:val="20"/>
        </w:rPr>
        <w:t>Perhaps the word nuanced has a negative connotation? how would you suggest we edit the final sentence in the abstract?</w:t>
      </w:r>
    </w:p>
  </w:comment>
  <w:comment w:id="19" w:author="R Salem" w:date="2024-04-29T15:20:00Z" w:initials="RS">
    <w:p w14:paraId="1799770F" w14:textId="77777777" w:rsidR="005913E7" w:rsidRDefault="005913E7" w:rsidP="005913E7">
      <w:pPr>
        <w:pStyle w:val="CommentText"/>
      </w:pPr>
      <w:r>
        <w:rPr>
          <w:rStyle w:val="CommentReference"/>
        </w:rPr>
        <w:annotationRef/>
      </w:r>
      <w:r>
        <w:t>Made edits per journal style guidelines:</w:t>
      </w:r>
    </w:p>
    <w:p w14:paraId="757925C1" w14:textId="77777777" w:rsidR="005913E7" w:rsidRDefault="005913E7" w:rsidP="005913E7">
      <w:pPr>
        <w:pStyle w:val="CommentText"/>
      </w:pPr>
    </w:p>
    <w:p w14:paraId="45F3EE0C" w14:textId="77777777" w:rsidR="005913E7" w:rsidRDefault="00000000" w:rsidP="005913E7">
      <w:pPr>
        <w:pStyle w:val="CommentText"/>
      </w:pPr>
      <w:hyperlink r:id="rId1" w:history="1">
        <w:r w:rsidR="005913E7" w:rsidRPr="00A875DE">
          <w:rPr>
            <w:rStyle w:val="Hyperlink"/>
          </w:rPr>
          <w:t>https://academic.oup.com/DocumentLibrary/Cybersecurity/Mini-style%20SciMed.pdf</w:t>
        </w:r>
      </w:hyperlink>
    </w:p>
  </w:comment>
  <w:comment w:id="20" w:author="R Salem" w:date="2024-02-27T22:10:00Z" w:initials="RS">
    <w:p w14:paraId="6F556D01" w14:textId="79B97EF2" w:rsidR="00892E79" w:rsidRDefault="00892E79" w:rsidP="00892E79">
      <w:pPr>
        <w:pStyle w:val="CommentText"/>
      </w:pPr>
      <w:r>
        <w:rPr>
          <w:rStyle w:val="CommentReference"/>
        </w:rPr>
        <w:annotationRef/>
      </w:r>
      <w:r>
        <w:t>Genomics tools (broadly):</w:t>
      </w:r>
    </w:p>
    <w:p w14:paraId="3B43C4BC" w14:textId="77777777" w:rsidR="00892E79" w:rsidRDefault="00892E79" w:rsidP="00892E79">
      <w:pPr>
        <w:pStyle w:val="CommentText"/>
      </w:pPr>
      <w:r>
        <w:t>-linkage</w:t>
      </w:r>
    </w:p>
    <w:p w14:paraId="31DF466D" w14:textId="77777777" w:rsidR="00892E79" w:rsidRDefault="00892E79" w:rsidP="00892E79">
      <w:pPr>
        <w:pStyle w:val="CommentText"/>
      </w:pPr>
      <w:r>
        <w:t>-TDT</w:t>
      </w:r>
    </w:p>
    <w:p w14:paraId="5D9D8D2D" w14:textId="77777777" w:rsidR="00892E79" w:rsidRDefault="00892E79" w:rsidP="00892E79">
      <w:pPr>
        <w:pStyle w:val="CommentText"/>
      </w:pPr>
      <w:r>
        <w:t>-association (GWAS and WGS)</w:t>
      </w:r>
    </w:p>
    <w:p w14:paraId="003DDF6D" w14:textId="77777777" w:rsidR="00892E79" w:rsidRDefault="00892E79" w:rsidP="00892E79">
      <w:pPr>
        <w:pStyle w:val="CommentText"/>
      </w:pPr>
      <w:r>
        <w:t xml:space="preserve">-heritability calculation </w:t>
      </w:r>
    </w:p>
    <w:p w14:paraId="60B11789" w14:textId="77777777" w:rsidR="00892E79" w:rsidRDefault="00892E79" w:rsidP="00892E79">
      <w:pPr>
        <w:pStyle w:val="CommentText"/>
      </w:pPr>
      <w:r>
        <w:t>-GxE</w:t>
      </w:r>
    </w:p>
    <w:p w14:paraId="04E0D2CB" w14:textId="77777777" w:rsidR="00892E79" w:rsidRDefault="00892E79" w:rsidP="00892E79">
      <w:pPr>
        <w:pStyle w:val="CommentText"/>
      </w:pPr>
      <w:r>
        <w:t xml:space="preserve">-pleiotropy </w:t>
      </w:r>
    </w:p>
    <w:p w14:paraId="27F99D1D" w14:textId="77777777" w:rsidR="00892E79" w:rsidRDefault="00892E79" w:rsidP="00892E79">
      <w:pPr>
        <w:pStyle w:val="CommentText"/>
      </w:pPr>
      <w:r>
        <w:t>-selection scans</w:t>
      </w:r>
    </w:p>
  </w:comment>
  <w:comment w:id="29" w:author="R Salem" w:date="2024-02-27T15:30:00Z" w:initials="RS">
    <w:p w14:paraId="15F0B4FA" w14:textId="5D7E262A" w:rsidR="00CE7187" w:rsidRDefault="00CE7187" w:rsidP="00CE7187">
      <w:pPr>
        <w:pStyle w:val="CommentText"/>
      </w:pPr>
      <w:r>
        <w:rPr>
          <w:rStyle w:val="CommentReference"/>
        </w:rPr>
        <w:annotationRef/>
      </w:r>
      <w:r>
        <w:t>Suggest limiting to 1 reference per citation</w:t>
      </w:r>
    </w:p>
  </w:comment>
  <w:comment w:id="37" w:author="R Salem" w:date="2024-02-27T22:10:00Z" w:initials="RS">
    <w:p w14:paraId="576F58AF" w14:textId="77777777" w:rsidR="00892E79" w:rsidRDefault="00892E79" w:rsidP="00892E79">
      <w:pPr>
        <w:pStyle w:val="CommentText"/>
      </w:pPr>
      <w:r>
        <w:rPr>
          <w:rStyle w:val="CommentReference"/>
        </w:rPr>
        <w:annotationRef/>
      </w:r>
      <w:r>
        <w:t>Not sure what you mean by this?</w:t>
      </w:r>
    </w:p>
  </w:comment>
  <w:comment w:id="38" w:author="Gu, Wanjun" w:date="2024-02-28T14:41:00Z" w:initials="WG">
    <w:p w14:paraId="2ED18D5D" w14:textId="77777777" w:rsidR="00AF53DC" w:rsidRDefault="00AF53DC" w:rsidP="00AF53DC">
      <w:r>
        <w:rPr>
          <w:rStyle w:val="CommentReference"/>
        </w:rPr>
        <w:annotationRef/>
      </w:r>
      <w:r>
        <w:rPr>
          <w:color w:val="000000"/>
          <w:sz w:val="20"/>
          <w:szCs w:val="20"/>
        </w:rPr>
        <w:t>I was referring to an esoteric family genetics method - changed to pleiotropy analysis instead.</w:t>
      </w:r>
    </w:p>
  </w:comment>
  <w:comment w:id="58" w:author="R Salem" w:date="2024-02-27T15:30:00Z" w:initials="RS">
    <w:p w14:paraId="0ED47D5C" w14:textId="06F6F2B2" w:rsidR="00F75371" w:rsidRDefault="00CE7187" w:rsidP="00F75371">
      <w:pPr>
        <w:pStyle w:val="CommentText"/>
      </w:pPr>
      <w:r>
        <w:rPr>
          <w:rStyle w:val="CommentReference"/>
        </w:rPr>
        <w:annotationRef/>
      </w:r>
      <w:r w:rsidR="00F75371">
        <w:t>Best to cite primary paper (for TDT method)</w:t>
      </w:r>
    </w:p>
    <w:p w14:paraId="27040492" w14:textId="77777777" w:rsidR="00F75371" w:rsidRDefault="00000000" w:rsidP="00F75371">
      <w:pPr>
        <w:pStyle w:val="CommentText"/>
      </w:pPr>
      <w:hyperlink r:id="rId2" w:history="1">
        <w:r w:rsidR="00F75371" w:rsidRPr="00514EB2">
          <w:rPr>
            <w:rStyle w:val="Hyperlink"/>
          </w:rPr>
          <w:t>https://pubmed.ncbi.nlm.nih.gov/8447318/</w:t>
        </w:r>
      </w:hyperlink>
    </w:p>
  </w:comment>
  <w:comment w:id="25" w:author="R Salem" w:date="2024-04-29T21:42:00Z" w:initials="RS">
    <w:p w14:paraId="32F7EF0B" w14:textId="77777777" w:rsidR="00846DA8" w:rsidRDefault="003A7047" w:rsidP="00846DA8">
      <w:pPr>
        <w:pStyle w:val="CommentText"/>
      </w:pPr>
      <w:r>
        <w:rPr>
          <w:rStyle w:val="CommentReference"/>
        </w:rPr>
        <w:annotationRef/>
      </w:r>
      <w:r w:rsidR="00846DA8">
        <w:t>Text on methods is not critical to paper (but helpful for framing) - we could delete this and cite a major genetics method/analysis review (or two) - saving ~44 words (and 5-6 references)</w:t>
      </w:r>
    </w:p>
  </w:comment>
  <w:comment w:id="59" w:author="R Salem" w:date="2024-02-27T22:14:00Z" w:initials="RS">
    <w:p w14:paraId="4E9B1841" w14:textId="3B457C60" w:rsidR="00111995" w:rsidRDefault="00111995" w:rsidP="00111995">
      <w:pPr>
        <w:pStyle w:val="CommentText"/>
      </w:pPr>
      <w:r>
        <w:rPr>
          <w:rStyle w:val="CommentReference"/>
        </w:rPr>
        <w:annotationRef/>
      </w:r>
      <w:r>
        <w:t>Suggest revising for clarity - basically, want to note that some methods leverage relatedness, but other required unrelated sample</w:t>
      </w:r>
    </w:p>
    <w:p w14:paraId="2EFE5F4D" w14:textId="77777777" w:rsidR="00111995" w:rsidRDefault="00111995" w:rsidP="00111995">
      <w:pPr>
        <w:pStyle w:val="CommentText"/>
      </w:pPr>
    </w:p>
    <w:p w14:paraId="6F9ADB7F" w14:textId="77777777" w:rsidR="00111995" w:rsidRDefault="00111995" w:rsidP="00111995">
      <w:pPr>
        <w:pStyle w:val="CommentText"/>
      </w:pPr>
      <w:r>
        <w:t>Until recently, most common and rare association analysis required (including gene-burden testing) required unrelated samples - SAIGE, REGENIE, EMMA, etc. now allow use of related subjects in standard analyses through use of LMM and GLMM</w:t>
      </w:r>
    </w:p>
    <w:p w14:paraId="22E37EC4" w14:textId="77777777" w:rsidR="00111995" w:rsidRDefault="00111995" w:rsidP="00111995">
      <w:pPr>
        <w:pStyle w:val="CommentText"/>
      </w:pPr>
    </w:p>
    <w:p w14:paraId="0C82E0C6" w14:textId="77777777" w:rsidR="00111995" w:rsidRDefault="00111995" w:rsidP="00111995">
      <w:pPr>
        <w:pStyle w:val="CommentText"/>
      </w:pPr>
      <w:r>
        <w:t>However, related subjects may be problematic for other methods:</w:t>
      </w:r>
    </w:p>
    <w:p w14:paraId="13F5CEEB" w14:textId="77777777" w:rsidR="00111995" w:rsidRDefault="00111995" w:rsidP="00111995">
      <w:pPr>
        <w:pStyle w:val="CommentText"/>
      </w:pPr>
      <w:r>
        <w:t>GxE</w:t>
      </w:r>
    </w:p>
    <w:p w14:paraId="580FCFAE" w14:textId="77777777" w:rsidR="00111995" w:rsidRDefault="00111995" w:rsidP="00111995">
      <w:pPr>
        <w:pStyle w:val="CommentText"/>
      </w:pPr>
      <w:r>
        <w:t>Pleiotropy</w:t>
      </w:r>
    </w:p>
    <w:p w14:paraId="719F3CE5" w14:textId="77777777" w:rsidR="00111995" w:rsidRDefault="00111995" w:rsidP="00111995">
      <w:pPr>
        <w:pStyle w:val="CommentText"/>
      </w:pPr>
      <w:r>
        <w:t>Selection Scans</w:t>
      </w:r>
    </w:p>
    <w:p w14:paraId="04F0129C" w14:textId="77777777" w:rsidR="00111995" w:rsidRDefault="00111995" w:rsidP="00111995">
      <w:pPr>
        <w:pStyle w:val="CommentText"/>
      </w:pPr>
      <w:r>
        <w:t>Admixture mapping (not sure where this stands)</w:t>
      </w:r>
    </w:p>
    <w:p w14:paraId="09069011" w14:textId="77777777" w:rsidR="00111995" w:rsidRDefault="00111995" w:rsidP="00111995">
      <w:pPr>
        <w:pStyle w:val="CommentText"/>
      </w:pPr>
      <w:r>
        <w:t>Etc</w:t>
      </w:r>
    </w:p>
    <w:p w14:paraId="5BD181CA" w14:textId="77777777" w:rsidR="00111995" w:rsidRDefault="00111995" w:rsidP="00111995">
      <w:pPr>
        <w:pStyle w:val="CommentText"/>
      </w:pPr>
    </w:p>
    <w:p w14:paraId="61B5835F" w14:textId="77777777" w:rsidR="00111995" w:rsidRDefault="00111995" w:rsidP="00111995">
      <w:pPr>
        <w:pStyle w:val="CommentText"/>
      </w:pPr>
      <w:r>
        <w:t>Use of an unrelated set also very important for QC and allele frequency estimation</w:t>
      </w:r>
    </w:p>
  </w:comment>
  <w:comment w:id="94" w:author="R Salem" w:date="2024-02-27T22:15:00Z" w:initials="RS">
    <w:p w14:paraId="228FEA9F" w14:textId="77777777" w:rsidR="003511B2" w:rsidRDefault="003511B2" w:rsidP="003511B2">
      <w:pPr>
        <w:pStyle w:val="CommentText"/>
      </w:pPr>
      <w:r>
        <w:rPr>
          <w:rStyle w:val="CommentReference"/>
        </w:rPr>
        <w:annotationRef/>
      </w:r>
      <w:r>
        <w:t>Relatedness is not an error in terms of confounding or bias, rather it cause results to be more significant (inflated) test statistics</w:t>
      </w:r>
    </w:p>
  </w:comment>
  <w:comment w:id="87" w:author="R Salem" w:date="2024-05-01T13:13:00Z" w:initials="RS">
    <w:p w14:paraId="505E5D5E" w14:textId="77777777" w:rsidR="00846DA8" w:rsidRDefault="00846DA8" w:rsidP="00846DA8">
      <w:pPr>
        <w:pStyle w:val="CommentText"/>
      </w:pPr>
      <w:r>
        <w:rPr>
          <w:rStyle w:val="CommentReference"/>
        </w:rPr>
        <w:annotationRef/>
      </w:r>
      <w:r>
        <w:t>Could also delete - implied and most reviewers would already know this</w:t>
      </w:r>
    </w:p>
  </w:comment>
  <w:comment w:id="108" w:author="R Salem" w:date="2024-05-01T13:15:00Z" w:initials="RS">
    <w:p w14:paraId="67362E58" w14:textId="77777777" w:rsidR="00846DA8" w:rsidRDefault="00846DA8" w:rsidP="00846DA8">
      <w:pPr>
        <w:pStyle w:val="CommentText"/>
      </w:pPr>
      <w:r>
        <w:rPr>
          <w:rStyle w:val="CommentReference"/>
        </w:rPr>
        <w:annotationRef/>
      </w:r>
      <w:r>
        <w:t xml:space="preserve">Cite </w:t>
      </w:r>
    </w:p>
    <w:p w14:paraId="6844E256" w14:textId="77777777" w:rsidR="00846DA8" w:rsidRDefault="00846DA8" w:rsidP="00846DA8">
      <w:pPr>
        <w:pStyle w:val="CommentText"/>
      </w:pPr>
      <w:hyperlink r:id="rId3" w:history="1">
        <w:r w:rsidRPr="00C311A5">
          <w:rPr>
            <w:rStyle w:val="Hyperlink"/>
          </w:rPr>
          <w:t>https://pubmed.ncbi.nlm.nih.gov/31412182/</w:t>
        </w:r>
      </w:hyperlink>
    </w:p>
  </w:comment>
  <w:comment w:id="142" w:author="R Salem" w:date="2024-04-29T22:01:00Z" w:initials="RS">
    <w:p w14:paraId="72E97C38" w14:textId="30260F74" w:rsidR="009433E1" w:rsidRDefault="009433E1" w:rsidP="009433E1">
      <w:pPr>
        <w:pStyle w:val="CommentText"/>
      </w:pPr>
      <w:r>
        <w:rPr>
          <w:rStyle w:val="CommentReference"/>
        </w:rPr>
        <w:annotationRef/>
      </w:r>
      <w:r>
        <w:t>What do you mean by inclusivity here?</w:t>
      </w:r>
    </w:p>
  </w:comment>
  <w:comment w:id="143" w:author="R Salem" w:date="2024-04-29T22:02:00Z" w:initials="RS">
    <w:p w14:paraId="79ACD346" w14:textId="77777777" w:rsidR="009433E1" w:rsidRDefault="009433E1" w:rsidP="009433E1">
      <w:pPr>
        <w:pStyle w:val="CommentText"/>
      </w:pPr>
      <w:r>
        <w:rPr>
          <w:rStyle w:val="CommentReference"/>
        </w:rPr>
        <w:annotationRef/>
      </w:r>
      <w:r>
        <w:t xml:space="preserve">Unclear </w:t>
      </w:r>
    </w:p>
  </w:comment>
  <w:comment w:id="144" w:author="R Salem" w:date="2024-04-29T22:02:00Z" w:initials="RS">
    <w:p w14:paraId="012DCE06" w14:textId="77777777" w:rsidR="009433E1" w:rsidRDefault="009433E1" w:rsidP="009433E1">
      <w:pPr>
        <w:pStyle w:val="CommentText"/>
      </w:pPr>
      <w:r>
        <w:rPr>
          <w:rStyle w:val="CommentReference"/>
        </w:rPr>
        <w:annotationRef/>
      </w:r>
      <w:r>
        <w:t>Unclear - doesn’t seem to connect with prior sentences (which I also though were unclear)</w:t>
      </w:r>
    </w:p>
  </w:comment>
  <w:comment w:id="145" w:author="R Salem" w:date="2024-04-29T22:08:00Z" w:initials="RS">
    <w:p w14:paraId="4A437245" w14:textId="77777777" w:rsidR="009433E1" w:rsidRDefault="009433E1" w:rsidP="009433E1">
      <w:pPr>
        <w:pStyle w:val="CommentText"/>
      </w:pPr>
      <w:r>
        <w:rPr>
          <w:rStyle w:val="CommentReference"/>
        </w:rPr>
        <w:annotationRef/>
      </w:r>
      <w:r>
        <w:t>Needs revision - sentences are a bit jagged /don’t flow/repetitive</w:t>
      </w:r>
    </w:p>
  </w:comment>
  <w:comment w:id="146" w:author="R Salem" w:date="2024-04-29T22:08:00Z" w:initials="RS">
    <w:p w14:paraId="07BA4CFA" w14:textId="77777777" w:rsidR="009433E1" w:rsidRDefault="009433E1" w:rsidP="009433E1">
      <w:pPr>
        <w:pStyle w:val="CommentText"/>
      </w:pPr>
      <w:r>
        <w:rPr>
          <w:rStyle w:val="CommentReference"/>
        </w:rPr>
        <w:annotationRef/>
      </w:r>
      <w:r>
        <w:t>Lets discuss</w:t>
      </w:r>
    </w:p>
  </w:comment>
  <w:comment w:id="151" w:author="R Salem" w:date="2024-02-27T22:27:00Z" w:initials="RS">
    <w:p w14:paraId="1C976FB2" w14:textId="66C92B64" w:rsidR="00177704" w:rsidRDefault="00C04353" w:rsidP="00177704">
      <w:pPr>
        <w:pStyle w:val="CommentText"/>
      </w:pPr>
      <w:r>
        <w:rPr>
          <w:rStyle w:val="CommentReference"/>
        </w:rPr>
        <w:annotationRef/>
      </w:r>
      <w:r w:rsidR="00177704">
        <w:t>Additional methods to generate unrelated samples - we many want to note:</w:t>
      </w:r>
    </w:p>
    <w:p w14:paraId="78A4B2B0" w14:textId="77777777" w:rsidR="00177704" w:rsidRDefault="00177704" w:rsidP="00177704">
      <w:pPr>
        <w:pStyle w:val="CommentText"/>
      </w:pPr>
    </w:p>
    <w:p w14:paraId="6167FE86" w14:textId="77777777" w:rsidR="00177704" w:rsidRDefault="00000000" w:rsidP="00177704">
      <w:pPr>
        <w:pStyle w:val="CommentText"/>
      </w:pPr>
      <w:hyperlink r:id="rId4" w:history="1">
        <w:r w:rsidR="00177704" w:rsidRPr="00BE12E1">
          <w:rPr>
            <w:rStyle w:val="Hyperlink"/>
          </w:rPr>
          <w:t>https://pubmed.ncbi.nlm.nih.gov/28503747/</w:t>
        </w:r>
      </w:hyperlink>
    </w:p>
    <w:p w14:paraId="6D9C4CCB" w14:textId="77777777" w:rsidR="00177704" w:rsidRDefault="00000000" w:rsidP="00177704">
      <w:pPr>
        <w:pStyle w:val="CommentText"/>
      </w:pPr>
      <w:hyperlink r:id="rId5" w:history="1">
        <w:r w:rsidR="00177704" w:rsidRPr="00BE12E1">
          <w:rPr>
            <w:rStyle w:val="Hyperlink"/>
          </w:rPr>
          <w:t>https://pubmed.ncbi.nlm.nih.gov/22623060/</w:t>
        </w:r>
      </w:hyperlink>
    </w:p>
    <w:p w14:paraId="68744BF0" w14:textId="77777777" w:rsidR="00177704" w:rsidRDefault="00000000" w:rsidP="00177704">
      <w:pPr>
        <w:pStyle w:val="CommentText"/>
      </w:pPr>
      <w:hyperlink r:id="rId6" w:history="1">
        <w:r w:rsidR="00177704" w:rsidRPr="00BE12E1">
          <w:rPr>
            <w:rStyle w:val="Hyperlink"/>
          </w:rPr>
          <w:t>https://pubmed.ncbi.nlm.nih.gov/24635884/</w:t>
        </w:r>
      </w:hyperlink>
    </w:p>
  </w:comment>
  <w:comment w:id="158" w:author="R Salem" w:date="2024-03-18T21:45:00Z" w:initials="RS">
    <w:p w14:paraId="04D2BC13" w14:textId="77777777" w:rsidR="00EB6417" w:rsidRDefault="00EB6417" w:rsidP="00EB6417">
      <w:pPr>
        <w:pStyle w:val="CommentText"/>
      </w:pPr>
      <w:r>
        <w:rPr>
          <w:rStyle w:val="CommentReference"/>
        </w:rPr>
        <w:annotationRef/>
      </w:r>
      <w:r>
        <w:t>Which tool/method are you referring to?</w:t>
      </w:r>
    </w:p>
  </w:comment>
  <w:comment w:id="156" w:author="R Salem" w:date="2024-04-29T22:12:00Z" w:initials="RS">
    <w:p w14:paraId="3968EB85" w14:textId="77777777" w:rsidR="00846DA8" w:rsidRDefault="006F7F1C" w:rsidP="00846DA8">
      <w:pPr>
        <w:pStyle w:val="CommentText"/>
      </w:pPr>
      <w:r>
        <w:rPr>
          <w:rStyle w:val="CommentReference"/>
        </w:rPr>
        <w:annotationRef/>
      </w:r>
      <w:r w:rsidR="00846DA8">
        <w:t>Is plink2 representative of other the method?</w:t>
      </w:r>
    </w:p>
  </w:comment>
  <w:comment w:id="174" w:author="R Salem" w:date="2024-03-18T21:50:00Z" w:initials="RS">
    <w:p w14:paraId="0525232E" w14:textId="757E1C68" w:rsidR="00A81B67" w:rsidRDefault="00EB6417" w:rsidP="00A81B67">
      <w:pPr>
        <w:pStyle w:val="CommentText"/>
      </w:pPr>
      <w:r>
        <w:rPr>
          <w:rStyle w:val="CommentReference"/>
        </w:rPr>
        <w:annotationRef/>
      </w:r>
      <w:r w:rsidR="00A81B67">
        <w:t xml:space="preserve">Add that KDPS accommodates </w:t>
      </w:r>
    </w:p>
    <w:p w14:paraId="7CC34298" w14:textId="77777777" w:rsidR="00A81B67" w:rsidRDefault="00A81B67" w:rsidP="00A81B67">
      <w:pPr>
        <w:pStyle w:val="CommentText"/>
      </w:pPr>
      <w:r>
        <w:t>-nearly all phenotypes classes (binary, continuous, ordinal, qualitative?) and can be tuned to prioritized phenotypes vs. overall sample size</w:t>
      </w:r>
    </w:p>
    <w:p w14:paraId="69DECBD5" w14:textId="77777777" w:rsidR="00A81B67" w:rsidRDefault="00A81B67" w:rsidP="00A81B67">
      <w:pPr>
        <w:pStyle w:val="CommentText"/>
      </w:pPr>
      <w:r>
        <w:t>-can be fine tuned to prioritize phenotypes or sample size (fuzziness score)</w:t>
      </w:r>
    </w:p>
    <w:p w14:paraId="27296A9A" w14:textId="77777777" w:rsidR="00A81B67" w:rsidRDefault="00A81B67" w:rsidP="00A81B67">
      <w:pPr>
        <w:pStyle w:val="CommentText"/>
      </w:pPr>
      <w:r>
        <w:t>-accepts users specified relatedness criteria</w:t>
      </w:r>
    </w:p>
  </w:comment>
  <w:comment w:id="183" w:author="R Salem" w:date="2024-02-28T10:04:00Z" w:initials="RS">
    <w:p w14:paraId="52217D57" w14:textId="365C6537" w:rsidR="00177704" w:rsidRDefault="00177704" w:rsidP="00177704">
      <w:pPr>
        <w:pStyle w:val="CommentText"/>
      </w:pPr>
      <w:r>
        <w:rPr>
          <w:rStyle w:val="CommentReference"/>
        </w:rPr>
        <w:annotationRef/>
      </w:r>
      <w:r>
        <w:t>Confirming this file is optional (in scenarios without phenotype prioritization) or is it always required</w:t>
      </w:r>
    </w:p>
  </w:comment>
  <w:comment w:id="184" w:author="Gu, Wanjun" w:date="2024-02-28T14:48:00Z" w:initials="WG">
    <w:p w14:paraId="718581A4" w14:textId="77777777" w:rsidR="00AF53DC" w:rsidRDefault="00AF53DC" w:rsidP="00AF53DC">
      <w:r>
        <w:rPr>
          <w:rStyle w:val="CommentReference"/>
        </w:rPr>
        <w:annotationRef/>
      </w:r>
      <w:r>
        <w:rPr>
          <w:color w:val="000000"/>
          <w:sz w:val="20"/>
          <w:szCs w:val="20"/>
        </w:rPr>
        <w:t xml:space="preserve">The phenotype files are always required. The user can however choose to import a phenotype file where all the subjects have the same phenotype. That way, KDPS will behave very similarly as plink. </w:t>
      </w:r>
    </w:p>
  </w:comment>
  <w:comment w:id="201" w:author="R Salem" w:date="2024-03-18T21:59:00Z" w:initials="RS">
    <w:p w14:paraId="06CB65EA" w14:textId="77777777" w:rsidR="00E235C3" w:rsidRDefault="00E235C3" w:rsidP="00E235C3">
      <w:pPr>
        <w:pStyle w:val="CommentText"/>
      </w:pPr>
      <w:r>
        <w:rPr>
          <w:rStyle w:val="CommentReference"/>
        </w:rPr>
        <w:annotationRef/>
      </w:r>
      <w:r>
        <w:t>Thinking this could be moved to the discussion (as in how KDPS can be extended to selections of based on multiple traits)</w:t>
      </w:r>
    </w:p>
  </w:comment>
  <w:comment w:id="202" w:author="R Salem" w:date="2024-03-19T10:27:00Z" w:initials="RS">
    <w:p w14:paraId="3E90A634" w14:textId="77777777" w:rsidR="00D44B7F" w:rsidRDefault="00D44B7F" w:rsidP="00D44B7F">
      <w:pPr>
        <w:pStyle w:val="CommentText"/>
      </w:pPr>
      <w:r>
        <w:rPr>
          <w:rStyle w:val="CommentReference"/>
        </w:rPr>
        <w:annotationRef/>
      </w:r>
      <w:r>
        <w:t>Copied to discussion section</w:t>
      </w:r>
    </w:p>
  </w:comment>
  <w:comment w:id="221" w:author="R Salem" w:date="2024-02-28T10:09:00Z" w:initials="RS">
    <w:p w14:paraId="42630A23" w14:textId="61171ED6" w:rsidR="00177704" w:rsidRDefault="00177704" w:rsidP="00177704">
      <w:pPr>
        <w:pStyle w:val="CommentText"/>
      </w:pPr>
      <w:r>
        <w:rPr>
          <w:rStyle w:val="CommentReference"/>
        </w:rPr>
        <w:annotationRef/>
      </w:r>
      <w:r>
        <w:t>Need to add more details and explain</w:t>
      </w:r>
    </w:p>
  </w:comment>
  <w:comment w:id="227" w:author="R Salem" w:date="2024-02-28T10:14:00Z" w:initials="RS">
    <w:p w14:paraId="503AAF5E" w14:textId="77777777" w:rsidR="00800234" w:rsidRDefault="00800234" w:rsidP="00800234">
      <w:pPr>
        <w:pStyle w:val="CommentText"/>
      </w:pPr>
      <w:r>
        <w:rPr>
          <w:rStyle w:val="CommentReference"/>
        </w:rPr>
        <w:annotationRef/>
      </w:r>
      <w:r>
        <w:t xml:space="preserve">Not very clear (I appreciate this is complex) - need to clarify </w:t>
      </w:r>
    </w:p>
  </w:comment>
  <w:comment w:id="246" w:author="R Salem" w:date="2024-05-01T13:35:00Z" w:initials="RS">
    <w:p w14:paraId="11359767" w14:textId="77777777" w:rsidR="009D394E" w:rsidRDefault="009D394E" w:rsidP="009D394E">
      <w:pPr>
        <w:pStyle w:val="CommentText"/>
      </w:pPr>
      <w:r>
        <w:rPr>
          <w:rStyle w:val="CommentReference"/>
        </w:rPr>
        <w:annotationRef/>
      </w:r>
      <w:r>
        <w:t>Revised for clarity - please review and edit as you see fit</w:t>
      </w:r>
    </w:p>
  </w:comment>
  <w:comment w:id="263" w:author="R Salem" w:date="2024-02-28T10:15:00Z" w:initials="RS">
    <w:p w14:paraId="24C92B70" w14:textId="5EBF2566" w:rsidR="003B71F6" w:rsidRDefault="003B71F6" w:rsidP="003B71F6">
      <w:pPr>
        <w:pStyle w:val="CommentText"/>
      </w:pPr>
      <w:r>
        <w:rPr>
          <w:rStyle w:val="CommentReference"/>
        </w:rPr>
        <w:annotationRef/>
      </w:r>
      <w:r>
        <w:t>Doesn’t it start by identifying subjects that are unrelated to anyone else based on user specified criteria - should also note</w:t>
      </w:r>
    </w:p>
    <w:p w14:paraId="54943C95" w14:textId="77777777" w:rsidR="003B71F6" w:rsidRDefault="003B71F6" w:rsidP="003B71F6">
      <w:pPr>
        <w:pStyle w:val="CommentText"/>
      </w:pPr>
    </w:p>
    <w:p w14:paraId="55E4F240" w14:textId="77777777" w:rsidR="003B71F6" w:rsidRDefault="003B71F6" w:rsidP="003B71F6">
      <w:pPr>
        <w:pStyle w:val="CommentText"/>
      </w:pPr>
      <w:r>
        <w:t>Also, wording is problematic - if subject A is related to B but b is related to C, D, E - your wording accepts this</w:t>
      </w:r>
    </w:p>
  </w:comment>
  <w:comment w:id="262" w:author="R Salem" w:date="2024-04-30T10:07:00Z" w:initials="RS">
    <w:p w14:paraId="204359AB" w14:textId="77777777" w:rsidR="0055744B" w:rsidRDefault="0055744B" w:rsidP="0055744B">
      <w:pPr>
        <w:pStyle w:val="CommentText"/>
      </w:pPr>
      <w:r>
        <w:rPr>
          <w:rStyle w:val="CommentReference"/>
        </w:rPr>
        <w:annotationRef/>
      </w:r>
      <w:r>
        <w:t>Figure doesn’t detail this</w:t>
      </w:r>
    </w:p>
  </w:comment>
  <w:comment w:id="264" w:author="R Salem" w:date="2024-04-30T17:29:00Z" w:initials="RS">
    <w:p w14:paraId="4FF9D5A6" w14:textId="77777777" w:rsidR="00E70258" w:rsidRDefault="00E70258" w:rsidP="00E70258">
      <w:pPr>
        <w:pStyle w:val="CommentText"/>
      </w:pPr>
      <w:r>
        <w:rPr>
          <w:rStyle w:val="CommentReference"/>
        </w:rPr>
        <w:annotationRef/>
      </w:r>
      <w:r>
        <w:t>Unclear what this means here</w:t>
      </w:r>
    </w:p>
  </w:comment>
  <w:comment w:id="265" w:author="R Salem" w:date="2024-04-30T17:32:00Z" w:initials="RS">
    <w:p w14:paraId="5C1862A9" w14:textId="77777777" w:rsidR="00E70258" w:rsidRDefault="00E70258" w:rsidP="00E70258">
      <w:pPr>
        <w:pStyle w:val="CommentText"/>
      </w:pPr>
      <w:r>
        <w:rPr>
          <w:rStyle w:val="CommentReference"/>
        </w:rPr>
        <w:annotationRef/>
      </w:r>
      <w:r>
        <w:t>By ‘super-subjects’ do you mean individuals related to a 2 more people (but who are not related to each other) For example: A-B-C  “B” is a super subjects</w:t>
      </w:r>
    </w:p>
  </w:comment>
  <w:comment w:id="266" w:author="R Salem" w:date="2024-04-30T17:32:00Z" w:initials="RS">
    <w:p w14:paraId="3CC4A492" w14:textId="77777777" w:rsidR="00E70258" w:rsidRDefault="00E70258" w:rsidP="00E70258">
      <w:pPr>
        <w:pStyle w:val="CommentText"/>
      </w:pPr>
      <w:r>
        <w:rPr>
          <w:rStyle w:val="CommentReference"/>
        </w:rPr>
        <w:annotationRef/>
      </w:r>
      <w:r>
        <w:t>If so, can we use a more standard term (maybe from graph theory) - hub  -&gt; rename as ‘hub-subjects’</w:t>
      </w:r>
    </w:p>
  </w:comment>
  <w:comment w:id="267" w:author="R Salem" w:date="2024-03-18T22:04:00Z" w:initials="RS">
    <w:p w14:paraId="7B0B4A3D" w14:textId="519CFE0F" w:rsidR="00E235C3" w:rsidRDefault="00E235C3" w:rsidP="00E235C3">
      <w:pPr>
        <w:pStyle w:val="CommentText"/>
      </w:pPr>
      <w:r>
        <w:rPr>
          <w:rStyle w:val="CommentReference"/>
        </w:rPr>
        <w:annotationRef/>
      </w:r>
      <w:r>
        <w:t>Revise for clarity</w:t>
      </w:r>
    </w:p>
  </w:comment>
  <w:comment w:id="268" w:author="Gu, Wanjun" w:date="2024-03-19T12:44:00Z" w:initials="WG">
    <w:p w14:paraId="172C9603" w14:textId="77777777" w:rsidR="00310D2E" w:rsidRDefault="00310D2E" w:rsidP="00310D2E">
      <w:r>
        <w:rPr>
          <w:rStyle w:val="CommentReference"/>
        </w:rPr>
        <w:annotationRef/>
      </w:r>
      <w:r>
        <w:rPr>
          <w:color w:val="000000"/>
          <w:sz w:val="20"/>
          <w:szCs w:val="20"/>
        </w:rPr>
        <w:t>Editted</w:t>
      </w:r>
    </w:p>
  </w:comment>
  <w:comment w:id="283" w:author="R Salem" w:date="2024-04-30T17:36:00Z" w:initials="RS">
    <w:p w14:paraId="2E74CE7C" w14:textId="77777777" w:rsidR="009D394E" w:rsidRDefault="00E70258" w:rsidP="009D394E">
      <w:pPr>
        <w:pStyle w:val="CommentText"/>
      </w:pPr>
      <w:r>
        <w:rPr>
          <w:rStyle w:val="CommentReference"/>
        </w:rPr>
        <w:annotationRef/>
      </w:r>
      <w:r w:rsidR="009D394E">
        <w:t>Is this correct - do you mean ‘unrelated’</w:t>
      </w:r>
    </w:p>
  </w:comment>
  <w:comment w:id="312" w:author="R Salem" w:date="2024-03-18T22:09:00Z" w:initials="RS">
    <w:p w14:paraId="62F1D20B" w14:textId="53C2CD83" w:rsidR="001A1315" w:rsidRDefault="001A1315" w:rsidP="001A1315">
      <w:pPr>
        <w:pStyle w:val="CommentText"/>
      </w:pPr>
      <w:r>
        <w:rPr>
          <w:rStyle w:val="CommentReference"/>
        </w:rPr>
        <w:annotationRef/>
      </w:r>
      <w:r>
        <w:t>Do you mean figure 1 (sub-panel)?</w:t>
      </w:r>
    </w:p>
  </w:comment>
  <w:comment w:id="313" w:author="Gu, Wanjun" w:date="2024-03-19T12:01:00Z" w:initials="WG">
    <w:p w14:paraId="62739A3B" w14:textId="77777777" w:rsidR="00126101" w:rsidRDefault="00126101" w:rsidP="00126101">
      <w:r>
        <w:rPr>
          <w:rStyle w:val="CommentReference"/>
        </w:rPr>
        <w:annotationRef/>
      </w:r>
      <w:r>
        <w:rPr>
          <w:color w:val="000000"/>
          <w:sz w:val="20"/>
          <w:szCs w:val="20"/>
        </w:rPr>
        <w:t>There is a table and a figure for this manuscript. Table 1 details the parameters used for the simulation.</w:t>
      </w:r>
    </w:p>
  </w:comment>
  <w:comment w:id="326" w:author="R Salem" w:date="2024-04-30T17:55:00Z" w:initials="RS">
    <w:p w14:paraId="6A00A0D6" w14:textId="77777777" w:rsidR="00B448D9" w:rsidRDefault="00B448D9" w:rsidP="00B448D9">
      <w:pPr>
        <w:pStyle w:val="CommentText"/>
      </w:pPr>
      <w:r>
        <w:rPr>
          <w:rStyle w:val="CommentReference"/>
        </w:rPr>
        <w:annotationRef/>
      </w:r>
      <w:r>
        <w:t xml:space="preserve">Guide on how to get cpu specs via bash </w:t>
      </w:r>
      <w:hyperlink r:id="rId7" w:history="1">
        <w:r w:rsidRPr="00CD66AB">
          <w:rPr>
            <w:rStyle w:val="Hyperlink"/>
          </w:rPr>
          <w:t>https://askubuntu.com/questions/26393/getting-processor-information</w:t>
        </w:r>
      </w:hyperlink>
    </w:p>
  </w:comment>
  <w:comment w:id="329" w:author="R Salem" w:date="2024-03-19T09:36:00Z" w:initials="RS">
    <w:p w14:paraId="35272EF3" w14:textId="77777777" w:rsidR="00B448D9" w:rsidRDefault="00B448D9" w:rsidP="00B448D9">
      <w:pPr>
        <w:pStyle w:val="CommentText"/>
      </w:pPr>
      <w:r>
        <w:rPr>
          <w:rStyle w:val="CommentReference"/>
        </w:rPr>
        <w:annotationRef/>
      </w:r>
      <w:r>
        <w:t>Can we comment on real world results for KDPS in UKBB?</w:t>
      </w:r>
    </w:p>
  </w:comment>
  <w:comment w:id="330" w:author="R Salem" w:date="2024-03-19T10:27:00Z" w:initials="RS">
    <w:p w14:paraId="3B40E7C2" w14:textId="77777777" w:rsidR="00B448D9" w:rsidRDefault="00B448D9" w:rsidP="00B448D9">
      <w:pPr>
        <w:pStyle w:val="CommentText"/>
      </w:pPr>
      <w:r>
        <w:rPr>
          <w:rStyle w:val="CommentReference"/>
        </w:rPr>
        <w:annotationRef/>
      </w:r>
      <w:r>
        <w:t>One other metric that we could note is the ratio of run time for naïve vs. phenotype aware selection (e.g.,  5 min for naïve vs. 15 for phenotype aware)</w:t>
      </w:r>
    </w:p>
  </w:comment>
  <w:comment w:id="331" w:author="Gu, Wanjun" w:date="2024-03-19T12:10:00Z" w:initials="WG">
    <w:p w14:paraId="4407E241" w14:textId="77777777" w:rsidR="00B448D9" w:rsidRDefault="00B448D9" w:rsidP="00B448D9">
      <w:r>
        <w:rPr>
          <w:rStyle w:val="CommentReference"/>
        </w:rPr>
        <w:annotationRef/>
      </w:r>
      <w:r>
        <w:rPr>
          <w:color w:val="000000"/>
          <w:sz w:val="20"/>
          <w:szCs w:val="20"/>
        </w:rPr>
        <w:t>They are almost exactly the same with very minor differences likely due to error introduced in the random processes.</w:t>
      </w:r>
    </w:p>
  </w:comment>
  <w:comment w:id="332" w:author="R Salem" w:date="2024-03-19T11:31:00Z" w:initials="RS">
    <w:p w14:paraId="14395A6B" w14:textId="295C29B9" w:rsidR="006B1B4D" w:rsidRDefault="006B1B4D" w:rsidP="006B1B4D">
      <w:pPr>
        <w:pStyle w:val="CommentText"/>
      </w:pPr>
      <w:r>
        <w:rPr>
          <w:rStyle w:val="CommentReference"/>
        </w:rPr>
        <w:annotationRef/>
      </w:r>
      <w:r>
        <w:t>Should note compute power use (cpu statistics and memory use) - for reference to end users</w:t>
      </w:r>
    </w:p>
  </w:comment>
  <w:comment w:id="333" w:author="R Salem" w:date="2024-03-18T22:38:00Z" w:initials="RS">
    <w:p w14:paraId="412127A4" w14:textId="5E18BA6E" w:rsidR="00281E63" w:rsidRDefault="00281E63" w:rsidP="00281E63">
      <w:pPr>
        <w:pStyle w:val="CommentText"/>
      </w:pPr>
      <w:r>
        <w:rPr>
          <w:rStyle w:val="CommentReference"/>
        </w:rPr>
        <w:annotationRef/>
      </w:r>
      <w:r>
        <w:t>Did we do a comparison of KDPS vs. PLINK2 without phenotype selection?</w:t>
      </w:r>
    </w:p>
  </w:comment>
  <w:comment w:id="334" w:author="R Salem" w:date="2024-03-18T22:40:00Z" w:initials="RS">
    <w:p w14:paraId="542D7E5D" w14:textId="77777777" w:rsidR="00281E63" w:rsidRDefault="00281E63" w:rsidP="00281E63">
      <w:pPr>
        <w:pStyle w:val="CommentText"/>
      </w:pPr>
      <w:r>
        <w:rPr>
          <w:rStyle w:val="CommentReference"/>
        </w:rPr>
        <w:annotationRef/>
      </w:r>
      <w:r>
        <w:t>This would be a helpful comparison to note - utility/speed of tool (even in naïve scenarios)</w:t>
      </w:r>
    </w:p>
  </w:comment>
  <w:comment w:id="338" w:author="R Salem" w:date="2024-03-19T09:35:00Z" w:initials="RS">
    <w:p w14:paraId="13F64739" w14:textId="77777777" w:rsidR="007809AB" w:rsidRDefault="007809AB" w:rsidP="007809AB">
      <w:pPr>
        <w:pStyle w:val="CommentText"/>
      </w:pPr>
      <w:r>
        <w:rPr>
          <w:rStyle w:val="CommentReference"/>
        </w:rPr>
        <w:annotationRef/>
      </w:r>
      <w:r>
        <w:t>Is this the number of related pairs?</w:t>
      </w:r>
    </w:p>
  </w:comment>
  <w:comment w:id="339" w:author="Gu, Wanjun" w:date="2024-03-19T12:04:00Z" w:initials="WG">
    <w:p w14:paraId="6A1720DC" w14:textId="77777777" w:rsidR="007809AB" w:rsidRDefault="007809AB" w:rsidP="007809AB">
      <w:r>
        <w:rPr>
          <w:rStyle w:val="CommentReference"/>
        </w:rPr>
        <w:annotationRef/>
      </w:r>
      <w:r>
        <w:rPr>
          <w:color w:val="000000"/>
          <w:sz w:val="20"/>
          <w:szCs w:val="20"/>
        </w:rPr>
        <w:t>Yes. However sometime the relatedness structure can be complicated. For instance, 4 people technically can form 6 related pairs.</w:t>
      </w:r>
    </w:p>
  </w:comment>
  <w:comment w:id="345" w:author="R Salem" w:date="2024-02-28T10:39:00Z" w:initials="RS">
    <w:p w14:paraId="3F86E7BB" w14:textId="40569BCD" w:rsidR="005773A6" w:rsidRDefault="005773A6" w:rsidP="005773A6">
      <w:pPr>
        <w:pStyle w:val="CommentText"/>
      </w:pPr>
      <w:r>
        <w:rPr>
          <w:rStyle w:val="CommentReference"/>
        </w:rPr>
        <w:annotationRef/>
      </w:r>
      <w:r>
        <w:t>How many related pair are in this set?</w:t>
      </w:r>
    </w:p>
  </w:comment>
  <w:comment w:id="356" w:author="R Salem" w:date="2024-03-18T22:17:00Z" w:initials="RS">
    <w:p w14:paraId="19F8E9D7" w14:textId="77777777" w:rsidR="007809AB" w:rsidRDefault="007809AB" w:rsidP="007809AB">
      <w:pPr>
        <w:pStyle w:val="CommentText"/>
      </w:pPr>
      <w:r>
        <w:rPr>
          <w:rStyle w:val="CommentReference"/>
        </w:rPr>
        <w:annotationRef/>
      </w:r>
      <w:r>
        <w:t>Can we run KDPS on UKBB for real diseases of interest (or will we get the same results as the simulation?)</w:t>
      </w:r>
    </w:p>
  </w:comment>
  <w:comment w:id="357" w:author="Gu, Wanjun" w:date="2024-03-19T12:12:00Z" w:initials="WG">
    <w:p w14:paraId="7D2FAF26" w14:textId="77777777" w:rsidR="007809AB" w:rsidRDefault="007809AB" w:rsidP="007809AB">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360" w:author="R Salem" w:date="2024-03-19T09:35:00Z" w:initials="RS">
    <w:p w14:paraId="1E1A5DEE" w14:textId="77777777" w:rsidR="002010D2" w:rsidRDefault="002010D2" w:rsidP="002010D2">
      <w:pPr>
        <w:pStyle w:val="CommentText"/>
      </w:pPr>
      <w:r>
        <w:rPr>
          <w:rStyle w:val="CommentReference"/>
        </w:rPr>
        <w:annotationRef/>
      </w:r>
      <w:r>
        <w:t>Is this the number of related pairs?</w:t>
      </w:r>
    </w:p>
  </w:comment>
  <w:comment w:id="361" w:author="Gu, Wanjun" w:date="2024-03-19T12:04:00Z" w:initials="WG">
    <w:p w14:paraId="6596E344" w14:textId="77777777" w:rsidR="00126101" w:rsidRDefault="00126101" w:rsidP="00126101">
      <w:r>
        <w:rPr>
          <w:rStyle w:val="CommentReference"/>
        </w:rPr>
        <w:annotationRef/>
      </w:r>
      <w:r>
        <w:rPr>
          <w:color w:val="000000"/>
          <w:sz w:val="20"/>
          <w:szCs w:val="20"/>
        </w:rPr>
        <w:t>Yes. However sometime the relatedness structure can be complicated. For instance, 4 people technically can form 6 related pairs.</w:t>
      </w:r>
    </w:p>
  </w:comment>
  <w:comment w:id="371" w:author="R Salem" w:date="2024-04-30T17:55:00Z" w:initials="RS">
    <w:p w14:paraId="69774CED" w14:textId="77777777" w:rsidR="007809AB" w:rsidRDefault="007809AB" w:rsidP="007809AB">
      <w:pPr>
        <w:pStyle w:val="CommentText"/>
      </w:pPr>
      <w:r>
        <w:rPr>
          <w:rStyle w:val="CommentReference"/>
        </w:rPr>
        <w:annotationRef/>
      </w:r>
      <w:r>
        <w:t xml:space="preserve">Guide on how to get cpu specs via bash </w:t>
      </w:r>
      <w:hyperlink r:id="rId8" w:history="1">
        <w:r w:rsidRPr="00CD66AB">
          <w:rPr>
            <w:rStyle w:val="Hyperlink"/>
          </w:rPr>
          <w:t>https://askubuntu.com/questions/26393/getting-processor-information</w:t>
        </w:r>
      </w:hyperlink>
    </w:p>
  </w:comment>
  <w:comment w:id="365" w:author="R Salem" w:date="2024-03-19T09:36:00Z" w:initials="RS">
    <w:p w14:paraId="22ECF188" w14:textId="2D853BA6" w:rsidR="002010D2" w:rsidRDefault="002010D2" w:rsidP="002010D2">
      <w:pPr>
        <w:pStyle w:val="CommentText"/>
      </w:pPr>
      <w:r>
        <w:rPr>
          <w:rStyle w:val="CommentReference"/>
        </w:rPr>
        <w:annotationRef/>
      </w:r>
      <w:r>
        <w:t>Can we comment on real world results for KDPS in UKBB?</w:t>
      </w:r>
    </w:p>
  </w:comment>
  <w:comment w:id="366" w:author="R Salem" w:date="2024-03-19T10:27:00Z" w:initials="RS">
    <w:p w14:paraId="2F5F897C" w14:textId="77777777" w:rsidR="00D44B7F" w:rsidRDefault="00D44B7F" w:rsidP="00D44B7F">
      <w:pPr>
        <w:pStyle w:val="CommentText"/>
      </w:pPr>
      <w:r>
        <w:rPr>
          <w:rStyle w:val="CommentReference"/>
        </w:rPr>
        <w:annotationRef/>
      </w:r>
      <w:r>
        <w:t>One other metric that we could note is the ratio of run time for naïve vs. phenotype aware selection (e.g.,  5 min for naïve vs. 15 for phenotype aware)</w:t>
      </w:r>
    </w:p>
  </w:comment>
  <w:comment w:id="367" w:author="Gu, Wanjun" w:date="2024-03-19T12:10:00Z" w:initials="WG">
    <w:p w14:paraId="35EDB388" w14:textId="77777777" w:rsidR="00126101" w:rsidRDefault="00126101" w:rsidP="00126101">
      <w:r>
        <w:rPr>
          <w:rStyle w:val="CommentReference"/>
        </w:rPr>
        <w:annotationRef/>
      </w:r>
      <w:r>
        <w:rPr>
          <w:color w:val="000000"/>
          <w:sz w:val="20"/>
          <w:szCs w:val="20"/>
        </w:rPr>
        <w:t>They are almost exactly the same with very minor differences likely due to error introduced in the random processes.</w:t>
      </w:r>
    </w:p>
  </w:comment>
  <w:comment w:id="376" w:author="R Salem" w:date="2024-03-18T22:17:00Z" w:initials="RS">
    <w:p w14:paraId="583BCB5C" w14:textId="1C109336" w:rsidR="002237CB" w:rsidRDefault="002237CB" w:rsidP="002237CB">
      <w:pPr>
        <w:pStyle w:val="CommentText"/>
      </w:pPr>
      <w:r>
        <w:rPr>
          <w:rStyle w:val="CommentReference"/>
        </w:rPr>
        <w:annotationRef/>
      </w:r>
      <w:r>
        <w:t>Can we run KDPS on UKBB for real diseases of interest (or will we get the same results as the simulation?)</w:t>
      </w:r>
    </w:p>
  </w:comment>
  <w:comment w:id="377" w:author="Gu, Wanjun" w:date="2024-03-19T12:12:00Z" w:initials="WG">
    <w:p w14:paraId="5CE42E38" w14:textId="77777777" w:rsidR="007F5880" w:rsidRDefault="007F5880" w:rsidP="007F5880">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386" w:author="R Salem" w:date="2024-02-28T10:42:00Z" w:initials="RS">
    <w:p w14:paraId="3A709410" w14:textId="73A18279" w:rsidR="002D63BB" w:rsidRDefault="002D63BB" w:rsidP="002D63BB">
      <w:pPr>
        <w:pStyle w:val="CommentText"/>
      </w:pPr>
      <w:r>
        <w:rPr>
          <w:rStyle w:val="CommentReference"/>
        </w:rPr>
        <w:annotationRef/>
      </w:r>
      <w:r>
        <w:t>What does this refer to?</w:t>
      </w:r>
    </w:p>
  </w:comment>
  <w:comment w:id="387" w:author="Gu, Wanjun" w:date="2024-02-28T15:19:00Z" w:initials="WG">
    <w:p w14:paraId="32F26486" w14:textId="77777777" w:rsidR="009E02C8" w:rsidRDefault="009E02C8" w:rsidP="009E02C8">
      <w:r>
        <w:rPr>
          <w:rStyle w:val="CommentReference"/>
        </w:rPr>
        <w:annotationRef/>
      </w:r>
      <w:r>
        <w:rPr>
          <w:color w:val="000000"/>
          <w:sz w:val="20"/>
          <w:szCs w:val="20"/>
        </w:rPr>
        <w:t>Edited.</w:t>
      </w:r>
    </w:p>
  </w:comment>
  <w:comment w:id="384" w:author="R Salem" w:date="2024-03-18T22:17:00Z" w:initials="RS">
    <w:p w14:paraId="62B4D9F9" w14:textId="77777777" w:rsidR="002237CB" w:rsidRDefault="002237CB" w:rsidP="002237CB">
      <w:pPr>
        <w:pStyle w:val="CommentText"/>
      </w:pPr>
      <w:r>
        <w:rPr>
          <w:rStyle w:val="CommentReference"/>
        </w:rPr>
        <w:annotationRef/>
      </w:r>
      <w:r>
        <w:t>Written in a complicated way - revise for clarity</w:t>
      </w:r>
    </w:p>
  </w:comment>
  <w:comment w:id="385" w:author="Gu, Wanjun" w:date="2024-03-19T12:19:00Z" w:initials="WG">
    <w:p w14:paraId="4E5BB1EA" w14:textId="77777777" w:rsidR="007F5880" w:rsidRDefault="007F5880" w:rsidP="007F5880">
      <w:r>
        <w:rPr>
          <w:rStyle w:val="CommentReference"/>
        </w:rPr>
        <w:annotationRef/>
      </w:r>
      <w:r>
        <w:rPr>
          <w:color w:val="000000"/>
          <w:sz w:val="20"/>
          <w:szCs w:val="20"/>
        </w:rPr>
        <w:t>Edited.</w:t>
      </w:r>
    </w:p>
  </w:comment>
  <w:comment w:id="388" w:author="R Salem" w:date="2024-03-19T10:29:00Z" w:initials="RS">
    <w:p w14:paraId="3AF9678A" w14:textId="22C2DF2D" w:rsidR="00D44B7F" w:rsidRDefault="00D44B7F" w:rsidP="00D44B7F">
      <w:pPr>
        <w:pStyle w:val="CommentText"/>
      </w:pPr>
      <w:r>
        <w:rPr>
          <w:rStyle w:val="CommentReference"/>
        </w:rPr>
        <w:annotationRef/>
      </w:r>
      <w:r>
        <w:t>Was thinking/Expecting increased fuzziness would have a bigger impact</w:t>
      </w:r>
    </w:p>
  </w:comment>
  <w:comment w:id="389" w:author="Gu, Wanjun" w:date="2024-03-19T12:15:00Z" w:initials="WG">
    <w:p w14:paraId="0C8FF2FF" w14:textId="77777777" w:rsidR="007F5880" w:rsidRDefault="007F5880" w:rsidP="007F5880">
      <w:r>
        <w:rPr>
          <w:rStyle w:val="CommentReference"/>
        </w:rPr>
        <w:annotationRef/>
      </w:r>
      <w:r>
        <w:rPr>
          <w:color w:val="000000"/>
          <w:sz w:val="20"/>
          <w:szCs w:val="20"/>
        </w:rPr>
        <w:t>Not likely, this is because the average order of the network is around 2.5 in the simulated dataset. This is to say that most related indivuduals are related to 2 or 3 people. Very very few individuals are related to more than 10 people. So a fuzziness score of 10 or above should not introduced a big difference in the results. But theoretically this could change if the real dataset that the user set has more complex relatedness relationships.</w:t>
      </w:r>
    </w:p>
  </w:comment>
  <w:comment w:id="392" w:author="R Salem" w:date="2024-03-19T10:33:00Z" w:initials="RS">
    <w:p w14:paraId="0AF1AEDC" w14:textId="3C2DA85E" w:rsidR="00D44B7F" w:rsidRDefault="00D44B7F" w:rsidP="00D44B7F">
      <w:pPr>
        <w:pStyle w:val="CommentText"/>
      </w:pPr>
      <w:r>
        <w:rPr>
          <w:rStyle w:val="CommentReference"/>
        </w:rPr>
        <w:annotationRef/>
      </w:r>
      <w:r>
        <w:t xml:space="preserve">Not sure what you mean </w:t>
      </w:r>
    </w:p>
  </w:comment>
  <w:comment w:id="393" w:author="Gu, Wanjun" w:date="2024-04-11T11:50:00Z" w:initials="WG">
    <w:p w14:paraId="6BAF5FD2" w14:textId="77777777" w:rsidR="00D56D20" w:rsidRDefault="00D56D20" w:rsidP="00D56D20">
      <w:r>
        <w:rPr>
          <w:rStyle w:val="CommentReference"/>
        </w:rPr>
        <w:annotationRef/>
      </w:r>
      <w:r>
        <w:rPr>
          <w:color w:val="000000"/>
          <w:sz w:val="20"/>
          <w:szCs w:val="20"/>
        </w:rPr>
        <w:t>Editted</w:t>
      </w:r>
    </w:p>
  </w:comment>
  <w:comment w:id="396" w:author="R Salem" w:date="2024-03-18T22:21:00Z" w:initials="RS">
    <w:p w14:paraId="322F2CB2" w14:textId="46ACD01D" w:rsidR="002237CB" w:rsidRDefault="002237CB" w:rsidP="002237CB">
      <w:pPr>
        <w:pStyle w:val="CommentText"/>
      </w:pPr>
      <w:r>
        <w:rPr>
          <w:rStyle w:val="CommentReference"/>
        </w:rPr>
        <w:annotationRef/>
      </w:r>
      <w:r>
        <w:t>Is it 10% higher or 50% higher (30% vs. 20%)</w:t>
      </w:r>
    </w:p>
  </w:comment>
  <w:comment w:id="397" w:author="Gu, Wanjun" w:date="2024-03-19T12:26:00Z" w:initials="WG">
    <w:p w14:paraId="58199F64" w14:textId="77777777" w:rsidR="003E4B04" w:rsidRDefault="003E4B04" w:rsidP="003E4B04">
      <w:r>
        <w:rPr>
          <w:rStyle w:val="CommentReference"/>
        </w:rPr>
        <w:annotationRef/>
      </w:r>
      <w:r>
        <w:rPr>
          <w:color w:val="000000"/>
          <w:sz w:val="20"/>
          <w:szCs w:val="20"/>
        </w:rPr>
        <w:t>It would be 50% higher. That is: (30%-20%)/20%</w:t>
      </w:r>
    </w:p>
  </w:comment>
  <w:comment w:id="402" w:author="R Salem" w:date="2024-03-19T09:26:00Z" w:initials="RS">
    <w:p w14:paraId="24160F84" w14:textId="6A178CB4" w:rsidR="002010D2" w:rsidRDefault="002010D2" w:rsidP="002010D2">
      <w:pPr>
        <w:pStyle w:val="CommentText"/>
      </w:pPr>
      <w:r>
        <w:rPr>
          <w:rStyle w:val="CommentReference"/>
        </w:rPr>
        <w:annotationRef/>
      </w:r>
      <w:r>
        <w:t>We should also add some real world examples using UKBB - T2D, renal complication, and less common diseases (lets discuss some options)</w:t>
      </w:r>
    </w:p>
  </w:comment>
  <w:comment w:id="403" w:author="R Salem" w:date="2024-03-19T11:12:00Z" w:initials="RS">
    <w:p w14:paraId="35A5E918" w14:textId="77777777" w:rsidR="00A24502" w:rsidRDefault="00A24502" w:rsidP="00A24502">
      <w:pPr>
        <w:pStyle w:val="CommentText"/>
      </w:pPr>
      <w:r>
        <w:rPr>
          <w:rStyle w:val="CommentReference"/>
        </w:rPr>
        <w:annotationRef/>
      </w:r>
      <w:r>
        <w:t>I made some suggestions for real world testing that can be noted here</w:t>
      </w:r>
    </w:p>
  </w:comment>
  <w:comment w:id="418" w:author="R Salem" w:date="2024-02-28T10:44:00Z" w:initials="RS">
    <w:p w14:paraId="72A675CD" w14:textId="5AA13B30" w:rsidR="002D63BB" w:rsidRDefault="002D63BB" w:rsidP="002D63BB">
      <w:pPr>
        <w:pStyle w:val="CommentText"/>
      </w:pPr>
      <w:r>
        <w:rPr>
          <w:rStyle w:val="CommentReference"/>
        </w:rPr>
        <w:annotationRef/>
      </w:r>
      <w:r>
        <w:t>Shouldn’t this be a panel in the main figure?</w:t>
      </w:r>
    </w:p>
  </w:comment>
  <w:comment w:id="419" w:author="Gu, Wanjun" w:date="2024-02-28T15:21:00Z" w:initials="WG">
    <w:p w14:paraId="152A279D" w14:textId="77777777" w:rsidR="009E02C8" w:rsidRDefault="009E02C8" w:rsidP="009E02C8">
      <w:r>
        <w:rPr>
          <w:rStyle w:val="CommentReference"/>
        </w:rPr>
        <w:annotationRef/>
      </w:r>
      <w:r>
        <w:rPr>
          <w:color w:val="000000"/>
          <w:sz w:val="20"/>
          <w:szCs w:val="20"/>
        </w:rPr>
        <w:t xml:space="preserve">To me, the real world data should come with its own table. This is because there are a few parameters to report - the table/figure embedded in figure 1 might be too busy to read. </w:t>
      </w:r>
    </w:p>
  </w:comment>
  <w:comment w:id="420" w:author="R Salem" w:date="2024-03-18T22:22:00Z" w:initials="RS">
    <w:p w14:paraId="25DEC4A0" w14:textId="77777777" w:rsidR="002237CB" w:rsidRDefault="002237CB" w:rsidP="002237CB">
      <w:pPr>
        <w:pStyle w:val="CommentText"/>
      </w:pPr>
      <w:r>
        <w:rPr>
          <w:rStyle w:val="CommentReference"/>
        </w:rPr>
        <w:annotationRef/>
      </w:r>
      <w:r>
        <w:t>Put into Supplement?</w:t>
      </w:r>
    </w:p>
  </w:comment>
  <w:comment w:id="421" w:author="R Salem" w:date="2024-03-18T22:22:00Z" w:initials="RS">
    <w:p w14:paraId="39706331" w14:textId="77777777" w:rsidR="002237CB" w:rsidRDefault="002237CB" w:rsidP="002237CB">
      <w:pPr>
        <w:pStyle w:val="CommentText"/>
      </w:pPr>
      <w:r>
        <w:rPr>
          <w:rStyle w:val="CommentReference"/>
        </w:rPr>
        <w:annotationRef/>
      </w:r>
      <w:r>
        <w:t>If so, we should note as ‘supplemental’</w:t>
      </w:r>
    </w:p>
  </w:comment>
  <w:comment w:id="422" w:author="Gu, Wanjun" w:date="2024-03-19T12:29:00Z" w:initials="WG">
    <w:p w14:paraId="1062379D" w14:textId="77777777" w:rsidR="00DF63D4" w:rsidRDefault="00DF63D4" w:rsidP="00DF63D4">
      <w:r>
        <w:rPr>
          <w:rStyle w:val="CommentReference"/>
        </w:rPr>
        <w:annotationRef/>
      </w:r>
      <w:r>
        <w:rPr>
          <w:color w:val="000000"/>
          <w:sz w:val="20"/>
          <w:szCs w:val="20"/>
        </w:rPr>
        <w:t>Or I think we can also do a table 2 for that. Happy to discuss a bit more later</w:t>
      </w:r>
    </w:p>
  </w:comment>
  <w:comment w:id="444" w:author="R Salem" w:date="2024-03-18T22:17:00Z" w:initials="RS">
    <w:p w14:paraId="742AE7FE" w14:textId="77777777" w:rsidR="001538FC" w:rsidRDefault="001538FC" w:rsidP="001538FC">
      <w:pPr>
        <w:pStyle w:val="CommentText"/>
      </w:pPr>
      <w:r>
        <w:rPr>
          <w:rStyle w:val="CommentReference"/>
        </w:rPr>
        <w:annotationRef/>
      </w:r>
      <w:r>
        <w:t>Can we run KDPS on UKBB for real diseases of interest (or will we get the same results as the simulation?)</w:t>
      </w:r>
    </w:p>
  </w:comment>
  <w:comment w:id="445" w:author="Gu, Wanjun" w:date="2024-03-19T12:12:00Z" w:initials="WG">
    <w:p w14:paraId="2D12FF99" w14:textId="77777777" w:rsidR="001538FC" w:rsidRDefault="001538FC" w:rsidP="001538FC">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474" w:author="R Salem" w:date="2024-04-30T18:18:00Z" w:initials="RS">
    <w:p w14:paraId="65CD7255" w14:textId="77777777" w:rsidR="0087508B" w:rsidRDefault="0087508B" w:rsidP="0087508B">
      <w:pPr>
        <w:pStyle w:val="CommentText"/>
      </w:pPr>
      <w:r>
        <w:rPr>
          <w:rStyle w:val="CommentReference"/>
        </w:rPr>
        <w:annotationRef/>
      </w:r>
      <w:r>
        <w:t>What methods are you referring to?</w:t>
      </w:r>
    </w:p>
  </w:comment>
  <w:comment w:id="475" w:author="R Salem" w:date="2024-05-01T11:47:00Z" w:initials="RS">
    <w:p w14:paraId="63DC3ACD" w14:textId="77777777" w:rsidR="005B5BDF" w:rsidRDefault="005B5BDF" w:rsidP="005B5BDF">
      <w:pPr>
        <w:pStyle w:val="CommentText"/>
      </w:pPr>
      <w:r>
        <w:rPr>
          <w:rStyle w:val="CommentReference"/>
        </w:rPr>
        <w:annotationRef/>
      </w:r>
      <w:r>
        <w:t>Suggest delete, else needs to be reworked to follow the revised paragraph above</w:t>
      </w:r>
    </w:p>
  </w:comment>
  <w:comment w:id="483" w:author="R Salem" w:date="2024-03-18T22:34:00Z" w:initials="RS">
    <w:p w14:paraId="1D8F0FBD" w14:textId="0CACB9BB" w:rsidR="002B7725" w:rsidRDefault="002B7725" w:rsidP="002B7725">
      <w:pPr>
        <w:pStyle w:val="CommentText"/>
      </w:pPr>
      <w:r>
        <w:rPr>
          <w:rStyle w:val="CommentReference"/>
        </w:rPr>
        <w:annotationRef/>
      </w:r>
      <w:r>
        <w:t>Revise - unclear</w:t>
      </w:r>
    </w:p>
  </w:comment>
  <w:comment w:id="491" w:author="R Salem" w:date="2024-02-28T10:48:00Z" w:initials="RS">
    <w:p w14:paraId="3358188B" w14:textId="32D2486F" w:rsidR="002D63BB" w:rsidRDefault="002D63BB" w:rsidP="002D63BB">
      <w:pPr>
        <w:pStyle w:val="CommentText"/>
      </w:pPr>
      <w:r>
        <w:rPr>
          <w:rStyle w:val="CommentReference"/>
        </w:rPr>
        <w:annotationRef/>
      </w:r>
      <w:r>
        <w:t>Revise to detail utility and practical application of KDPS …. The setting it would be useful in:</w:t>
      </w:r>
    </w:p>
    <w:p w14:paraId="55B253C0" w14:textId="77777777" w:rsidR="002D63BB" w:rsidRDefault="002D63BB" w:rsidP="002D63BB">
      <w:pPr>
        <w:pStyle w:val="CommentText"/>
      </w:pPr>
      <w:r>
        <w:t>-Stratified analyses (no relatedness across strata)</w:t>
      </w:r>
    </w:p>
    <w:p w14:paraId="3543E2FD" w14:textId="77777777" w:rsidR="002D63BB" w:rsidRDefault="002D63BB" w:rsidP="002D63BB">
      <w:pPr>
        <w:pStyle w:val="CommentText"/>
      </w:pPr>
      <w:r>
        <w:t>-GxE</w:t>
      </w:r>
    </w:p>
    <w:p w14:paraId="0867CF84" w14:textId="77777777" w:rsidR="002D63BB" w:rsidRDefault="002D63BB" w:rsidP="002D63BB">
      <w:pPr>
        <w:pStyle w:val="CommentText"/>
      </w:pPr>
      <w:r>
        <w:t>-rare outcomes</w:t>
      </w:r>
    </w:p>
    <w:p w14:paraId="1190B8FF" w14:textId="77777777" w:rsidR="002D63BB" w:rsidRDefault="002D63BB" w:rsidP="002D63BB">
      <w:pPr>
        <w:pStyle w:val="CommentText"/>
      </w:pPr>
      <w:r>
        <w:t>-rare exposure (prioritize subjects with rare variants)</w:t>
      </w:r>
    </w:p>
    <w:p w14:paraId="7815D165" w14:textId="77777777" w:rsidR="002D63BB" w:rsidRDefault="002D63BB" w:rsidP="002D63BB">
      <w:pPr>
        <w:pStyle w:val="CommentText"/>
      </w:pPr>
      <w:r>
        <w:t>-selection scans</w:t>
      </w:r>
    </w:p>
    <w:p w14:paraId="780F09D2" w14:textId="77777777" w:rsidR="002D63BB" w:rsidRDefault="002D63BB" w:rsidP="002D63BB">
      <w:pPr>
        <w:pStyle w:val="CommentText"/>
      </w:pPr>
      <w:r>
        <w:t>-GWAS QC/technical</w:t>
      </w:r>
    </w:p>
    <w:p w14:paraId="73F8C07C" w14:textId="77777777" w:rsidR="002D63BB" w:rsidRDefault="002D63BB" w:rsidP="002D63BB">
      <w:pPr>
        <w:pStyle w:val="CommentText"/>
      </w:pPr>
      <w:r>
        <w:t>-admixture mapping</w:t>
      </w:r>
    </w:p>
    <w:p w14:paraId="732EA736" w14:textId="77777777" w:rsidR="002D63BB" w:rsidRDefault="002D63BB" w:rsidP="002D63BB">
      <w:pPr>
        <w:pStyle w:val="CommentText"/>
      </w:pPr>
      <w:r>
        <w:t>etc</w:t>
      </w:r>
    </w:p>
  </w:comment>
  <w:comment w:id="512" w:author="R Salem" w:date="2024-02-28T10:43:00Z" w:initials="RS">
    <w:p w14:paraId="112809F2" w14:textId="77777777" w:rsidR="009E02C8" w:rsidRDefault="009E02C8" w:rsidP="009E02C8">
      <w:pPr>
        <w:pStyle w:val="CommentText"/>
      </w:pPr>
      <w:r>
        <w:rPr>
          <w:rStyle w:val="CommentReference"/>
        </w:rPr>
        <w:annotationRef/>
      </w:r>
      <w:r>
        <w:t>Move to conclusion/discussion</w:t>
      </w:r>
    </w:p>
  </w:comment>
  <w:comment w:id="515" w:author="R Salem" w:date="2024-04-30T22:02:00Z" w:initials="RS">
    <w:p w14:paraId="40F9A31B" w14:textId="77777777" w:rsidR="00A35BD6" w:rsidRDefault="00A35BD6" w:rsidP="00A35BD6">
      <w:pPr>
        <w:pStyle w:val="CommentText"/>
      </w:pPr>
      <w:r>
        <w:rPr>
          <w:rStyle w:val="CommentReference"/>
        </w:rPr>
        <w:annotationRef/>
      </w:r>
      <w:r>
        <w:t>Suggest delete - not sure what your trying say or importance</w:t>
      </w:r>
    </w:p>
  </w:comment>
  <w:comment w:id="537" w:author="R Salem" w:date="2024-05-01T12:15:00Z" w:initials="RS">
    <w:p w14:paraId="715B123D" w14:textId="77777777" w:rsidR="00B34249" w:rsidRDefault="00B34249" w:rsidP="00B34249">
      <w:pPr>
        <w:pStyle w:val="CommentText"/>
      </w:pPr>
      <w:r>
        <w:rPr>
          <w:rStyle w:val="CommentReference"/>
        </w:rPr>
        <w:annotationRef/>
      </w:r>
      <w:r>
        <w:t>We should add references</w:t>
      </w:r>
    </w:p>
  </w:comment>
  <w:comment w:id="580" w:author="R Salem" w:date="2024-04-30T18:25:00Z" w:initials="RS">
    <w:p w14:paraId="2F95542D" w14:textId="2C5ED646" w:rsidR="0087508B" w:rsidRDefault="0087508B" w:rsidP="0087508B">
      <w:pPr>
        <w:pStyle w:val="CommentText"/>
      </w:pPr>
      <w:r>
        <w:rPr>
          <w:rStyle w:val="CommentReference"/>
        </w:rPr>
        <w:annotationRef/>
      </w:r>
      <w:r>
        <w:t xml:space="preserve">Suggest you cite this article in stead: </w:t>
      </w:r>
    </w:p>
    <w:p w14:paraId="0ECAFE72" w14:textId="77777777" w:rsidR="0087508B" w:rsidRDefault="0087508B" w:rsidP="0087508B">
      <w:pPr>
        <w:pStyle w:val="CommentText"/>
      </w:pPr>
    </w:p>
    <w:p w14:paraId="18C32535" w14:textId="77777777" w:rsidR="0087508B" w:rsidRDefault="00000000" w:rsidP="0087508B">
      <w:pPr>
        <w:pStyle w:val="CommentText"/>
      </w:pPr>
      <w:hyperlink r:id="rId9" w:history="1">
        <w:r w:rsidR="0087508B" w:rsidRPr="00134E32">
          <w:rPr>
            <w:rStyle w:val="Hyperlink"/>
          </w:rPr>
          <w:t>https://www.ncbi.nlm.nih.gov/pmc/articles/PMC5837306/</w:t>
        </w:r>
      </w:hyperlink>
    </w:p>
  </w:comment>
  <w:comment w:id="622" w:author="R Salem" w:date="2024-02-28T12:08:00Z" w:initials="RS">
    <w:p w14:paraId="26610ABA" w14:textId="5BBAE7F7" w:rsidR="005635E1" w:rsidRDefault="005635E1" w:rsidP="005635E1">
      <w:pPr>
        <w:pStyle w:val="CommentText"/>
      </w:pPr>
      <w:r>
        <w:rPr>
          <w:rStyle w:val="CommentReference"/>
        </w:rPr>
        <w:annotationRef/>
      </w:r>
      <w:r>
        <w:t>Always best to end on positive note - rather than detailing limitations/issues</w:t>
      </w:r>
    </w:p>
  </w:comment>
  <w:comment w:id="623" w:author="Gu, Wanjun" w:date="2024-03-19T12:30:00Z" w:initials="WG">
    <w:p w14:paraId="64AAF95E" w14:textId="77777777" w:rsidR="00DF63D4" w:rsidRDefault="00DF63D4" w:rsidP="00DF63D4">
      <w:r>
        <w:rPr>
          <w:rStyle w:val="CommentReference"/>
        </w:rPr>
        <w:annotationRef/>
      </w:r>
      <w:r>
        <w:rPr>
          <w:color w:val="000000"/>
          <w:sz w:val="20"/>
          <w:szCs w:val="20"/>
        </w:rPr>
        <w:t>Edited.</w:t>
      </w:r>
    </w:p>
  </w:comment>
  <w:comment w:id="711" w:author="R Salem" w:date="2024-04-29T15:15:00Z" w:initials="RS">
    <w:p w14:paraId="7B4A56E3" w14:textId="77777777" w:rsidR="005913E7" w:rsidRDefault="005913E7" w:rsidP="005913E7">
      <w:pPr>
        <w:pStyle w:val="CommentText"/>
      </w:pPr>
      <w:r>
        <w:rPr>
          <w:rStyle w:val="CommentReference"/>
        </w:rPr>
        <w:annotationRef/>
      </w:r>
      <w:r>
        <w:t xml:space="preserve">Removed “,” and replaced with “ “ space per guidance </w:t>
      </w:r>
    </w:p>
  </w:comment>
  <w:comment w:id="716" w:author="R Salem" w:date="2024-04-30T09:49:00Z" w:initials="RS">
    <w:p w14:paraId="6EB6B00D" w14:textId="77777777" w:rsidR="00B44411" w:rsidRDefault="00B44411" w:rsidP="00B44411">
      <w:pPr>
        <w:pStyle w:val="CommentText"/>
      </w:pPr>
      <w:r>
        <w:rPr>
          <w:rStyle w:val="CommentReference"/>
        </w:rPr>
        <w:annotationRef/>
      </w:r>
      <w:r>
        <w:t>Need to update Part A to include how phenotype selection/prioritization is included into the program</w:t>
      </w:r>
    </w:p>
  </w:comment>
  <w:comment w:id="717" w:author="R Salem" w:date="2024-04-30T17:41:00Z" w:initials="RS">
    <w:p w14:paraId="6B3DB7B0" w14:textId="77777777" w:rsidR="00A01C3F" w:rsidRDefault="00A01C3F" w:rsidP="00A01C3F">
      <w:pPr>
        <w:pStyle w:val="CommentText"/>
      </w:pPr>
      <w:r>
        <w:rPr>
          <w:rStyle w:val="CommentReference"/>
        </w:rPr>
        <w:annotationRef/>
      </w:r>
      <w:r>
        <w:t>Also need to add details to panels within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42E0A6" w15:done="1"/>
  <w15:commentEx w15:paraId="6B2DB153" w15:paraIdParent="7F42E0A6" w15:done="1"/>
  <w15:commentEx w15:paraId="5DD4CA4D" w15:done="1"/>
  <w15:commentEx w15:paraId="26A493AC" w15:paraIdParent="5DD4CA4D" w15:done="1"/>
  <w15:commentEx w15:paraId="45F3EE0C" w15:done="0"/>
  <w15:commentEx w15:paraId="27F99D1D" w15:done="1"/>
  <w15:commentEx w15:paraId="15F0B4FA" w15:done="1"/>
  <w15:commentEx w15:paraId="576F58AF" w15:done="1"/>
  <w15:commentEx w15:paraId="2ED18D5D" w15:paraIdParent="576F58AF" w15:done="1"/>
  <w15:commentEx w15:paraId="27040492" w15:done="1"/>
  <w15:commentEx w15:paraId="32F7EF0B" w15:done="0"/>
  <w15:commentEx w15:paraId="61B5835F" w15:done="1"/>
  <w15:commentEx w15:paraId="228FEA9F" w15:done="1"/>
  <w15:commentEx w15:paraId="505E5D5E" w15:done="0"/>
  <w15:commentEx w15:paraId="6844E256" w15:done="0"/>
  <w15:commentEx w15:paraId="72E97C38" w15:done="0"/>
  <w15:commentEx w15:paraId="79ACD346" w15:done="0"/>
  <w15:commentEx w15:paraId="012DCE06" w15:done="0"/>
  <w15:commentEx w15:paraId="4A437245" w15:done="0"/>
  <w15:commentEx w15:paraId="07BA4CFA" w15:paraIdParent="4A437245" w15:done="0"/>
  <w15:commentEx w15:paraId="68744BF0" w15:done="1"/>
  <w15:commentEx w15:paraId="04D2BC13" w15:done="1"/>
  <w15:commentEx w15:paraId="3968EB85" w15:done="0"/>
  <w15:commentEx w15:paraId="27296A9A" w15:done="0"/>
  <w15:commentEx w15:paraId="52217D57" w15:done="1"/>
  <w15:commentEx w15:paraId="718581A4" w15:paraIdParent="52217D57" w15:done="1"/>
  <w15:commentEx w15:paraId="06CB65EA" w15:done="1"/>
  <w15:commentEx w15:paraId="3E90A634" w15:paraIdParent="06CB65EA" w15:done="1"/>
  <w15:commentEx w15:paraId="42630A23" w15:done="1"/>
  <w15:commentEx w15:paraId="503AAF5E" w15:done="1"/>
  <w15:commentEx w15:paraId="11359767" w15:done="0"/>
  <w15:commentEx w15:paraId="55E4F240" w15:done="1"/>
  <w15:commentEx w15:paraId="204359AB" w15:done="0"/>
  <w15:commentEx w15:paraId="4FF9D5A6" w15:done="0"/>
  <w15:commentEx w15:paraId="5C1862A9" w15:done="0"/>
  <w15:commentEx w15:paraId="3CC4A492" w15:paraIdParent="5C1862A9" w15:done="0"/>
  <w15:commentEx w15:paraId="7B0B4A3D" w15:done="1"/>
  <w15:commentEx w15:paraId="172C9603" w15:paraIdParent="7B0B4A3D" w15:done="1"/>
  <w15:commentEx w15:paraId="2E74CE7C" w15:done="0"/>
  <w15:commentEx w15:paraId="62F1D20B" w15:done="1"/>
  <w15:commentEx w15:paraId="62739A3B" w15:paraIdParent="62F1D20B" w15:done="1"/>
  <w15:commentEx w15:paraId="6A00A0D6" w15:done="0"/>
  <w15:commentEx w15:paraId="35272EF3" w15:done="1"/>
  <w15:commentEx w15:paraId="3B40E7C2" w15:paraIdParent="35272EF3" w15:done="1"/>
  <w15:commentEx w15:paraId="4407E241" w15:paraIdParent="35272EF3" w15:done="1"/>
  <w15:commentEx w15:paraId="14395A6B" w15:done="1"/>
  <w15:commentEx w15:paraId="412127A4" w15:done="0"/>
  <w15:commentEx w15:paraId="542D7E5D" w15:paraIdParent="412127A4" w15:done="0"/>
  <w15:commentEx w15:paraId="13F64739" w15:done="0"/>
  <w15:commentEx w15:paraId="6A1720DC" w15:paraIdParent="13F64739" w15:done="0"/>
  <w15:commentEx w15:paraId="3F86E7BB" w15:done="0"/>
  <w15:commentEx w15:paraId="19F8E9D7" w15:done="0"/>
  <w15:commentEx w15:paraId="7D2FAF26" w15:paraIdParent="19F8E9D7" w15:done="0"/>
  <w15:commentEx w15:paraId="1E1A5DEE" w15:done="0"/>
  <w15:commentEx w15:paraId="6596E344" w15:paraIdParent="1E1A5DEE" w15:done="0"/>
  <w15:commentEx w15:paraId="69774CED" w15:done="0"/>
  <w15:commentEx w15:paraId="22ECF188" w15:done="1"/>
  <w15:commentEx w15:paraId="2F5F897C" w15:paraIdParent="22ECF188" w15:done="1"/>
  <w15:commentEx w15:paraId="35EDB388" w15:paraIdParent="22ECF188" w15:done="1"/>
  <w15:commentEx w15:paraId="583BCB5C" w15:done="0"/>
  <w15:commentEx w15:paraId="5CE42E38" w15:paraIdParent="583BCB5C" w15:done="0"/>
  <w15:commentEx w15:paraId="3A709410" w15:done="0"/>
  <w15:commentEx w15:paraId="32F26486" w15:paraIdParent="3A709410" w15:done="0"/>
  <w15:commentEx w15:paraId="62B4D9F9" w15:done="0"/>
  <w15:commentEx w15:paraId="4E5BB1EA" w15:paraIdParent="62B4D9F9" w15:done="0"/>
  <w15:commentEx w15:paraId="3AF9678A" w15:done="0"/>
  <w15:commentEx w15:paraId="0C8FF2FF" w15:paraIdParent="3AF9678A" w15:done="0"/>
  <w15:commentEx w15:paraId="0AF1AEDC" w15:done="0"/>
  <w15:commentEx w15:paraId="6BAF5FD2" w15:paraIdParent="0AF1AEDC" w15:done="0"/>
  <w15:commentEx w15:paraId="322F2CB2" w15:done="0"/>
  <w15:commentEx w15:paraId="58199F64" w15:paraIdParent="322F2CB2" w15:done="0"/>
  <w15:commentEx w15:paraId="24160F84" w15:done="0"/>
  <w15:commentEx w15:paraId="35A5E918" w15:done="0"/>
  <w15:commentEx w15:paraId="72A675CD" w15:done="0"/>
  <w15:commentEx w15:paraId="152A279D" w15:paraIdParent="72A675CD" w15:done="0"/>
  <w15:commentEx w15:paraId="25DEC4A0" w15:paraIdParent="72A675CD" w15:done="0"/>
  <w15:commentEx w15:paraId="39706331" w15:paraIdParent="72A675CD" w15:done="0"/>
  <w15:commentEx w15:paraId="1062379D" w15:paraIdParent="72A675CD" w15:done="0"/>
  <w15:commentEx w15:paraId="742AE7FE" w15:done="1"/>
  <w15:commentEx w15:paraId="2D12FF99" w15:paraIdParent="742AE7FE" w15:done="1"/>
  <w15:commentEx w15:paraId="65CD7255" w15:done="0"/>
  <w15:commentEx w15:paraId="63DC3ACD" w15:paraIdParent="65CD7255" w15:done="0"/>
  <w15:commentEx w15:paraId="1D8F0FBD" w15:done="1"/>
  <w15:commentEx w15:paraId="732EA736" w15:done="0"/>
  <w15:commentEx w15:paraId="112809F2" w15:done="0"/>
  <w15:commentEx w15:paraId="40F9A31B" w15:done="0"/>
  <w15:commentEx w15:paraId="715B123D" w15:done="0"/>
  <w15:commentEx w15:paraId="18C32535" w15:done="0"/>
  <w15:commentEx w15:paraId="26610ABA" w15:done="0"/>
  <w15:commentEx w15:paraId="64AAF95E" w15:paraIdParent="26610ABA" w15:done="0"/>
  <w15:commentEx w15:paraId="7B4A56E3" w15:done="0"/>
  <w15:commentEx w15:paraId="6EB6B00D" w15:done="0"/>
  <w15:commentEx w15:paraId="6B3DB7B0" w15:paraIdParent="6EB6B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B09EAD" w16cex:dateUtc="2024-03-19T04:12:00Z"/>
  <w16cex:commentExtensible w16cex:durableId="3CE9F51F" w16cex:dateUtc="2024-03-19T19:38:00Z"/>
  <w16cex:commentExtensible w16cex:durableId="0230A15F" w16cex:dateUtc="2024-03-19T03:45:00Z"/>
  <w16cex:commentExtensible w16cex:durableId="6BFB3223" w16cex:dateUtc="2024-03-19T19:34:00Z"/>
  <w16cex:commentExtensible w16cex:durableId="4341B183" w16cex:dateUtc="2024-04-29T22:20:00Z"/>
  <w16cex:commentExtensible w16cex:durableId="5A492788" w16cex:dateUtc="2024-02-28T06:10:00Z"/>
  <w16cex:commentExtensible w16cex:durableId="0E3E03D9" w16cex:dateUtc="2024-02-27T23:30:00Z"/>
  <w16cex:commentExtensible w16cex:durableId="518E6AA4" w16cex:dateUtc="2024-02-28T06:10:00Z"/>
  <w16cex:commentExtensible w16cex:durableId="52B880B3" w16cex:dateUtc="2024-02-28T22:41:00Z"/>
  <w16cex:commentExtensible w16cex:durableId="55D1828D" w16cex:dateUtc="2024-02-27T23:30:00Z">
    <w16cex:extLst>
      <w16:ext w16:uri="{CE6994B0-6A32-4C9F-8C6B-6E91EDA988CE}">
        <cr:reactions xmlns:cr="http://schemas.microsoft.com/office/comments/2020/reactions">
          <cr:reaction reactionType="1">
            <cr:reactionInfo dateUtc="2024-02-28T22:41:04Z">
              <cr:user userId="S::wagu@health.ucsd.edu::e26af15e-8589-4938-b051-1f6a6729345f" userProvider="AD" userName="Gu, Wanjun"/>
            </cr:reactionInfo>
          </cr:reaction>
        </cr:reactions>
      </w16:ext>
    </w16cex:extLst>
  </w16cex:commentExtensible>
  <w16cex:commentExtensible w16cex:durableId="7BB6F7F2" w16cex:dateUtc="2024-04-30T04:42:00Z"/>
  <w16cex:commentExtensible w16cex:durableId="6567961E" w16cex:dateUtc="2024-02-28T06:14:00Z"/>
  <w16cex:commentExtensible w16cex:durableId="4CADE18A" w16cex:dateUtc="2024-02-28T06:15:00Z">
    <w16cex:extLst>
      <w16:ext w16:uri="{CE6994B0-6A32-4C9F-8C6B-6E91EDA988CE}">
        <cr:reactions xmlns:cr="http://schemas.microsoft.com/office/comments/2020/reactions">
          <cr:reaction reactionType="1">
            <cr:reactionInfo dateUtc="2024-02-28T22:44:01Z">
              <cr:user userId="S::wagu@health.ucsd.edu::e26af15e-8589-4938-b051-1f6a6729345f" userProvider="AD" userName="Gu, Wanjun"/>
            </cr:reactionInfo>
          </cr:reaction>
        </cr:reactions>
      </w16:ext>
    </w16cex:extLst>
  </w16cex:commentExtensible>
  <w16cex:commentExtensible w16cex:durableId="23CB8B73" w16cex:dateUtc="2024-05-01T20:13:00Z"/>
  <w16cex:commentExtensible w16cex:durableId="54FBB7BE" w16cex:dateUtc="2024-05-01T20:15:00Z"/>
  <w16cex:commentExtensible w16cex:durableId="173D7EEF" w16cex:dateUtc="2024-04-30T05:01:00Z"/>
  <w16cex:commentExtensible w16cex:durableId="51A1714F" w16cex:dateUtc="2024-04-30T05:02:00Z"/>
  <w16cex:commentExtensible w16cex:durableId="55B8BF03" w16cex:dateUtc="2024-04-30T05:02:00Z"/>
  <w16cex:commentExtensible w16cex:durableId="17EE163B" w16cex:dateUtc="2024-04-30T05:08:00Z"/>
  <w16cex:commentExtensible w16cex:durableId="0253FBF0" w16cex:dateUtc="2024-04-30T05:08:00Z"/>
  <w16cex:commentExtensible w16cex:durableId="3FCB7861" w16cex:dateUtc="2024-02-28T06:27:00Z">
    <w16cex:extLst>
      <w16:ext w16:uri="{CE6994B0-6A32-4C9F-8C6B-6E91EDA988CE}">
        <cr:reactions xmlns:cr="http://schemas.microsoft.com/office/comments/2020/reactions">
          <cr:reaction reactionType="1">
            <cr:reactionInfo dateUtc="2024-02-28T22:47:04Z">
              <cr:user userId="S::wagu@health.ucsd.edu::e26af15e-8589-4938-b051-1f6a6729345f" userProvider="AD" userName="Gu, Wanjun"/>
            </cr:reactionInfo>
          </cr:reaction>
        </cr:reactions>
      </w16:ext>
    </w16cex:extLst>
  </w16cex:commentExtensible>
  <w16cex:commentExtensible w16cex:durableId="3FCAA2B9" w16cex:dateUtc="2024-03-19T04:45:00Z"/>
  <w16cex:commentExtensible w16cex:durableId="0BB63C96" w16cex:dateUtc="2024-04-30T05:12:00Z"/>
  <w16cex:commentExtensible w16cex:durableId="51C27005" w16cex:dateUtc="2024-03-19T04:50:00Z"/>
  <w16cex:commentExtensible w16cex:durableId="494842BA" w16cex:dateUtc="2024-02-28T18:04:00Z"/>
  <w16cex:commentExtensible w16cex:durableId="7CF00A91" w16cex:dateUtc="2024-02-28T22:48:00Z"/>
  <w16cex:commentExtensible w16cex:durableId="14BECC1B" w16cex:dateUtc="2024-03-19T04:59:00Z"/>
  <w16cex:commentExtensible w16cex:durableId="4DC04D8C" w16cex:dateUtc="2024-03-19T17:27:00Z"/>
  <w16cex:commentExtensible w16cex:durableId="10196E0B" w16cex:dateUtc="2024-02-28T18:09:00Z">
    <w16cex:extLst>
      <w16:ext w16:uri="{CE6994B0-6A32-4C9F-8C6B-6E91EDA988CE}">
        <cr:reactions xmlns:cr="http://schemas.microsoft.com/office/comments/2020/reactions">
          <cr:reaction reactionType="1">
            <cr:reactionInfo dateUtc="2024-02-28T22:54:26Z">
              <cr:user userId="S::wagu@health.ucsd.edu::e26af15e-8589-4938-b051-1f6a6729345f" userProvider="AD" userName="Gu, Wanjun"/>
            </cr:reactionInfo>
          </cr:reaction>
        </cr:reactions>
      </w16:ext>
    </w16cex:extLst>
  </w16cex:commentExtensible>
  <w16cex:commentExtensible w16cex:durableId="6E01A325" w16cex:dateUtc="2024-02-28T18:14:00Z">
    <w16cex:extLst>
      <w16:ext w16:uri="{CE6994B0-6A32-4C9F-8C6B-6E91EDA988CE}">
        <cr:reactions xmlns:cr="http://schemas.microsoft.com/office/comments/2020/reactions">
          <cr:reaction reactionType="1">
            <cr:reactionInfo dateUtc="2024-02-28T22:54:18Z">
              <cr:user userId="S::wagu@health.ucsd.edu::e26af15e-8589-4938-b051-1f6a6729345f" userProvider="AD" userName="Gu, Wanjun"/>
            </cr:reactionInfo>
          </cr:reaction>
        </cr:reactions>
      </w16:ext>
    </w16cex:extLst>
  </w16cex:commentExtensible>
  <w16cex:commentExtensible w16cex:durableId="12407986" w16cex:dateUtc="2024-05-01T20:35:00Z"/>
  <w16cex:commentExtensible w16cex:durableId="17D6C672" w16cex:dateUtc="2024-02-28T18:15:00Z"/>
  <w16cex:commentExtensible w16cex:durableId="254CE216" w16cex:dateUtc="2024-04-30T17:07:00Z"/>
  <w16cex:commentExtensible w16cex:durableId="6C02F7E3" w16cex:dateUtc="2024-05-01T00:29:00Z"/>
  <w16cex:commentExtensible w16cex:durableId="51D1F7D5" w16cex:dateUtc="2024-05-01T00:32:00Z"/>
  <w16cex:commentExtensible w16cex:durableId="2F2068F6" w16cex:dateUtc="2024-05-01T00:32:00Z"/>
  <w16cex:commentExtensible w16cex:durableId="6EA2AFAA" w16cex:dateUtc="2024-03-19T05:04:00Z"/>
  <w16cex:commentExtensible w16cex:durableId="76944286" w16cex:dateUtc="2024-03-19T19:44:00Z"/>
  <w16cex:commentExtensible w16cex:durableId="46D403E7" w16cex:dateUtc="2024-05-01T00:36:00Z"/>
  <w16cex:commentExtensible w16cex:durableId="750D6DBE" w16cex:dateUtc="2024-03-19T05:09:00Z"/>
  <w16cex:commentExtensible w16cex:durableId="177F5DFC" w16cex:dateUtc="2024-03-19T19:01:00Z"/>
  <w16cex:commentExtensible w16cex:durableId="7967068F" w16cex:dateUtc="2024-05-01T00:55:00Z"/>
  <w16cex:commentExtensible w16cex:durableId="5165143C" w16cex:dateUtc="2024-03-19T16:36:00Z"/>
  <w16cex:commentExtensible w16cex:durableId="0C4FAF21" w16cex:dateUtc="2024-03-19T17:27:00Z"/>
  <w16cex:commentExtensible w16cex:durableId="38A3B42E" w16cex:dateUtc="2024-03-19T19:10:00Z"/>
  <w16cex:commentExtensible w16cex:durableId="581B66A9" w16cex:dateUtc="2024-03-19T18:31:00Z"/>
  <w16cex:commentExtensible w16cex:durableId="6A91A869" w16cex:dateUtc="2024-03-19T05:38:00Z"/>
  <w16cex:commentExtensible w16cex:durableId="2458BA17" w16cex:dateUtc="2024-03-19T05:40:00Z"/>
  <w16cex:commentExtensible w16cex:durableId="20879EE1" w16cex:dateUtc="2024-03-19T16:35:00Z"/>
  <w16cex:commentExtensible w16cex:durableId="04B184CB" w16cex:dateUtc="2024-03-19T19:04:00Z"/>
  <w16cex:commentExtensible w16cex:durableId="6F3C2A7C" w16cex:dateUtc="2024-02-28T18:39:00Z">
    <w16cex:extLst>
      <w16:ext w16:uri="{CE6994B0-6A32-4C9F-8C6B-6E91EDA988CE}">
        <cr:reactions xmlns:cr="http://schemas.microsoft.com/office/comments/2020/reactions">
          <cr:reaction reactionType="1">
            <cr:reactionInfo dateUtc="2024-02-28T22:58:50Z">
              <cr:user userId="S::wagu@health.ucsd.edu::e26af15e-8589-4938-b051-1f6a6729345f" userProvider="AD" userName="Gu, Wanjun"/>
            </cr:reactionInfo>
          </cr:reaction>
        </cr:reactions>
      </w16:ext>
    </w16cex:extLst>
  </w16cex:commentExtensible>
  <w16cex:commentExtensible w16cex:durableId="4D40852B" w16cex:dateUtc="2024-03-19T05:17:00Z"/>
  <w16cex:commentExtensible w16cex:durableId="738DC584" w16cex:dateUtc="2024-03-19T19:12:00Z"/>
  <w16cex:commentExtensible w16cex:durableId="1D877E10" w16cex:dateUtc="2024-03-19T16:35:00Z"/>
  <w16cex:commentExtensible w16cex:durableId="232BA160" w16cex:dateUtc="2024-03-19T19:04:00Z"/>
  <w16cex:commentExtensible w16cex:durableId="74358A7E" w16cex:dateUtc="2024-05-01T00:55:00Z"/>
  <w16cex:commentExtensible w16cex:durableId="39372670" w16cex:dateUtc="2024-03-19T16:36:00Z"/>
  <w16cex:commentExtensible w16cex:durableId="67AB1A93" w16cex:dateUtc="2024-03-19T17:27:00Z"/>
  <w16cex:commentExtensible w16cex:durableId="4E4CE12F" w16cex:dateUtc="2024-03-19T19:10:00Z"/>
  <w16cex:commentExtensible w16cex:durableId="43CD9208" w16cex:dateUtc="2024-03-19T05:17:00Z"/>
  <w16cex:commentExtensible w16cex:durableId="24525E3D" w16cex:dateUtc="2024-03-19T19:12:00Z"/>
  <w16cex:commentExtensible w16cex:durableId="435C9557" w16cex:dateUtc="2024-02-28T18:42:00Z"/>
  <w16cex:commentExtensible w16cex:durableId="78C3F24B" w16cex:dateUtc="2024-02-28T23:19:00Z"/>
  <w16cex:commentExtensible w16cex:durableId="4F32E6AB" w16cex:dateUtc="2024-03-19T05:17:00Z"/>
  <w16cex:commentExtensible w16cex:durableId="6B813F0A" w16cex:dateUtc="2024-03-19T19:19:00Z"/>
  <w16cex:commentExtensible w16cex:durableId="0B96FDCA" w16cex:dateUtc="2024-03-19T17:29:00Z"/>
  <w16cex:commentExtensible w16cex:durableId="63669B30" w16cex:dateUtc="2024-03-19T19:15:00Z"/>
  <w16cex:commentExtensible w16cex:durableId="455CD908" w16cex:dateUtc="2024-03-19T17:33:00Z"/>
  <w16cex:commentExtensible w16cex:durableId="1894B0DC" w16cex:dateUtc="2024-04-11T18:50:00Z"/>
  <w16cex:commentExtensible w16cex:durableId="1FB9CBD0" w16cex:dateUtc="2024-03-19T05:21:00Z"/>
  <w16cex:commentExtensible w16cex:durableId="0AD50F97" w16cex:dateUtc="2024-03-19T19:26:00Z"/>
  <w16cex:commentExtensible w16cex:durableId="234A9D74" w16cex:dateUtc="2024-03-19T16:26:00Z"/>
  <w16cex:commentExtensible w16cex:durableId="34B96BAA" w16cex:dateUtc="2024-03-19T18:12:00Z"/>
  <w16cex:commentExtensible w16cex:durableId="1B524575" w16cex:dateUtc="2024-02-28T18:44:00Z"/>
  <w16cex:commentExtensible w16cex:durableId="1637DCC1" w16cex:dateUtc="2024-02-28T23:21:00Z"/>
  <w16cex:commentExtensible w16cex:durableId="29AA51BF" w16cex:dateUtc="2024-03-19T05:22:00Z"/>
  <w16cex:commentExtensible w16cex:durableId="2377295B" w16cex:dateUtc="2024-03-19T05:22:00Z"/>
  <w16cex:commentExtensible w16cex:durableId="27B4CA72" w16cex:dateUtc="2024-03-19T19:29:00Z"/>
  <w16cex:commentExtensible w16cex:durableId="4FD6964B" w16cex:dateUtc="2024-03-19T05:17:00Z"/>
  <w16cex:commentExtensible w16cex:durableId="5F879B20" w16cex:dateUtc="2024-03-19T19:12:00Z"/>
  <w16cex:commentExtensible w16cex:durableId="21161EAD" w16cex:dateUtc="2024-05-01T01:18:00Z"/>
  <w16cex:commentExtensible w16cex:durableId="77E34B8F" w16cex:dateUtc="2024-05-01T18:47:00Z"/>
  <w16cex:commentExtensible w16cex:durableId="27ECDA1D" w16cex:dateUtc="2024-03-19T05:34:00Z"/>
  <w16cex:commentExtensible w16cex:durableId="79D4141D" w16cex:dateUtc="2024-02-28T18:48:00Z">
    <w16cex:extLst>
      <w16:ext w16:uri="{CE6994B0-6A32-4C9F-8C6B-6E91EDA988CE}">
        <cr:reactions xmlns:cr="http://schemas.microsoft.com/office/comments/2020/reactions">
          <cr:reaction reactionType="1">
            <cr:reactionInfo dateUtc="2024-02-28T23:30:03Z">
              <cr:user userId="S::wagu@health.ucsd.edu::e26af15e-8589-4938-b051-1f6a6729345f" userProvider="AD" userName="Gu, Wanjun"/>
            </cr:reactionInfo>
          </cr:reaction>
        </cr:reactions>
      </w16:ext>
    </w16cex:extLst>
  </w16cex:commentExtensible>
  <w16cex:commentExtensible w16cex:durableId="2D52BDE8" w16cex:dateUtc="2024-02-28T18:43:00Z">
    <w16cex:extLst>
      <w16:ext w16:uri="{CE6994B0-6A32-4C9F-8C6B-6E91EDA988CE}">
        <cr:reactions xmlns:cr="http://schemas.microsoft.com/office/comments/2020/reactions">
          <cr:reaction reactionType="1">
            <cr:reactionInfo dateUtc="2024-02-28T23:27:32Z">
              <cr:user userId="S::wagu@health.ucsd.edu::e26af15e-8589-4938-b051-1f6a6729345f" userProvider="AD" userName="Gu, Wanjun"/>
            </cr:reactionInfo>
          </cr:reaction>
        </cr:reactions>
      </w16:ext>
    </w16cex:extLst>
  </w16cex:commentExtensible>
  <w16cex:commentExtensible w16cex:durableId="1CD38A95" w16cex:dateUtc="2024-05-01T05:02:00Z"/>
  <w16cex:commentExtensible w16cex:durableId="187A4018" w16cex:dateUtc="2024-05-01T19:15:00Z"/>
  <w16cex:commentExtensible w16cex:durableId="756B2DE7" w16cex:dateUtc="2024-05-01T01:25:00Z"/>
  <w16cex:commentExtensible w16cex:durableId="3CAFBDA3" w16cex:dateUtc="2024-02-28T20:08:00Z">
    <w16cex:extLst>
      <w16:ext w16:uri="{CE6994B0-6A32-4C9F-8C6B-6E91EDA988CE}">
        <cr:reactions xmlns:cr="http://schemas.microsoft.com/office/comments/2020/reactions">
          <cr:reaction reactionType="1">
            <cr:reactionInfo dateUtc="2024-03-19T19:30:01Z">
              <cr:user userId="S::wagu@health.ucsd.edu::e26af15e-8589-4938-b051-1f6a6729345f" userProvider="AD" userName="Gu, Wanjun"/>
            </cr:reactionInfo>
          </cr:reaction>
        </cr:reactions>
      </w16:ext>
    </w16cex:extLst>
  </w16cex:commentExtensible>
  <w16cex:commentExtensible w16cex:durableId="76D25510" w16cex:dateUtc="2024-03-19T19:30:00Z"/>
  <w16cex:commentExtensible w16cex:durableId="12838AF7" w16cex:dateUtc="2024-04-29T22:15:00Z"/>
  <w16cex:commentExtensible w16cex:durableId="2AF7F14E" w16cex:dateUtc="2024-04-30T16:49:00Z"/>
  <w16cex:commentExtensible w16cex:durableId="2EABFA76" w16cex:dateUtc="2024-05-01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42E0A6" w16cid:durableId="73B09EAD"/>
  <w16cid:commentId w16cid:paraId="6B2DB153" w16cid:durableId="3CE9F51F"/>
  <w16cid:commentId w16cid:paraId="5DD4CA4D" w16cid:durableId="0230A15F"/>
  <w16cid:commentId w16cid:paraId="26A493AC" w16cid:durableId="6BFB3223"/>
  <w16cid:commentId w16cid:paraId="45F3EE0C" w16cid:durableId="4341B183"/>
  <w16cid:commentId w16cid:paraId="27F99D1D" w16cid:durableId="5A492788"/>
  <w16cid:commentId w16cid:paraId="15F0B4FA" w16cid:durableId="0E3E03D9"/>
  <w16cid:commentId w16cid:paraId="576F58AF" w16cid:durableId="518E6AA4"/>
  <w16cid:commentId w16cid:paraId="2ED18D5D" w16cid:durableId="52B880B3"/>
  <w16cid:commentId w16cid:paraId="27040492" w16cid:durableId="55D1828D"/>
  <w16cid:commentId w16cid:paraId="32F7EF0B" w16cid:durableId="7BB6F7F2"/>
  <w16cid:commentId w16cid:paraId="61B5835F" w16cid:durableId="6567961E"/>
  <w16cid:commentId w16cid:paraId="228FEA9F" w16cid:durableId="4CADE18A"/>
  <w16cid:commentId w16cid:paraId="505E5D5E" w16cid:durableId="23CB8B73"/>
  <w16cid:commentId w16cid:paraId="6844E256" w16cid:durableId="54FBB7BE"/>
  <w16cid:commentId w16cid:paraId="72E97C38" w16cid:durableId="173D7EEF"/>
  <w16cid:commentId w16cid:paraId="79ACD346" w16cid:durableId="51A1714F"/>
  <w16cid:commentId w16cid:paraId="012DCE06" w16cid:durableId="55B8BF03"/>
  <w16cid:commentId w16cid:paraId="4A437245" w16cid:durableId="17EE163B"/>
  <w16cid:commentId w16cid:paraId="07BA4CFA" w16cid:durableId="0253FBF0"/>
  <w16cid:commentId w16cid:paraId="68744BF0" w16cid:durableId="3FCB7861"/>
  <w16cid:commentId w16cid:paraId="04D2BC13" w16cid:durableId="3FCAA2B9"/>
  <w16cid:commentId w16cid:paraId="3968EB85" w16cid:durableId="0BB63C96"/>
  <w16cid:commentId w16cid:paraId="27296A9A" w16cid:durableId="51C27005"/>
  <w16cid:commentId w16cid:paraId="52217D57" w16cid:durableId="494842BA"/>
  <w16cid:commentId w16cid:paraId="718581A4" w16cid:durableId="7CF00A91"/>
  <w16cid:commentId w16cid:paraId="06CB65EA" w16cid:durableId="14BECC1B"/>
  <w16cid:commentId w16cid:paraId="3E90A634" w16cid:durableId="4DC04D8C"/>
  <w16cid:commentId w16cid:paraId="42630A23" w16cid:durableId="10196E0B"/>
  <w16cid:commentId w16cid:paraId="503AAF5E" w16cid:durableId="6E01A325"/>
  <w16cid:commentId w16cid:paraId="11359767" w16cid:durableId="12407986"/>
  <w16cid:commentId w16cid:paraId="55E4F240" w16cid:durableId="17D6C672"/>
  <w16cid:commentId w16cid:paraId="204359AB" w16cid:durableId="254CE216"/>
  <w16cid:commentId w16cid:paraId="4FF9D5A6" w16cid:durableId="6C02F7E3"/>
  <w16cid:commentId w16cid:paraId="5C1862A9" w16cid:durableId="51D1F7D5"/>
  <w16cid:commentId w16cid:paraId="3CC4A492" w16cid:durableId="2F2068F6"/>
  <w16cid:commentId w16cid:paraId="7B0B4A3D" w16cid:durableId="6EA2AFAA"/>
  <w16cid:commentId w16cid:paraId="172C9603" w16cid:durableId="76944286"/>
  <w16cid:commentId w16cid:paraId="2E74CE7C" w16cid:durableId="46D403E7"/>
  <w16cid:commentId w16cid:paraId="62F1D20B" w16cid:durableId="750D6DBE"/>
  <w16cid:commentId w16cid:paraId="62739A3B" w16cid:durableId="177F5DFC"/>
  <w16cid:commentId w16cid:paraId="6A00A0D6" w16cid:durableId="7967068F"/>
  <w16cid:commentId w16cid:paraId="35272EF3" w16cid:durableId="5165143C"/>
  <w16cid:commentId w16cid:paraId="3B40E7C2" w16cid:durableId="0C4FAF21"/>
  <w16cid:commentId w16cid:paraId="4407E241" w16cid:durableId="38A3B42E"/>
  <w16cid:commentId w16cid:paraId="14395A6B" w16cid:durableId="581B66A9"/>
  <w16cid:commentId w16cid:paraId="412127A4" w16cid:durableId="6A91A869"/>
  <w16cid:commentId w16cid:paraId="542D7E5D" w16cid:durableId="2458BA17"/>
  <w16cid:commentId w16cid:paraId="13F64739" w16cid:durableId="20879EE1"/>
  <w16cid:commentId w16cid:paraId="6A1720DC" w16cid:durableId="04B184CB"/>
  <w16cid:commentId w16cid:paraId="3F86E7BB" w16cid:durableId="6F3C2A7C"/>
  <w16cid:commentId w16cid:paraId="19F8E9D7" w16cid:durableId="4D40852B"/>
  <w16cid:commentId w16cid:paraId="7D2FAF26" w16cid:durableId="738DC584"/>
  <w16cid:commentId w16cid:paraId="1E1A5DEE" w16cid:durableId="1D877E10"/>
  <w16cid:commentId w16cid:paraId="6596E344" w16cid:durableId="232BA160"/>
  <w16cid:commentId w16cid:paraId="69774CED" w16cid:durableId="74358A7E"/>
  <w16cid:commentId w16cid:paraId="22ECF188" w16cid:durableId="39372670"/>
  <w16cid:commentId w16cid:paraId="2F5F897C" w16cid:durableId="67AB1A93"/>
  <w16cid:commentId w16cid:paraId="35EDB388" w16cid:durableId="4E4CE12F"/>
  <w16cid:commentId w16cid:paraId="583BCB5C" w16cid:durableId="43CD9208"/>
  <w16cid:commentId w16cid:paraId="5CE42E38" w16cid:durableId="24525E3D"/>
  <w16cid:commentId w16cid:paraId="3A709410" w16cid:durableId="435C9557"/>
  <w16cid:commentId w16cid:paraId="32F26486" w16cid:durableId="78C3F24B"/>
  <w16cid:commentId w16cid:paraId="62B4D9F9" w16cid:durableId="4F32E6AB"/>
  <w16cid:commentId w16cid:paraId="4E5BB1EA" w16cid:durableId="6B813F0A"/>
  <w16cid:commentId w16cid:paraId="3AF9678A" w16cid:durableId="0B96FDCA"/>
  <w16cid:commentId w16cid:paraId="0C8FF2FF" w16cid:durableId="63669B30"/>
  <w16cid:commentId w16cid:paraId="0AF1AEDC" w16cid:durableId="455CD908"/>
  <w16cid:commentId w16cid:paraId="6BAF5FD2" w16cid:durableId="1894B0DC"/>
  <w16cid:commentId w16cid:paraId="322F2CB2" w16cid:durableId="1FB9CBD0"/>
  <w16cid:commentId w16cid:paraId="58199F64" w16cid:durableId="0AD50F97"/>
  <w16cid:commentId w16cid:paraId="24160F84" w16cid:durableId="234A9D74"/>
  <w16cid:commentId w16cid:paraId="35A5E918" w16cid:durableId="34B96BAA"/>
  <w16cid:commentId w16cid:paraId="72A675CD" w16cid:durableId="1B524575"/>
  <w16cid:commentId w16cid:paraId="152A279D" w16cid:durableId="1637DCC1"/>
  <w16cid:commentId w16cid:paraId="25DEC4A0" w16cid:durableId="29AA51BF"/>
  <w16cid:commentId w16cid:paraId="39706331" w16cid:durableId="2377295B"/>
  <w16cid:commentId w16cid:paraId="1062379D" w16cid:durableId="27B4CA72"/>
  <w16cid:commentId w16cid:paraId="742AE7FE" w16cid:durableId="4FD6964B"/>
  <w16cid:commentId w16cid:paraId="2D12FF99" w16cid:durableId="5F879B20"/>
  <w16cid:commentId w16cid:paraId="65CD7255" w16cid:durableId="21161EAD"/>
  <w16cid:commentId w16cid:paraId="63DC3ACD" w16cid:durableId="77E34B8F"/>
  <w16cid:commentId w16cid:paraId="1D8F0FBD" w16cid:durableId="27ECDA1D"/>
  <w16cid:commentId w16cid:paraId="732EA736" w16cid:durableId="79D4141D"/>
  <w16cid:commentId w16cid:paraId="112809F2" w16cid:durableId="2D52BDE8"/>
  <w16cid:commentId w16cid:paraId="40F9A31B" w16cid:durableId="1CD38A95"/>
  <w16cid:commentId w16cid:paraId="715B123D" w16cid:durableId="187A4018"/>
  <w16cid:commentId w16cid:paraId="18C32535" w16cid:durableId="756B2DE7"/>
  <w16cid:commentId w16cid:paraId="26610ABA" w16cid:durableId="3CAFBDA3"/>
  <w16cid:commentId w16cid:paraId="64AAF95E" w16cid:durableId="76D25510"/>
  <w16cid:commentId w16cid:paraId="7B4A56E3" w16cid:durableId="12838AF7"/>
  <w16cid:commentId w16cid:paraId="6EB6B00D" w16cid:durableId="2AF7F14E"/>
  <w16cid:commentId w16cid:paraId="6B3DB7B0" w16cid:durableId="2EABFA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 Salem">
    <w15:presenceInfo w15:providerId="Windows Live" w15:userId="f00ced114ad38420"/>
  </w15:person>
  <w15:person w15:author="Gu, Wanjun">
    <w15:presenceInfo w15:providerId="AD" w15:userId="S::wagu@health.ucsd.edu::e26af15e-8589-4938-b051-1f6a67293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I184W244S534P245"/>
    <w:docVar w:name="paperpile-doc-name" w:val="KDPS draft v0.3.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6013"/>
    <w:rsid w:val="00006225"/>
    <w:rsid w:val="00010B85"/>
    <w:rsid w:val="00036F32"/>
    <w:rsid w:val="00062948"/>
    <w:rsid w:val="000779BF"/>
    <w:rsid w:val="00077B41"/>
    <w:rsid w:val="00085367"/>
    <w:rsid w:val="000919BA"/>
    <w:rsid w:val="00093CCD"/>
    <w:rsid w:val="00095C47"/>
    <w:rsid w:val="000B1738"/>
    <w:rsid w:val="000E2FB7"/>
    <w:rsid w:val="00101616"/>
    <w:rsid w:val="00111995"/>
    <w:rsid w:val="00113E64"/>
    <w:rsid w:val="00117E6F"/>
    <w:rsid w:val="00126101"/>
    <w:rsid w:val="00136A5B"/>
    <w:rsid w:val="001538FC"/>
    <w:rsid w:val="0016191D"/>
    <w:rsid w:val="00177704"/>
    <w:rsid w:val="001A1315"/>
    <w:rsid w:val="001A7755"/>
    <w:rsid w:val="001C7CE5"/>
    <w:rsid w:val="001E10B9"/>
    <w:rsid w:val="001F54AC"/>
    <w:rsid w:val="001F6CF6"/>
    <w:rsid w:val="002010D2"/>
    <w:rsid w:val="002053F8"/>
    <w:rsid w:val="002237CB"/>
    <w:rsid w:val="002311F5"/>
    <w:rsid w:val="002537AB"/>
    <w:rsid w:val="00281E63"/>
    <w:rsid w:val="00282EBA"/>
    <w:rsid w:val="002B7725"/>
    <w:rsid w:val="002D63BB"/>
    <w:rsid w:val="00310D2E"/>
    <w:rsid w:val="00336696"/>
    <w:rsid w:val="003511B2"/>
    <w:rsid w:val="00381B19"/>
    <w:rsid w:val="003A7047"/>
    <w:rsid w:val="003B34E6"/>
    <w:rsid w:val="003B71F6"/>
    <w:rsid w:val="003E24F3"/>
    <w:rsid w:val="003E4B04"/>
    <w:rsid w:val="003E5F55"/>
    <w:rsid w:val="003F7AFF"/>
    <w:rsid w:val="00450E67"/>
    <w:rsid w:val="00460129"/>
    <w:rsid w:val="004C13BF"/>
    <w:rsid w:val="004F06DA"/>
    <w:rsid w:val="004F659D"/>
    <w:rsid w:val="00512029"/>
    <w:rsid w:val="00537201"/>
    <w:rsid w:val="0055171F"/>
    <w:rsid w:val="0055744B"/>
    <w:rsid w:val="005635E1"/>
    <w:rsid w:val="005773A6"/>
    <w:rsid w:val="00587CA9"/>
    <w:rsid w:val="005913E7"/>
    <w:rsid w:val="00591915"/>
    <w:rsid w:val="005B5BDF"/>
    <w:rsid w:val="005F4277"/>
    <w:rsid w:val="005F4D1F"/>
    <w:rsid w:val="00636D46"/>
    <w:rsid w:val="0064261A"/>
    <w:rsid w:val="00671578"/>
    <w:rsid w:val="0069322D"/>
    <w:rsid w:val="00694E74"/>
    <w:rsid w:val="00695F57"/>
    <w:rsid w:val="006B0C3B"/>
    <w:rsid w:val="006B1B4D"/>
    <w:rsid w:val="006F1D19"/>
    <w:rsid w:val="006F7F1C"/>
    <w:rsid w:val="00714748"/>
    <w:rsid w:val="007363AE"/>
    <w:rsid w:val="007809AB"/>
    <w:rsid w:val="007B0552"/>
    <w:rsid w:val="007B57FD"/>
    <w:rsid w:val="007E2580"/>
    <w:rsid w:val="007F5880"/>
    <w:rsid w:val="00800234"/>
    <w:rsid w:val="0081452F"/>
    <w:rsid w:val="00817C8F"/>
    <w:rsid w:val="00846DA8"/>
    <w:rsid w:val="00853CF8"/>
    <w:rsid w:val="00857623"/>
    <w:rsid w:val="00861085"/>
    <w:rsid w:val="0087508B"/>
    <w:rsid w:val="00892E79"/>
    <w:rsid w:val="008B23E2"/>
    <w:rsid w:val="008B5B9A"/>
    <w:rsid w:val="008C2DF4"/>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8C9"/>
    <w:rsid w:val="00A81B67"/>
    <w:rsid w:val="00A858CA"/>
    <w:rsid w:val="00A91567"/>
    <w:rsid w:val="00A917DB"/>
    <w:rsid w:val="00AA0B50"/>
    <w:rsid w:val="00AC1E7A"/>
    <w:rsid w:val="00AD6512"/>
    <w:rsid w:val="00AE112A"/>
    <w:rsid w:val="00AF53DC"/>
    <w:rsid w:val="00B15FB4"/>
    <w:rsid w:val="00B165AD"/>
    <w:rsid w:val="00B34249"/>
    <w:rsid w:val="00B40F3C"/>
    <w:rsid w:val="00B4192A"/>
    <w:rsid w:val="00B44411"/>
    <w:rsid w:val="00B448D9"/>
    <w:rsid w:val="00B51ACC"/>
    <w:rsid w:val="00B70EAE"/>
    <w:rsid w:val="00B80FBE"/>
    <w:rsid w:val="00BB18C2"/>
    <w:rsid w:val="00BC6F69"/>
    <w:rsid w:val="00BD5E22"/>
    <w:rsid w:val="00BF5394"/>
    <w:rsid w:val="00C04353"/>
    <w:rsid w:val="00C230D0"/>
    <w:rsid w:val="00C6772C"/>
    <w:rsid w:val="00C73E04"/>
    <w:rsid w:val="00C83BC9"/>
    <w:rsid w:val="00C97780"/>
    <w:rsid w:val="00CB3F02"/>
    <w:rsid w:val="00CB662C"/>
    <w:rsid w:val="00CE7187"/>
    <w:rsid w:val="00D03E97"/>
    <w:rsid w:val="00D351B5"/>
    <w:rsid w:val="00D44B7F"/>
    <w:rsid w:val="00D56D20"/>
    <w:rsid w:val="00DD1D65"/>
    <w:rsid w:val="00DF3FEB"/>
    <w:rsid w:val="00DF63D4"/>
    <w:rsid w:val="00E235C3"/>
    <w:rsid w:val="00E323E0"/>
    <w:rsid w:val="00E4218F"/>
    <w:rsid w:val="00E624AC"/>
    <w:rsid w:val="00E70258"/>
    <w:rsid w:val="00E96973"/>
    <w:rsid w:val="00EB6417"/>
    <w:rsid w:val="00EC3D91"/>
    <w:rsid w:val="00ED1768"/>
    <w:rsid w:val="00EF532D"/>
    <w:rsid w:val="00F140D1"/>
    <w:rsid w:val="00F14C78"/>
    <w:rsid w:val="00F75371"/>
    <w:rsid w:val="00F76EB7"/>
    <w:rsid w:val="00F83CEE"/>
    <w:rsid w:val="00FA56C8"/>
    <w:rsid w:val="00FC13DD"/>
    <w:rsid w:val="00FD0B03"/>
    <w:rsid w:val="00F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skubuntu.com/questions/26393/getting-processor-information" TargetMode="External"/><Relationship Id="rId3" Type="http://schemas.openxmlformats.org/officeDocument/2006/relationships/hyperlink" Target="https://pubmed.ncbi.nlm.nih.gov/31412182/" TargetMode="External"/><Relationship Id="rId7" Type="http://schemas.openxmlformats.org/officeDocument/2006/relationships/hyperlink" Target="https://askubuntu.com/questions/26393/getting-processor-information" TargetMode="External"/><Relationship Id="rId2" Type="http://schemas.openxmlformats.org/officeDocument/2006/relationships/hyperlink" Target="https://pubmed.ncbi.nlm.nih.gov/8447318/" TargetMode="External"/><Relationship Id="rId1" Type="http://schemas.openxmlformats.org/officeDocument/2006/relationships/hyperlink" Target="https://academic.oup.com/DocumentLibrary/Cybersecurity/Mini-style%20SciMed.pdf" TargetMode="External"/><Relationship Id="rId6" Type="http://schemas.openxmlformats.org/officeDocument/2006/relationships/hyperlink" Target="https://pubmed.ncbi.nlm.nih.gov/24635884/" TargetMode="External"/><Relationship Id="rId5" Type="http://schemas.openxmlformats.org/officeDocument/2006/relationships/hyperlink" Target="https://pubmed.ncbi.nlm.nih.gov/22623060/" TargetMode="External"/><Relationship Id="rId4" Type="http://schemas.openxmlformats.org/officeDocument/2006/relationships/hyperlink" Target="https://pubmed.ncbi.nlm.nih.gov/28503747/" TargetMode="External"/><Relationship Id="rId9" Type="http://schemas.openxmlformats.org/officeDocument/2006/relationships/hyperlink" Target="https://www.ncbi.nlm.nih.gov/pmc/articles/PMC583730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Broccolito/kdps_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occolito/kdp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12</Pages>
  <Words>21268</Words>
  <Characters>121231</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R Salem</cp:lastModifiedBy>
  <cp:revision>11</cp:revision>
  <dcterms:created xsi:type="dcterms:W3CDTF">2024-04-26T05:42:00Z</dcterms:created>
  <dcterms:modified xsi:type="dcterms:W3CDTF">2024-05-01T20:54:00Z</dcterms:modified>
</cp:coreProperties>
</file>