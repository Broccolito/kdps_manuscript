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58C28263" w:rsidR="00C97780" w:rsidRPr="007308EE" w:rsidRDefault="00C97780">
      <w:pPr>
        <w:spacing w:line="360" w:lineRule="auto"/>
        <w:rPr>
          <w:rFonts w:ascii="Arial" w:hAnsi="Arial" w:cs="Arial"/>
          <w:rPrChange w:id="0" w:author="Gu, Wanjun" w:date="2025-07-15T22:48:00Z" w16du:dateUtc="2025-07-16T05:48:00Z">
            <w:rPr>
              <w:rFonts w:ascii="Arial" w:hAnsi="Arial" w:cs="Arial"/>
              <w:sz w:val="22"/>
              <w:szCs w:val="22"/>
            </w:rPr>
          </w:rPrChange>
        </w:rPr>
        <w:pPrChange w:id="1" w:author="Rany M Salem" w:date="2025-07-16T15:43:00Z" w16du:dateUtc="2025-07-16T22:43:00Z">
          <w:pPr/>
        </w:pPrChange>
      </w:pPr>
      <w:r w:rsidRPr="007308EE">
        <w:rPr>
          <w:rFonts w:ascii="Arial" w:hAnsi="Arial" w:cs="Arial"/>
          <w:rPrChange w:id="2" w:author="Gu, Wanjun" w:date="2025-07-15T22:48:00Z" w16du:dateUtc="2025-07-16T05:48:00Z">
            <w:rPr>
              <w:rFonts w:ascii="Arial" w:hAnsi="Arial" w:cs="Arial"/>
              <w:sz w:val="22"/>
              <w:szCs w:val="22"/>
            </w:rPr>
          </w:rPrChange>
        </w:rPr>
        <w:t>Phenotype-aware decoupling of related subjects</w:t>
      </w:r>
    </w:p>
    <w:p w14:paraId="7045DA03" w14:textId="77777777" w:rsidR="00C97780" w:rsidRPr="007308EE" w:rsidRDefault="00C97780">
      <w:pPr>
        <w:spacing w:line="360" w:lineRule="auto"/>
        <w:rPr>
          <w:rFonts w:ascii="Arial" w:hAnsi="Arial" w:cs="Arial"/>
          <w:rPrChange w:id="3" w:author="Gu, Wanjun" w:date="2025-07-15T22:48:00Z" w16du:dateUtc="2025-07-16T05:48:00Z">
            <w:rPr>
              <w:rFonts w:ascii="Arial" w:hAnsi="Arial" w:cs="Arial"/>
              <w:sz w:val="22"/>
              <w:szCs w:val="22"/>
            </w:rPr>
          </w:rPrChange>
        </w:rPr>
        <w:pPrChange w:id="4" w:author="Rany M Salem" w:date="2025-07-16T15:43:00Z" w16du:dateUtc="2025-07-16T22:43:00Z">
          <w:pPr/>
        </w:pPrChange>
      </w:pPr>
    </w:p>
    <w:p w14:paraId="6E02DDC5" w14:textId="0E9BB734" w:rsidR="000919BA" w:rsidRPr="007308EE" w:rsidRDefault="000919BA">
      <w:pPr>
        <w:spacing w:line="360" w:lineRule="auto"/>
        <w:rPr>
          <w:rFonts w:ascii="Arial" w:hAnsi="Arial" w:cs="Arial"/>
          <w:rPrChange w:id="5" w:author="Gu, Wanjun" w:date="2025-07-15T22:48:00Z" w16du:dateUtc="2025-07-16T05:48:00Z">
            <w:rPr>
              <w:rFonts w:ascii="Arial" w:hAnsi="Arial" w:cs="Arial"/>
              <w:sz w:val="22"/>
              <w:szCs w:val="22"/>
            </w:rPr>
          </w:rPrChange>
        </w:rPr>
        <w:pPrChange w:id="6" w:author="Rany M Salem" w:date="2025-07-16T15:43:00Z" w16du:dateUtc="2025-07-16T22:43:00Z">
          <w:pPr/>
        </w:pPrChange>
      </w:pPr>
      <w:r w:rsidRPr="007308EE">
        <w:rPr>
          <w:rFonts w:ascii="Arial" w:hAnsi="Arial" w:cs="Arial"/>
          <w:rPrChange w:id="7" w:author="Gu, Wanjun" w:date="2025-07-15T22:48:00Z" w16du:dateUtc="2025-07-16T05:48:00Z">
            <w:rPr>
              <w:rFonts w:ascii="Arial" w:hAnsi="Arial" w:cs="Arial"/>
              <w:sz w:val="22"/>
              <w:szCs w:val="22"/>
            </w:rPr>
          </w:rPrChange>
        </w:rPr>
        <w:t>Wanjun Gu</w:t>
      </w:r>
      <w:r w:rsidR="00FC13DD" w:rsidRPr="007308EE">
        <w:rPr>
          <w:rFonts w:ascii="Arial" w:hAnsi="Arial" w:cs="Arial"/>
          <w:vertAlign w:val="superscript"/>
          <w:rPrChange w:id="8" w:author="Gu, Wanjun" w:date="2025-07-15T22:48:00Z" w16du:dateUtc="2025-07-16T05:48:00Z">
            <w:rPr>
              <w:rFonts w:ascii="Arial" w:hAnsi="Arial" w:cs="Arial"/>
              <w:sz w:val="22"/>
              <w:szCs w:val="22"/>
              <w:vertAlign w:val="superscript"/>
            </w:rPr>
          </w:rPrChange>
        </w:rPr>
        <w:t>1,2</w:t>
      </w:r>
      <w:r w:rsidRPr="007308EE">
        <w:rPr>
          <w:rFonts w:ascii="Arial" w:hAnsi="Arial" w:cs="Arial"/>
          <w:rPrChange w:id="9" w:author="Gu, Wanjun" w:date="2025-07-15T22:48:00Z" w16du:dateUtc="2025-07-16T05:48:00Z">
            <w:rPr>
              <w:rFonts w:ascii="Arial" w:hAnsi="Arial" w:cs="Arial"/>
              <w:sz w:val="22"/>
              <w:szCs w:val="22"/>
            </w:rPr>
          </w:rPrChange>
        </w:rPr>
        <w:t>, Jiachen Xi</w:t>
      </w:r>
      <w:r w:rsidR="00FC13DD" w:rsidRPr="007308EE">
        <w:rPr>
          <w:rFonts w:ascii="Arial" w:hAnsi="Arial" w:cs="Arial"/>
          <w:vertAlign w:val="superscript"/>
          <w:rPrChange w:id="10" w:author="Gu, Wanjun" w:date="2025-07-15T22:48:00Z" w16du:dateUtc="2025-07-16T05:48:00Z">
            <w:rPr>
              <w:rFonts w:ascii="Arial" w:hAnsi="Arial" w:cs="Arial"/>
              <w:sz w:val="22"/>
              <w:szCs w:val="22"/>
              <w:vertAlign w:val="superscript"/>
            </w:rPr>
          </w:rPrChange>
        </w:rPr>
        <w:t>1</w:t>
      </w:r>
      <w:r w:rsidRPr="007308EE">
        <w:rPr>
          <w:rFonts w:ascii="Arial" w:hAnsi="Arial" w:cs="Arial"/>
          <w:rPrChange w:id="11" w:author="Gu, Wanjun" w:date="2025-07-15T22:48:00Z" w16du:dateUtc="2025-07-16T05:48:00Z">
            <w:rPr>
              <w:rFonts w:ascii="Arial" w:hAnsi="Arial" w:cs="Arial"/>
              <w:sz w:val="22"/>
              <w:szCs w:val="22"/>
            </w:rPr>
          </w:rPrChange>
        </w:rPr>
        <w:t>, Steven Cao</w:t>
      </w:r>
      <w:r w:rsidR="00FC13DD" w:rsidRPr="007308EE">
        <w:rPr>
          <w:rFonts w:ascii="Arial" w:hAnsi="Arial" w:cs="Arial"/>
          <w:vertAlign w:val="superscript"/>
          <w:rPrChange w:id="12" w:author="Gu, Wanjun" w:date="2025-07-15T22:48:00Z" w16du:dateUtc="2025-07-16T05:48:00Z">
            <w:rPr>
              <w:rFonts w:ascii="Arial" w:hAnsi="Arial" w:cs="Arial"/>
              <w:sz w:val="22"/>
              <w:szCs w:val="22"/>
              <w:vertAlign w:val="superscript"/>
            </w:rPr>
          </w:rPrChange>
        </w:rPr>
        <w:t>1</w:t>
      </w:r>
      <w:r w:rsidRPr="007308EE">
        <w:rPr>
          <w:rFonts w:ascii="Arial" w:hAnsi="Arial" w:cs="Arial"/>
          <w:rPrChange w:id="13" w:author="Gu, Wanjun" w:date="2025-07-15T22:48:00Z" w16du:dateUtc="2025-07-16T05:48:00Z">
            <w:rPr>
              <w:rFonts w:ascii="Arial" w:hAnsi="Arial" w:cs="Arial"/>
              <w:sz w:val="22"/>
              <w:szCs w:val="22"/>
            </w:rPr>
          </w:rPrChange>
        </w:rPr>
        <w:t xml:space="preserve">, Rany </w:t>
      </w:r>
      <w:r w:rsidR="00381B19" w:rsidRPr="007308EE">
        <w:rPr>
          <w:rFonts w:ascii="Arial" w:hAnsi="Arial" w:cs="Arial"/>
          <w:rPrChange w:id="14" w:author="Gu, Wanjun" w:date="2025-07-15T22:48:00Z" w16du:dateUtc="2025-07-16T05:48:00Z">
            <w:rPr>
              <w:rFonts w:ascii="Arial" w:hAnsi="Arial" w:cs="Arial"/>
              <w:sz w:val="22"/>
              <w:szCs w:val="22"/>
            </w:rPr>
          </w:rPrChange>
        </w:rPr>
        <w:t xml:space="preserve">M. </w:t>
      </w:r>
      <w:r w:rsidRPr="007308EE">
        <w:rPr>
          <w:rFonts w:ascii="Arial" w:hAnsi="Arial" w:cs="Arial"/>
          <w:rPrChange w:id="15" w:author="Gu, Wanjun" w:date="2025-07-15T22:48:00Z" w16du:dateUtc="2025-07-16T05:48:00Z">
            <w:rPr>
              <w:rFonts w:ascii="Arial" w:hAnsi="Arial" w:cs="Arial"/>
              <w:sz w:val="22"/>
              <w:szCs w:val="22"/>
            </w:rPr>
          </w:rPrChange>
        </w:rPr>
        <w:t>Salem</w:t>
      </w:r>
      <w:r w:rsidR="00FC13DD" w:rsidRPr="007308EE">
        <w:rPr>
          <w:rFonts w:ascii="Arial" w:hAnsi="Arial" w:cs="Arial"/>
          <w:vertAlign w:val="superscript"/>
          <w:rPrChange w:id="16" w:author="Gu, Wanjun" w:date="2025-07-15T22:48:00Z" w16du:dateUtc="2025-07-16T05:48:00Z">
            <w:rPr>
              <w:rFonts w:ascii="Arial" w:hAnsi="Arial" w:cs="Arial"/>
              <w:sz w:val="22"/>
              <w:szCs w:val="22"/>
              <w:vertAlign w:val="superscript"/>
            </w:rPr>
          </w:rPrChange>
        </w:rPr>
        <w:t>1</w:t>
      </w:r>
    </w:p>
    <w:p w14:paraId="567FC13C" w14:textId="77777777" w:rsidR="000919BA" w:rsidRPr="007308EE" w:rsidRDefault="000919BA">
      <w:pPr>
        <w:spacing w:line="360" w:lineRule="auto"/>
        <w:rPr>
          <w:rFonts w:ascii="Arial" w:hAnsi="Arial" w:cs="Arial"/>
          <w:rPrChange w:id="17" w:author="Gu, Wanjun" w:date="2025-07-15T22:48:00Z" w16du:dateUtc="2025-07-16T05:48:00Z">
            <w:rPr>
              <w:rFonts w:ascii="Arial" w:hAnsi="Arial" w:cs="Arial"/>
              <w:sz w:val="22"/>
              <w:szCs w:val="22"/>
            </w:rPr>
          </w:rPrChange>
        </w:rPr>
        <w:pPrChange w:id="18" w:author="Rany M Salem" w:date="2025-07-16T15:43:00Z" w16du:dateUtc="2025-07-16T22:43:00Z">
          <w:pPr/>
        </w:pPrChange>
      </w:pPr>
    </w:p>
    <w:p w14:paraId="6ADF5FFC" w14:textId="280942EC" w:rsidR="00FC13DD" w:rsidRPr="007308EE" w:rsidDel="00684547" w:rsidRDefault="00FC13DD">
      <w:pPr>
        <w:spacing w:line="360" w:lineRule="auto"/>
        <w:rPr>
          <w:del w:id="19" w:author="Gu, Wanjun" w:date="2025-07-15T22:51:00Z" w16du:dateUtc="2025-07-16T05:51:00Z"/>
          <w:rFonts w:ascii="Arial" w:eastAsia="Calibri" w:hAnsi="Arial" w:cs="Arial"/>
          <w:rPrChange w:id="20" w:author="Gu, Wanjun" w:date="2025-07-15T22:48:00Z" w16du:dateUtc="2025-07-16T05:48:00Z">
            <w:rPr>
              <w:del w:id="21" w:author="Gu, Wanjun" w:date="2025-07-15T22:51:00Z" w16du:dateUtc="2025-07-16T05:51:00Z"/>
              <w:rFonts w:ascii="Arial" w:eastAsia="Calibri" w:hAnsi="Arial" w:cs="Arial"/>
              <w:sz w:val="22"/>
              <w:szCs w:val="22"/>
            </w:rPr>
          </w:rPrChange>
        </w:rPr>
        <w:pPrChange w:id="22" w:author="Rany M Salem" w:date="2025-07-16T15:43:00Z" w16du:dateUtc="2025-07-16T22:43:00Z">
          <w:pPr/>
        </w:pPrChange>
      </w:pPr>
      <w:r w:rsidRPr="007308EE">
        <w:rPr>
          <w:rFonts w:ascii="Arial" w:eastAsia="Calibri" w:hAnsi="Arial" w:cs="Arial"/>
          <w:vertAlign w:val="superscript"/>
          <w:rPrChange w:id="23" w:author="Gu, Wanjun" w:date="2025-07-15T22:48:00Z" w16du:dateUtc="2025-07-16T05:48:00Z">
            <w:rPr>
              <w:rFonts w:ascii="Arial" w:eastAsia="Calibri" w:hAnsi="Arial" w:cs="Arial"/>
              <w:sz w:val="22"/>
              <w:szCs w:val="22"/>
              <w:vertAlign w:val="superscript"/>
            </w:rPr>
          </w:rPrChange>
        </w:rPr>
        <w:t>1</w:t>
      </w:r>
      <w:r w:rsidRPr="007308EE">
        <w:rPr>
          <w:rFonts w:ascii="Arial" w:eastAsia="Calibri" w:hAnsi="Arial" w:cs="Arial"/>
          <w:rPrChange w:id="24" w:author="Gu, Wanjun" w:date="2025-07-15T22:48:00Z" w16du:dateUtc="2025-07-16T05:48:00Z">
            <w:rPr>
              <w:rFonts w:ascii="Arial" w:eastAsia="Calibri" w:hAnsi="Arial" w:cs="Arial"/>
              <w:sz w:val="22"/>
              <w:szCs w:val="22"/>
            </w:rPr>
          </w:rPrChange>
        </w:rPr>
        <w:t>Herbert Wertheim School of Public Health and Human Longevity Science, University of California</w:t>
      </w:r>
      <w:r w:rsidR="004F06DA" w:rsidRPr="007308EE">
        <w:rPr>
          <w:rFonts w:ascii="Arial" w:eastAsia="Calibri" w:hAnsi="Arial" w:cs="Arial"/>
          <w:rPrChange w:id="25" w:author="Gu, Wanjun" w:date="2025-07-15T22:48:00Z" w16du:dateUtc="2025-07-16T05:48:00Z">
            <w:rPr>
              <w:rFonts w:ascii="Arial" w:eastAsia="Calibri" w:hAnsi="Arial" w:cs="Arial"/>
              <w:sz w:val="22"/>
              <w:szCs w:val="22"/>
            </w:rPr>
          </w:rPrChange>
        </w:rPr>
        <w:t xml:space="preserve">, </w:t>
      </w:r>
      <w:r w:rsidRPr="007308EE">
        <w:rPr>
          <w:rFonts w:ascii="Arial" w:eastAsia="Calibri" w:hAnsi="Arial" w:cs="Arial"/>
          <w:rPrChange w:id="26" w:author="Gu, Wanjun" w:date="2025-07-15T22:48:00Z" w16du:dateUtc="2025-07-16T05:48:00Z">
            <w:rPr>
              <w:rFonts w:ascii="Arial" w:eastAsia="Calibri" w:hAnsi="Arial" w:cs="Arial"/>
              <w:sz w:val="22"/>
              <w:szCs w:val="22"/>
            </w:rPr>
          </w:rPrChange>
        </w:rPr>
        <w:t>San Diego, La Jolla, CA, 92093.</w:t>
      </w:r>
    </w:p>
    <w:p w14:paraId="167232F9" w14:textId="718C4114" w:rsidR="00FC13DD" w:rsidRDefault="00FC13DD">
      <w:pPr>
        <w:spacing w:line="360" w:lineRule="auto"/>
        <w:rPr>
          <w:ins w:id="27" w:author="Gu, Wanjun" w:date="2025-07-15T22:51:00Z" w16du:dateUtc="2025-07-16T05:51:00Z"/>
          <w:rFonts w:ascii="Arial" w:eastAsia="Calibri" w:hAnsi="Arial" w:cs="Arial"/>
        </w:rPr>
        <w:pPrChange w:id="28" w:author="Rany M Salem" w:date="2025-07-16T15:43:00Z" w16du:dateUtc="2025-07-16T22:43:00Z">
          <w:pPr/>
        </w:pPrChange>
      </w:pPr>
      <w:del w:id="29" w:author="Gu, Wanjun" w:date="2025-07-15T22:51:00Z" w16du:dateUtc="2025-07-16T05:51:00Z">
        <w:r w:rsidRPr="007308EE" w:rsidDel="00684547">
          <w:rPr>
            <w:rFonts w:ascii="Arial" w:eastAsia="Calibri" w:hAnsi="Arial" w:cs="Arial"/>
            <w:vertAlign w:val="superscript"/>
            <w:rPrChange w:id="30" w:author="Gu, Wanjun" w:date="2025-07-15T22:48:00Z" w16du:dateUtc="2025-07-16T05:48:00Z">
              <w:rPr>
                <w:rFonts w:ascii="Arial" w:eastAsia="Calibri" w:hAnsi="Arial" w:cs="Arial"/>
                <w:sz w:val="22"/>
                <w:szCs w:val="22"/>
                <w:vertAlign w:val="superscript"/>
              </w:rPr>
            </w:rPrChange>
          </w:rPr>
          <w:delText>2</w:delText>
        </w:r>
        <w:r w:rsidRPr="007308EE" w:rsidDel="00684547">
          <w:rPr>
            <w:rFonts w:ascii="Arial" w:eastAsia="Calibri" w:hAnsi="Arial" w:cs="Arial"/>
            <w:rPrChange w:id="31" w:author="Gu, Wanjun" w:date="2025-07-15T22:48:00Z" w16du:dateUtc="2025-07-16T05:48:00Z">
              <w:rPr>
                <w:rFonts w:ascii="Arial" w:eastAsia="Calibri" w:hAnsi="Arial" w:cs="Arial"/>
                <w:sz w:val="22"/>
                <w:szCs w:val="22"/>
              </w:rPr>
            </w:rPrChange>
          </w:rPr>
          <w:delText>University of California, San Francisco, San Francisco, CA 92093.</w:delText>
        </w:r>
      </w:del>
    </w:p>
    <w:p w14:paraId="2D769524" w14:textId="1CB688E0" w:rsidR="00684547" w:rsidRPr="007308EE" w:rsidRDefault="00684547">
      <w:pPr>
        <w:spacing w:line="360" w:lineRule="auto"/>
        <w:rPr>
          <w:rFonts w:ascii="Arial" w:eastAsia="Calibri" w:hAnsi="Arial" w:cs="Arial"/>
          <w:rPrChange w:id="32" w:author="Gu, Wanjun" w:date="2025-07-15T22:48:00Z" w16du:dateUtc="2025-07-16T05:48:00Z">
            <w:rPr>
              <w:rFonts w:ascii="Arial" w:eastAsia="Calibri" w:hAnsi="Arial" w:cs="Arial"/>
              <w:sz w:val="22"/>
              <w:szCs w:val="22"/>
            </w:rPr>
          </w:rPrChange>
        </w:rPr>
        <w:pPrChange w:id="33" w:author="Rany M Salem" w:date="2025-07-16T15:43:00Z" w16du:dateUtc="2025-07-16T22:43:00Z">
          <w:pPr/>
        </w:pPrChange>
      </w:pPr>
      <w:ins w:id="34" w:author="Gu, Wanjun" w:date="2025-07-15T22:51:00Z" w16du:dateUtc="2025-07-16T05:51:00Z">
        <w:r w:rsidRPr="00AC0001">
          <w:rPr>
            <w:rFonts w:ascii="Arial" w:eastAsia="Calibri" w:hAnsi="Arial" w:cs="Arial"/>
            <w:highlight w:val="yellow"/>
            <w:vertAlign w:val="superscript"/>
            <w:rPrChange w:id="35" w:author="Rany M Salem" w:date="2025-07-16T17:00:00Z" w16du:dateUtc="2025-07-17T00:00:00Z">
              <w:rPr>
                <w:rFonts w:ascii="Arial" w:eastAsia="Calibri" w:hAnsi="Arial" w:cs="Arial"/>
                <w:vertAlign w:val="superscript"/>
              </w:rPr>
            </w:rPrChange>
          </w:rPr>
          <w:t>2</w:t>
        </w:r>
        <w:r w:rsidRPr="00AC0001">
          <w:rPr>
            <w:rFonts w:ascii="Arial" w:eastAsia="Calibri" w:hAnsi="Arial" w:cs="Arial"/>
            <w:highlight w:val="yellow"/>
            <w:rPrChange w:id="36" w:author="Rany M Salem" w:date="2025-07-16T17:00:00Z" w16du:dateUtc="2025-07-17T00:00:00Z">
              <w:rPr>
                <w:rFonts w:ascii="Arial" w:eastAsia="Calibri" w:hAnsi="Arial" w:cs="Arial"/>
              </w:rPr>
            </w:rPrChange>
          </w:rPr>
          <w:t>Weill Institute for Neurosciences, Department of Neurology, University of California San Francisco, San Francisco, CA 94158.</w:t>
        </w:r>
      </w:ins>
    </w:p>
    <w:p w14:paraId="1A877EE7" w14:textId="70CAA07E" w:rsidR="00FC13DD" w:rsidRPr="007308EE" w:rsidRDefault="00FC13DD">
      <w:pPr>
        <w:spacing w:line="360" w:lineRule="auto"/>
        <w:rPr>
          <w:rFonts w:ascii="Arial" w:hAnsi="Arial" w:cs="Arial"/>
          <w:rPrChange w:id="37" w:author="Gu, Wanjun" w:date="2025-07-15T22:48:00Z" w16du:dateUtc="2025-07-16T05:48:00Z">
            <w:rPr>
              <w:rFonts w:ascii="Arial" w:hAnsi="Arial" w:cs="Arial"/>
              <w:sz w:val="22"/>
              <w:szCs w:val="22"/>
            </w:rPr>
          </w:rPrChange>
        </w:rPr>
        <w:pPrChange w:id="38" w:author="Rany M Salem" w:date="2025-07-16T15:43:00Z" w16du:dateUtc="2025-07-16T22:43:00Z">
          <w:pPr/>
        </w:pPrChange>
      </w:pPr>
    </w:p>
    <w:p w14:paraId="0F72D2F1" w14:textId="3787A2FA" w:rsidR="00FC13DD" w:rsidRPr="007308EE" w:rsidRDefault="00FC13DD">
      <w:pPr>
        <w:spacing w:line="360" w:lineRule="auto"/>
        <w:rPr>
          <w:rFonts w:ascii="Arial" w:eastAsia="Calibri" w:hAnsi="Arial" w:cs="Arial"/>
          <w:rPrChange w:id="39" w:author="Gu, Wanjun" w:date="2025-07-15T22:48:00Z" w16du:dateUtc="2025-07-16T05:48:00Z">
            <w:rPr>
              <w:rFonts w:ascii="Arial" w:eastAsia="Calibri" w:hAnsi="Arial" w:cs="Arial"/>
              <w:sz w:val="22"/>
              <w:szCs w:val="22"/>
            </w:rPr>
          </w:rPrChange>
        </w:rPr>
        <w:pPrChange w:id="40" w:author="Rany M Salem" w:date="2025-07-16T15:43:00Z" w16du:dateUtc="2025-07-16T22:43:00Z">
          <w:pPr>
            <w:spacing w:line="480" w:lineRule="auto"/>
          </w:pPr>
        </w:pPrChange>
      </w:pPr>
      <w:r w:rsidRPr="007308EE">
        <w:rPr>
          <w:rFonts w:ascii="Arial" w:eastAsia="Calibri" w:hAnsi="Arial" w:cs="Arial"/>
          <w:b/>
          <w:bCs/>
          <w:rPrChange w:id="41" w:author="Gu, Wanjun" w:date="2025-07-15T22:48:00Z" w16du:dateUtc="2025-07-16T05:48:00Z">
            <w:rPr>
              <w:rFonts w:ascii="Arial" w:eastAsia="Calibri" w:hAnsi="Arial" w:cs="Arial"/>
              <w:b/>
              <w:bCs/>
              <w:sz w:val="22"/>
              <w:szCs w:val="22"/>
            </w:rPr>
          </w:rPrChange>
        </w:rPr>
        <w:t>Word count</w:t>
      </w:r>
      <w:r w:rsidRPr="007308EE">
        <w:rPr>
          <w:rFonts w:ascii="Arial" w:eastAsia="Calibri" w:hAnsi="Arial" w:cs="Arial"/>
          <w:rPrChange w:id="42" w:author="Gu, Wanjun" w:date="2025-07-15T22:48:00Z" w16du:dateUtc="2025-07-16T05:48:00Z">
            <w:rPr>
              <w:rFonts w:ascii="Arial" w:eastAsia="Calibri" w:hAnsi="Arial" w:cs="Arial"/>
              <w:sz w:val="22"/>
              <w:szCs w:val="22"/>
            </w:rPr>
          </w:rPrChange>
        </w:rPr>
        <w:t xml:space="preserve">: </w:t>
      </w:r>
      <w:r w:rsidR="004551F1" w:rsidRPr="007308EE">
        <w:rPr>
          <w:rFonts w:ascii="Arial" w:eastAsia="Calibri" w:hAnsi="Arial" w:cs="Arial"/>
          <w:rPrChange w:id="43" w:author="Gu, Wanjun" w:date="2025-07-15T22:48:00Z" w16du:dateUtc="2025-07-16T05:48:00Z">
            <w:rPr>
              <w:rFonts w:ascii="Arial" w:eastAsia="Calibri" w:hAnsi="Arial" w:cs="Arial"/>
              <w:sz w:val="22"/>
              <w:szCs w:val="22"/>
            </w:rPr>
          </w:rPrChange>
        </w:rPr>
        <w:t>XXXX</w:t>
      </w:r>
    </w:p>
    <w:p w14:paraId="43132E35" w14:textId="23EA5D38" w:rsidR="00FC13DD" w:rsidRPr="007308EE" w:rsidRDefault="00FC13DD">
      <w:pPr>
        <w:spacing w:line="360" w:lineRule="auto"/>
        <w:rPr>
          <w:rFonts w:ascii="Arial" w:eastAsia="Calibri" w:hAnsi="Arial" w:cs="Arial"/>
          <w:rPrChange w:id="44" w:author="Gu, Wanjun" w:date="2025-07-15T22:48:00Z" w16du:dateUtc="2025-07-16T05:48:00Z">
            <w:rPr>
              <w:rFonts w:ascii="Arial" w:eastAsia="Calibri" w:hAnsi="Arial" w:cs="Arial"/>
              <w:sz w:val="22"/>
              <w:szCs w:val="22"/>
            </w:rPr>
          </w:rPrChange>
        </w:rPr>
        <w:pPrChange w:id="45" w:author="Rany M Salem" w:date="2025-07-16T15:43:00Z" w16du:dateUtc="2025-07-16T22:43:00Z">
          <w:pPr>
            <w:spacing w:line="480" w:lineRule="auto"/>
          </w:pPr>
        </w:pPrChange>
      </w:pPr>
      <w:r w:rsidRPr="007308EE">
        <w:rPr>
          <w:rFonts w:ascii="Arial" w:eastAsia="Calibri" w:hAnsi="Arial" w:cs="Arial"/>
          <w:b/>
          <w:bCs/>
          <w:rPrChange w:id="46" w:author="Gu, Wanjun" w:date="2025-07-15T22:48:00Z" w16du:dateUtc="2025-07-16T05:48:00Z">
            <w:rPr>
              <w:rFonts w:ascii="Arial" w:eastAsia="Calibri" w:hAnsi="Arial" w:cs="Arial"/>
              <w:b/>
              <w:bCs/>
              <w:sz w:val="22"/>
              <w:szCs w:val="22"/>
            </w:rPr>
          </w:rPrChange>
        </w:rPr>
        <w:t>Tables</w:t>
      </w:r>
      <w:r w:rsidRPr="007308EE">
        <w:rPr>
          <w:rFonts w:ascii="Arial" w:eastAsia="Calibri" w:hAnsi="Arial" w:cs="Arial"/>
          <w:rPrChange w:id="47" w:author="Gu, Wanjun" w:date="2025-07-15T22:48:00Z" w16du:dateUtc="2025-07-16T05:48:00Z">
            <w:rPr>
              <w:rFonts w:ascii="Arial" w:eastAsia="Calibri" w:hAnsi="Arial" w:cs="Arial"/>
              <w:sz w:val="22"/>
              <w:szCs w:val="22"/>
            </w:rPr>
          </w:rPrChange>
        </w:rPr>
        <w:t xml:space="preserve">: </w:t>
      </w:r>
      <w:r w:rsidR="000562F1" w:rsidRPr="007308EE">
        <w:rPr>
          <w:rFonts w:ascii="Arial" w:eastAsia="Calibri" w:hAnsi="Arial" w:cs="Arial"/>
          <w:rPrChange w:id="48" w:author="Gu, Wanjun" w:date="2025-07-15T22:48:00Z" w16du:dateUtc="2025-07-16T05:48:00Z">
            <w:rPr>
              <w:rFonts w:ascii="Arial" w:eastAsia="Calibri" w:hAnsi="Arial" w:cs="Arial"/>
              <w:sz w:val="22"/>
              <w:szCs w:val="22"/>
            </w:rPr>
          </w:rPrChange>
        </w:rPr>
        <w:t>2</w:t>
      </w:r>
      <w:r w:rsidRPr="007308EE">
        <w:rPr>
          <w:rFonts w:ascii="Arial" w:eastAsia="Calibri" w:hAnsi="Arial" w:cs="Arial"/>
          <w:rPrChange w:id="49" w:author="Gu, Wanjun" w:date="2025-07-15T22:48:00Z" w16du:dateUtc="2025-07-16T05:48:00Z">
            <w:rPr>
              <w:rFonts w:ascii="Arial" w:eastAsia="Calibri" w:hAnsi="Arial" w:cs="Arial"/>
              <w:sz w:val="22"/>
              <w:szCs w:val="22"/>
            </w:rPr>
          </w:rPrChange>
        </w:rPr>
        <w:t xml:space="preserve">, </w:t>
      </w:r>
      <w:r w:rsidRPr="007308EE">
        <w:rPr>
          <w:rFonts w:ascii="Arial" w:eastAsia="Calibri" w:hAnsi="Arial" w:cs="Arial"/>
          <w:b/>
          <w:bCs/>
          <w:rPrChange w:id="50" w:author="Gu, Wanjun" w:date="2025-07-15T22:48:00Z" w16du:dateUtc="2025-07-16T05:48:00Z">
            <w:rPr>
              <w:rFonts w:ascii="Arial" w:eastAsia="Calibri" w:hAnsi="Arial" w:cs="Arial"/>
              <w:b/>
              <w:bCs/>
              <w:sz w:val="22"/>
              <w:szCs w:val="22"/>
            </w:rPr>
          </w:rPrChange>
        </w:rPr>
        <w:t>Figures</w:t>
      </w:r>
      <w:r w:rsidRPr="007308EE">
        <w:rPr>
          <w:rFonts w:ascii="Arial" w:eastAsia="Calibri" w:hAnsi="Arial" w:cs="Arial"/>
          <w:rPrChange w:id="51" w:author="Gu, Wanjun" w:date="2025-07-15T22:48:00Z" w16du:dateUtc="2025-07-16T05:48:00Z">
            <w:rPr>
              <w:rFonts w:ascii="Arial" w:eastAsia="Calibri" w:hAnsi="Arial" w:cs="Arial"/>
              <w:sz w:val="22"/>
              <w:szCs w:val="22"/>
            </w:rPr>
          </w:rPrChange>
        </w:rPr>
        <w:t xml:space="preserve">: 1 </w:t>
      </w:r>
    </w:p>
    <w:p w14:paraId="2E6BD462" w14:textId="77777777" w:rsidR="00FC13DD" w:rsidRPr="007308EE" w:rsidRDefault="00FC13DD">
      <w:pPr>
        <w:spacing w:line="360" w:lineRule="auto"/>
        <w:rPr>
          <w:rFonts w:ascii="Arial" w:eastAsia="Calibri" w:hAnsi="Arial" w:cs="Arial"/>
          <w:b/>
          <w:bCs/>
          <w:rPrChange w:id="52" w:author="Gu, Wanjun" w:date="2025-07-15T22:48:00Z" w16du:dateUtc="2025-07-16T05:48:00Z">
            <w:rPr>
              <w:rFonts w:ascii="Arial" w:eastAsia="Calibri" w:hAnsi="Arial" w:cs="Arial"/>
              <w:b/>
              <w:bCs/>
              <w:sz w:val="22"/>
              <w:szCs w:val="22"/>
            </w:rPr>
          </w:rPrChange>
        </w:rPr>
        <w:pPrChange w:id="53" w:author="Rany M Salem" w:date="2025-07-16T15:43:00Z" w16du:dateUtc="2025-07-16T22:43:00Z">
          <w:pPr>
            <w:spacing w:line="480" w:lineRule="auto"/>
          </w:pPr>
        </w:pPrChange>
      </w:pPr>
      <w:r w:rsidRPr="007308EE">
        <w:rPr>
          <w:rFonts w:ascii="Arial" w:eastAsia="Calibri" w:hAnsi="Arial" w:cs="Arial"/>
          <w:b/>
          <w:bCs/>
          <w:rPrChange w:id="54" w:author="Gu, Wanjun" w:date="2025-07-15T22:48:00Z" w16du:dateUtc="2025-07-16T05:48:00Z">
            <w:rPr>
              <w:rFonts w:ascii="Arial" w:eastAsia="Calibri" w:hAnsi="Arial" w:cs="Arial"/>
              <w:b/>
              <w:bCs/>
              <w:sz w:val="22"/>
              <w:szCs w:val="22"/>
            </w:rPr>
          </w:rPrChange>
        </w:rPr>
        <w:t>Corresponding author and to whom reprint requests are to be addressed:</w:t>
      </w:r>
    </w:p>
    <w:p w14:paraId="79BF6EA4" w14:textId="77777777" w:rsidR="00FC13DD" w:rsidRPr="007308EE" w:rsidRDefault="00FC13DD">
      <w:pPr>
        <w:spacing w:line="360" w:lineRule="auto"/>
        <w:rPr>
          <w:rFonts w:ascii="Arial" w:eastAsia="Calibri" w:hAnsi="Arial" w:cs="Arial"/>
          <w:rPrChange w:id="55" w:author="Gu, Wanjun" w:date="2025-07-15T22:48:00Z" w16du:dateUtc="2025-07-16T05:48:00Z">
            <w:rPr>
              <w:rFonts w:ascii="Arial" w:eastAsia="Calibri" w:hAnsi="Arial" w:cs="Arial"/>
              <w:sz w:val="22"/>
              <w:szCs w:val="22"/>
            </w:rPr>
          </w:rPrChange>
        </w:rPr>
        <w:pPrChange w:id="56" w:author="Rany M Salem" w:date="2025-07-16T15:43:00Z" w16du:dateUtc="2025-07-16T22:43:00Z">
          <w:pPr/>
        </w:pPrChange>
      </w:pPr>
      <w:r w:rsidRPr="007308EE">
        <w:rPr>
          <w:rFonts w:ascii="Arial" w:eastAsia="Calibri" w:hAnsi="Arial" w:cs="Arial"/>
          <w:rPrChange w:id="57" w:author="Gu, Wanjun" w:date="2025-07-15T22:48:00Z" w16du:dateUtc="2025-07-16T05:48:00Z">
            <w:rPr>
              <w:rFonts w:ascii="Arial" w:eastAsia="Calibri" w:hAnsi="Arial" w:cs="Arial"/>
              <w:sz w:val="22"/>
              <w:szCs w:val="22"/>
            </w:rPr>
          </w:rPrChange>
        </w:rPr>
        <w:t>Rany M. Salem, PhD, MPH.</w:t>
      </w:r>
    </w:p>
    <w:p w14:paraId="40048EE0" w14:textId="77777777" w:rsidR="00FC13DD" w:rsidRPr="007308EE" w:rsidRDefault="00FC13DD">
      <w:pPr>
        <w:spacing w:line="360" w:lineRule="auto"/>
        <w:rPr>
          <w:rFonts w:ascii="Arial" w:eastAsia="Calibri" w:hAnsi="Arial" w:cs="Arial"/>
          <w:rPrChange w:id="58" w:author="Gu, Wanjun" w:date="2025-07-15T22:48:00Z" w16du:dateUtc="2025-07-16T05:48:00Z">
            <w:rPr>
              <w:rFonts w:ascii="Arial" w:eastAsia="Calibri" w:hAnsi="Arial" w:cs="Arial"/>
              <w:sz w:val="22"/>
              <w:szCs w:val="22"/>
            </w:rPr>
          </w:rPrChange>
        </w:rPr>
        <w:pPrChange w:id="59" w:author="Rany M Salem" w:date="2025-07-16T15:43:00Z" w16du:dateUtc="2025-07-16T22:43:00Z">
          <w:pPr/>
        </w:pPrChange>
      </w:pPr>
      <w:r w:rsidRPr="007308EE">
        <w:rPr>
          <w:rFonts w:ascii="Arial" w:eastAsia="Calibri" w:hAnsi="Arial" w:cs="Arial"/>
          <w:rPrChange w:id="60" w:author="Gu, Wanjun" w:date="2025-07-15T22:48:00Z" w16du:dateUtc="2025-07-16T05:48:00Z">
            <w:rPr>
              <w:rFonts w:ascii="Arial" w:eastAsia="Calibri" w:hAnsi="Arial" w:cs="Arial"/>
              <w:sz w:val="22"/>
              <w:szCs w:val="22"/>
            </w:rPr>
          </w:rPrChange>
        </w:rPr>
        <w:t xml:space="preserve">Herbert Wertheim School of Public Health and Longevity Science, </w:t>
      </w:r>
    </w:p>
    <w:p w14:paraId="09EA069D" w14:textId="77777777" w:rsidR="00FC13DD" w:rsidRPr="007308EE" w:rsidRDefault="00FC13DD">
      <w:pPr>
        <w:spacing w:line="360" w:lineRule="auto"/>
        <w:rPr>
          <w:rFonts w:ascii="Arial" w:eastAsia="Calibri" w:hAnsi="Arial" w:cs="Arial"/>
          <w:rPrChange w:id="61" w:author="Gu, Wanjun" w:date="2025-07-15T22:48:00Z" w16du:dateUtc="2025-07-16T05:48:00Z">
            <w:rPr>
              <w:rFonts w:ascii="Arial" w:eastAsia="Calibri" w:hAnsi="Arial" w:cs="Arial"/>
              <w:sz w:val="22"/>
              <w:szCs w:val="22"/>
            </w:rPr>
          </w:rPrChange>
        </w:rPr>
        <w:pPrChange w:id="62" w:author="Rany M Salem" w:date="2025-07-16T15:43:00Z" w16du:dateUtc="2025-07-16T22:43:00Z">
          <w:pPr/>
        </w:pPrChange>
      </w:pPr>
      <w:r w:rsidRPr="007308EE">
        <w:rPr>
          <w:rFonts w:ascii="Arial" w:eastAsia="Calibri" w:hAnsi="Arial" w:cs="Arial"/>
          <w:rPrChange w:id="63" w:author="Gu, Wanjun" w:date="2025-07-15T22:48:00Z" w16du:dateUtc="2025-07-16T05:48:00Z">
            <w:rPr>
              <w:rFonts w:ascii="Arial" w:eastAsia="Calibri" w:hAnsi="Arial" w:cs="Arial"/>
              <w:sz w:val="22"/>
              <w:szCs w:val="22"/>
            </w:rPr>
          </w:rPrChange>
        </w:rPr>
        <w:t>University of California, San Diego</w:t>
      </w:r>
    </w:p>
    <w:p w14:paraId="720C6357" w14:textId="77777777" w:rsidR="00FC13DD" w:rsidRPr="007308EE" w:rsidRDefault="00FC13DD">
      <w:pPr>
        <w:spacing w:line="360" w:lineRule="auto"/>
        <w:rPr>
          <w:rFonts w:ascii="Arial" w:eastAsia="Calibri" w:hAnsi="Arial" w:cs="Arial"/>
          <w:rPrChange w:id="64" w:author="Gu, Wanjun" w:date="2025-07-15T22:48:00Z" w16du:dateUtc="2025-07-16T05:48:00Z">
            <w:rPr>
              <w:rFonts w:ascii="Arial" w:eastAsia="Calibri" w:hAnsi="Arial" w:cs="Arial"/>
              <w:sz w:val="22"/>
              <w:szCs w:val="22"/>
            </w:rPr>
          </w:rPrChange>
        </w:rPr>
        <w:pPrChange w:id="65" w:author="Rany M Salem" w:date="2025-07-16T15:43:00Z" w16du:dateUtc="2025-07-16T22:43:00Z">
          <w:pPr/>
        </w:pPrChange>
      </w:pPr>
      <w:r w:rsidRPr="007308EE">
        <w:rPr>
          <w:rFonts w:ascii="Arial" w:eastAsia="Calibri" w:hAnsi="Arial" w:cs="Arial"/>
          <w:rPrChange w:id="66" w:author="Gu, Wanjun" w:date="2025-07-15T22:48:00Z" w16du:dateUtc="2025-07-16T05:48:00Z">
            <w:rPr>
              <w:rFonts w:ascii="Arial" w:eastAsia="Calibri" w:hAnsi="Arial" w:cs="Arial"/>
              <w:sz w:val="22"/>
              <w:szCs w:val="22"/>
            </w:rPr>
          </w:rPrChange>
        </w:rPr>
        <w:t>9500 Gilman Drive #0725, La Jolla CA, 92093</w:t>
      </w:r>
    </w:p>
    <w:p w14:paraId="604BE42F" w14:textId="77777777" w:rsidR="00FC13DD" w:rsidRPr="007308EE" w:rsidRDefault="00FC13DD">
      <w:pPr>
        <w:spacing w:line="360" w:lineRule="auto"/>
        <w:rPr>
          <w:rFonts w:ascii="Arial" w:eastAsia="Calibri" w:hAnsi="Arial" w:cs="Arial"/>
          <w:rPrChange w:id="67" w:author="Gu, Wanjun" w:date="2025-07-15T22:48:00Z" w16du:dateUtc="2025-07-16T05:48:00Z">
            <w:rPr>
              <w:rFonts w:ascii="Arial" w:eastAsia="Calibri" w:hAnsi="Arial" w:cs="Arial"/>
              <w:sz w:val="22"/>
              <w:szCs w:val="22"/>
            </w:rPr>
          </w:rPrChange>
        </w:rPr>
        <w:pPrChange w:id="68" w:author="Rany M Salem" w:date="2025-07-16T15:43:00Z" w16du:dateUtc="2025-07-16T22:43:00Z">
          <w:pPr/>
        </w:pPrChange>
      </w:pPr>
      <w:r w:rsidRPr="007308EE">
        <w:rPr>
          <w:rFonts w:ascii="Arial" w:eastAsia="Calibri" w:hAnsi="Arial" w:cs="Arial"/>
          <w:rPrChange w:id="69" w:author="Gu, Wanjun" w:date="2025-07-15T22:48:00Z" w16du:dateUtc="2025-07-16T05:48:00Z">
            <w:rPr>
              <w:rFonts w:ascii="Arial" w:eastAsia="Calibri" w:hAnsi="Arial" w:cs="Arial"/>
              <w:sz w:val="22"/>
              <w:szCs w:val="22"/>
            </w:rPr>
          </w:rPrChange>
        </w:rPr>
        <w:t>Tel: 858-246-0433</w:t>
      </w:r>
    </w:p>
    <w:p w14:paraId="5A7DC859" w14:textId="77777777" w:rsidR="00FC13DD" w:rsidRPr="007308EE" w:rsidRDefault="00FC13DD">
      <w:pPr>
        <w:spacing w:line="360" w:lineRule="auto"/>
        <w:rPr>
          <w:rFonts w:ascii="Arial" w:eastAsia="Calibri" w:hAnsi="Arial" w:cs="Arial"/>
          <w:rPrChange w:id="70" w:author="Gu, Wanjun" w:date="2025-07-15T22:48:00Z" w16du:dateUtc="2025-07-16T05:48:00Z">
            <w:rPr>
              <w:rFonts w:ascii="Arial" w:eastAsia="Calibri" w:hAnsi="Arial" w:cs="Arial"/>
              <w:sz w:val="22"/>
              <w:szCs w:val="22"/>
            </w:rPr>
          </w:rPrChange>
        </w:rPr>
        <w:pPrChange w:id="71" w:author="Rany M Salem" w:date="2025-07-16T15:43:00Z" w16du:dateUtc="2025-07-16T22:43:00Z">
          <w:pPr/>
        </w:pPrChange>
      </w:pPr>
      <w:r w:rsidRPr="007308EE">
        <w:rPr>
          <w:rFonts w:ascii="Arial" w:eastAsia="Calibri" w:hAnsi="Arial" w:cs="Arial"/>
          <w:rPrChange w:id="72" w:author="Gu, Wanjun" w:date="2025-07-15T22:48:00Z" w16du:dateUtc="2025-07-16T05:48:00Z">
            <w:rPr>
              <w:rFonts w:ascii="Arial" w:eastAsia="Calibri" w:hAnsi="Arial" w:cs="Arial"/>
              <w:sz w:val="22"/>
              <w:szCs w:val="22"/>
            </w:rPr>
          </w:rPrChange>
        </w:rPr>
        <w:t>Fax: 858- 534-4642</w:t>
      </w:r>
    </w:p>
    <w:p w14:paraId="267BE00A" w14:textId="77777777" w:rsidR="00FC13DD" w:rsidRPr="007308EE" w:rsidRDefault="00FC13DD">
      <w:pPr>
        <w:spacing w:line="360" w:lineRule="auto"/>
        <w:rPr>
          <w:rFonts w:ascii="Arial" w:eastAsia="Calibri" w:hAnsi="Arial" w:cs="Arial"/>
          <w:rPrChange w:id="73" w:author="Gu, Wanjun" w:date="2025-07-15T22:48:00Z" w16du:dateUtc="2025-07-16T05:48:00Z">
            <w:rPr>
              <w:rFonts w:ascii="Arial" w:eastAsia="Calibri" w:hAnsi="Arial" w:cs="Arial"/>
              <w:sz w:val="22"/>
              <w:szCs w:val="22"/>
            </w:rPr>
          </w:rPrChange>
        </w:rPr>
        <w:pPrChange w:id="74" w:author="Rany M Salem" w:date="2025-07-16T15:43:00Z" w16du:dateUtc="2025-07-16T22:43:00Z">
          <w:pPr>
            <w:spacing w:line="480" w:lineRule="auto"/>
          </w:pPr>
        </w:pPrChange>
      </w:pPr>
      <w:r w:rsidRPr="007308EE">
        <w:rPr>
          <w:rFonts w:ascii="Arial" w:eastAsia="Calibri" w:hAnsi="Arial" w:cs="Arial"/>
          <w:rPrChange w:id="75" w:author="Gu, Wanjun" w:date="2025-07-15T22:48:00Z" w16du:dateUtc="2025-07-16T05:48:00Z">
            <w:rPr>
              <w:rFonts w:ascii="Arial" w:eastAsia="Calibri" w:hAnsi="Arial" w:cs="Arial"/>
              <w:sz w:val="22"/>
              <w:szCs w:val="22"/>
            </w:rPr>
          </w:rPrChange>
        </w:rPr>
        <w:t>Email: rsalem@health.ucsd.edu</w:t>
      </w:r>
    </w:p>
    <w:p w14:paraId="24EDCF1D" w14:textId="77777777" w:rsidR="00FC13DD" w:rsidRPr="007308EE" w:rsidRDefault="00FC13DD">
      <w:pPr>
        <w:spacing w:line="360" w:lineRule="auto"/>
        <w:rPr>
          <w:rFonts w:ascii="Arial" w:hAnsi="Arial" w:cs="Arial"/>
          <w:rPrChange w:id="76" w:author="Gu, Wanjun" w:date="2025-07-15T22:48:00Z" w16du:dateUtc="2025-07-16T05:48:00Z">
            <w:rPr>
              <w:rFonts w:ascii="Arial" w:hAnsi="Arial" w:cs="Arial"/>
              <w:sz w:val="22"/>
              <w:szCs w:val="22"/>
            </w:rPr>
          </w:rPrChange>
        </w:rPr>
        <w:pPrChange w:id="77" w:author="Rany M Salem" w:date="2025-07-16T15:43:00Z" w16du:dateUtc="2025-07-16T22:43:00Z">
          <w:pPr/>
        </w:pPrChange>
      </w:pPr>
    </w:p>
    <w:p w14:paraId="29451AF0" w14:textId="04EDAE08" w:rsidR="00BB18C2" w:rsidRPr="007308EE" w:rsidRDefault="00BB18C2">
      <w:pPr>
        <w:spacing w:line="360" w:lineRule="auto"/>
        <w:rPr>
          <w:rFonts w:ascii="Arial" w:hAnsi="Arial" w:cs="Arial"/>
          <w:b/>
          <w:bCs/>
          <w:rPrChange w:id="78" w:author="Gu, Wanjun" w:date="2025-07-15T22:48:00Z" w16du:dateUtc="2025-07-16T05:48:00Z">
            <w:rPr>
              <w:rFonts w:ascii="Arial" w:hAnsi="Arial" w:cs="Arial"/>
              <w:b/>
              <w:bCs/>
              <w:sz w:val="22"/>
              <w:szCs w:val="22"/>
            </w:rPr>
          </w:rPrChange>
        </w:rPr>
        <w:pPrChange w:id="79" w:author="Rany M Salem" w:date="2025-07-16T15:43:00Z" w16du:dateUtc="2025-07-16T22:43:00Z">
          <w:pPr/>
        </w:pPrChange>
      </w:pPr>
      <w:r w:rsidRPr="007308EE">
        <w:rPr>
          <w:rFonts w:ascii="Arial" w:hAnsi="Arial" w:cs="Arial"/>
          <w:b/>
          <w:bCs/>
          <w:rPrChange w:id="80" w:author="Gu, Wanjun" w:date="2025-07-15T22:48:00Z" w16du:dateUtc="2025-07-16T05:48:00Z">
            <w:rPr>
              <w:rFonts w:ascii="Arial" w:hAnsi="Arial" w:cs="Arial"/>
              <w:b/>
              <w:bCs/>
              <w:sz w:val="22"/>
              <w:szCs w:val="22"/>
            </w:rPr>
          </w:rPrChange>
        </w:rPr>
        <w:t>Abstract</w:t>
      </w:r>
    </w:p>
    <w:p w14:paraId="1918513E" w14:textId="0FBBBB18" w:rsidR="008C4114" w:rsidDel="003755D4" w:rsidRDefault="00B40F3C">
      <w:pPr>
        <w:spacing w:line="360" w:lineRule="auto"/>
        <w:rPr>
          <w:ins w:id="81" w:author="Gu, Wanjun" w:date="2025-07-15T22:49:00Z" w16du:dateUtc="2025-07-16T05:49:00Z"/>
          <w:del w:id="82" w:author="Rany M Salem" w:date="2025-07-16T15:43:00Z" w16du:dateUtc="2025-07-16T22:43:00Z"/>
          <w:rFonts w:ascii="Arial" w:hAnsi="Arial" w:cs="Arial"/>
        </w:rPr>
        <w:pPrChange w:id="83" w:author="Rany M Salem" w:date="2025-07-16T15:43:00Z" w16du:dateUtc="2025-07-16T22:43:00Z">
          <w:pPr/>
        </w:pPrChange>
      </w:pPr>
      <w:r w:rsidRPr="007308EE">
        <w:rPr>
          <w:rFonts w:ascii="Arial" w:hAnsi="Arial" w:cs="Arial"/>
        </w:rPr>
        <w:t>R</w:t>
      </w:r>
      <w:r w:rsidR="00006225" w:rsidRPr="007308EE">
        <w:rPr>
          <w:rFonts w:ascii="Arial" w:hAnsi="Arial" w:cs="Arial"/>
        </w:rPr>
        <w:t xml:space="preserve">elatedness within genomic cohorts </w:t>
      </w:r>
      <w:r w:rsidRPr="007308EE">
        <w:rPr>
          <w:rFonts w:ascii="Arial" w:hAnsi="Arial" w:cs="Arial"/>
        </w:rPr>
        <w:t>is a potential source of bias for many genetic</w:t>
      </w:r>
      <w:r w:rsidRPr="00AA0B50">
        <w:rPr>
          <w:rFonts w:ascii="Arial" w:hAnsi="Arial" w:cs="Arial"/>
        </w:rPr>
        <w:t xml:space="preserve"> analys</w:t>
      </w:r>
      <w:r w:rsidR="003511B2" w:rsidRPr="00AA0B50">
        <w:rPr>
          <w:rFonts w:ascii="Arial" w:hAnsi="Arial" w:cs="Arial"/>
        </w:rPr>
        <w:t>e</w:t>
      </w:r>
      <w:r w:rsidRPr="00AA0B50">
        <w:rPr>
          <w:rFonts w:ascii="Arial" w:hAnsi="Arial" w:cs="Arial"/>
        </w:rPr>
        <w:t xml:space="preserve">s. </w:t>
      </w:r>
      <w:r w:rsidR="00C10E0D">
        <w:rPr>
          <w:rFonts w:ascii="Arial" w:hAnsi="Arial" w:cs="Arial" w:hint="eastAsia"/>
        </w:rPr>
        <w:t>E</w:t>
      </w:r>
      <w:r w:rsidR="00C10E0D" w:rsidRPr="00A14588">
        <w:rPr>
          <w:rFonts w:ascii="Arial" w:hAnsi="Arial" w:cs="Arial"/>
        </w:rPr>
        <w:t>xisting tools to break relatedness are phenotype</w:t>
      </w:r>
      <w:r w:rsidR="00C10E0D" w:rsidRPr="00A14588">
        <w:rPr>
          <w:rFonts w:ascii="Arial" w:hAnsi="Arial" w:cs="Arial" w:hint="eastAsia"/>
        </w:rPr>
        <w:t>-</w:t>
      </w:r>
      <w:r w:rsidR="00C10E0D" w:rsidRPr="00A14588">
        <w:rPr>
          <w:rFonts w:ascii="Arial" w:hAnsi="Arial" w:cs="Arial"/>
        </w:rPr>
        <w:t>naïve; they indiscriminately remove subjects to break relationship, risking the loss of valuable data, especially in studies targeting uncommon and rare phenotypes.</w:t>
      </w:r>
      <w:r w:rsidR="00C10E0D" w:rsidRPr="00A14588">
        <w:rPr>
          <w:rFonts w:ascii="Arial" w:hAnsi="Arial" w:cs="Arial" w:hint="eastAsia"/>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w:t>
      </w:r>
      <w:r w:rsidR="00F541C8">
        <w:rPr>
          <w:rFonts w:ascii="Arial" w:hAnsi="Arial" w:cs="Arial"/>
        </w:rPr>
        <w:t>relatedness (</w:t>
      </w:r>
      <w:r w:rsidR="00006225" w:rsidRPr="00AA0B50">
        <w:rPr>
          <w:rFonts w:ascii="Arial" w:hAnsi="Arial" w:cs="Arial"/>
        </w:rPr>
        <w:t>kinship or identity by descent</w:t>
      </w:r>
      <w:r w:rsidR="00F541C8">
        <w:rPr>
          <w:rFonts w:ascii="Arial" w:hAnsi="Arial" w:cs="Arial"/>
        </w:rPr>
        <w:t>)</w:t>
      </w:r>
      <w:r w:rsidR="00006225" w:rsidRPr="00AA0B50">
        <w:rPr>
          <w:rFonts w:ascii="Arial" w:hAnsi="Arial" w:cs="Arial"/>
        </w:rPr>
        <w:t xml:space="preserve"> </w:t>
      </w:r>
      <w:r w:rsidR="000932EA" w:rsidRPr="00AA0B50">
        <w:rPr>
          <w:rFonts w:ascii="Arial" w:hAnsi="Arial" w:cs="Arial"/>
        </w:rPr>
        <w:t>scores and</w:t>
      </w:r>
      <w:r w:rsidR="00F541C8">
        <w:rPr>
          <w:rFonts w:ascii="Arial" w:hAnsi="Arial" w:cs="Arial"/>
        </w:rPr>
        <w:t xml:space="preserve"> allows </w:t>
      </w:r>
      <w:r w:rsidR="00006225" w:rsidRPr="00AA0B50">
        <w:rPr>
          <w:rFonts w:ascii="Arial" w:hAnsi="Arial" w:cs="Arial"/>
        </w:rPr>
        <w:t xml:space="preserve">prioritizing subjects based on phenotypes of interest. This approach enables the retention of valuable subjects for analysis, even in the face of necessary exclusions </w:t>
      </w:r>
      <w:r w:rsidR="00006225" w:rsidRPr="00AA0B50">
        <w:rPr>
          <w:rFonts w:ascii="Arial" w:hAnsi="Arial" w:cs="Arial"/>
        </w:rPr>
        <w:lastRenderedPageBreak/>
        <w:t>due to relatedness.</w:t>
      </w:r>
      <w:r w:rsidR="00671578" w:rsidRPr="00AA0B50">
        <w:rPr>
          <w:rFonts w:ascii="Arial" w:hAnsi="Arial" w:cs="Arial"/>
        </w:rPr>
        <w:t xml:space="preserve"> Furthermore, KDPS accommodates a wide range of phenotypes, including quantitative </w:t>
      </w:r>
      <w:r w:rsidR="00F541C8">
        <w:rPr>
          <w:rFonts w:ascii="Arial" w:hAnsi="Arial" w:cs="Arial"/>
        </w:rPr>
        <w:t>and categorical</w:t>
      </w:r>
      <w:r w:rsidR="00671578" w:rsidRPr="00AA0B50">
        <w:rPr>
          <w:rFonts w:ascii="Arial" w:hAnsi="Arial" w:cs="Arial"/>
        </w:rPr>
        <w:t>,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w:t>
      </w:r>
      <w:r w:rsidR="007F2C03">
        <w:rPr>
          <w:rFonts w:ascii="Arial" w:hAnsi="Arial" w:cs="Arial"/>
        </w:rPr>
        <w:t>the</w:t>
      </w:r>
      <w:r w:rsidR="007F2C03" w:rsidRPr="00AB4945">
        <w:rPr>
          <w:rFonts w:ascii="Arial" w:hAnsi="Arial" w:cs="Arial"/>
        </w:rPr>
        <w:t xml:space="preserve"> ability of this method to process biobank-scale studies within practical timeframes </w:t>
      </w:r>
      <w:r w:rsidR="007F2C03">
        <w:rPr>
          <w:rFonts w:ascii="Arial" w:hAnsi="Arial" w:cs="Arial"/>
        </w:rPr>
        <w:t>and</w:t>
      </w:r>
      <w:r w:rsidR="007F2C03" w:rsidRPr="00AB4945">
        <w:rPr>
          <w:rFonts w:ascii="Arial" w:hAnsi="Arial" w:cs="Arial"/>
        </w:rPr>
        <w:t> marks a considerable advancement over existing techniques</w:t>
      </w:r>
      <w:r w:rsidR="00006225" w:rsidRPr="00AA0B50">
        <w:rPr>
          <w:rFonts w:ascii="Arial" w:hAnsi="Arial" w:cs="Arial"/>
        </w:rPr>
        <w:t>.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p>
    <w:p w14:paraId="27D184B0" w14:textId="559BC167" w:rsidR="0016191D" w:rsidRPr="00AA0B50" w:rsidDel="00B62625" w:rsidRDefault="008C4114">
      <w:pPr>
        <w:spacing w:line="360" w:lineRule="auto"/>
        <w:rPr>
          <w:del w:id="84" w:author="Gu, Wanjun" w:date="2025-07-15T22:48:00Z" w16du:dateUtc="2025-07-16T05:48:00Z"/>
          <w:rFonts w:ascii="Arial" w:hAnsi="Arial" w:cs="Arial"/>
        </w:rPr>
        <w:pPrChange w:id="85" w:author="Rany M Salem" w:date="2025-07-16T15:43:00Z" w16du:dateUtc="2025-07-16T22:43:00Z">
          <w:pPr/>
        </w:pPrChange>
      </w:pPr>
      <w:ins w:id="86" w:author="Gu, Wanjun" w:date="2025-07-15T22:49:00Z" w16du:dateUtc="2025-07-16T05:49:00Z">
        <w:r>
          <w:rPr>
            <w:rFonts w:ascii="Arial" w:hAnsi="Arial" w:cs="Arial"/>
          </w:rPr>
          <w:br w:type="page"/>
        </w:r>
      </w:ins>
    </w:p>
    <w:p w14:paraId="11A84815" w14:textId="77777777" w:rsidR="00FC13DD" w:rsidRPr="00AA0B50" w:rsidDel="00B62625" w:rsidRDefault="00FC13DD">
      <w:pPr>
        <w:spacing w:line="360" w:lineRule="auto"/>
        <w:rPr>
          <w:del w:id="87" w:author="Gu, Wanjun" w:date="2025-07-15T22:48:00Z" w16du:dateUtc="2025-07-16T05:48:00Z"/>
          <w:rFonts w:ascii="Arial" w:hAnsi="Arial" w:cs="Arial"/>
          <w:b/>
          <w:bCs/>
          <w:sz w:val="22"/>
          <w:szCs w:val="22"/>
        </w:rPr>
        <w:pPrChange w:id="88" w:author="Rany M Salem" w:date="2025-07-16T15:43:00Z" w16du:dateUtc="2025-07-16T22:43:00Z">
          <w:pPr/>
        </w:pPrChange>
      </w:pPr>
    </w:p>
    <w:p w14:paraId="43EE43AF" w14:textId="77777777" w:rsidR="00FC13DD" w:rsidRPr="00AA0B50" w:rsidDel="00B62625" w:rsidRDefault="00FC13DD">
      <w:pPr>
        <w:spacing w:line="360" w:lineRule="auto"/>
        <w:rPr>
          <w:del w:id="89" w:author="Gu, Wanjun" w:date="2025-07-15T22:48:00Z" w16du:dateUtc="2025-07-16T05:48:00Z"/>
          <w:rFonts w:ascii="Arial" w:hAnsi="Arial" w:cs="Arial"/>
          <w:b/>
          <w:bCs/>
          <w:sz w:val="22"/>
          <w:szCs w:val="22"/>
        </w:rPr>
        <w:pPrChange w:id="90" w:author="Rany M Salem" w:date="2025-07-16T15:43:00Z" w16du:dateUtc="2025-07-16T22:43:00Z">
          <w:pPr/>
        </w:pPrChange>
      </w:pPr>
    </w:p>
    <w:p w14:paraId="5C7CB87B" w14:textId="77777777" w:rsidR="0016191D" w:rsidRPr="00AA0B50" w:rsidDel="00B62625" w:rsidRDefault="0016191D">
      <w:pPr>
        <w:spacing w:line="360" w:lineRule="auto"/>
        <w:rPr>
          <w:del w:id="91" w:author="Gu, Wanjun" w:date="2025-07-15T22:48:00Z" w16du:dateUtc="2025-07-16T05:48:00Z"/>
          <w:rFonts w:ascii="Arial" w:hAnsi="Arial" w:cs="Arial"/>
          <w:b/>
          <w:bCs/>
          <w:sz w:val="22"/>
          <w:szCs w:val="22"/>
        </w:rPr>
        <w:pPrChange w:id="92" w:author="Rany M Salem" w:date="2025-07-16T15:43:00Z" w16du:dateUtc="2025-07-16T22:43:00Z">
          <w:pPr/>
        </w:pPrChange>
      </w:pPr>
      <w:del w:id="93" w:author="Gu, Wanjun" w:date="2025-07-15T22:48:00Z" w16du:dateUtc="2025-07-16T05:48:00Z">
        <w:r w:rsidRPr="00AA0B50" w:rsidDel="00B62625">
          <w:rPr>
            <w:rFonts w:ascii="Arial" w:hAnsi="Arial" w:cs="Arial"/>
            <w:b/>
            <w:bCs/>
            <w:sz w:val="22"/>
            <w:szCs w:val="22"/>
          </w:rPr>
          <w:br w:type="page"/>
        </w:r>
      </w:del>
    </w:p>
    <w:p w14:paraId="4CB1A199" w14:textId="23BB1E0E" w:rsidR="00C97780" w:rsidRPr="00AA0B50" w:rsidRDefault="00C97780">
      <w:pPr>
        <w:spacing w:line="360" w:lineRule="auto"/>
        <w:rPr>
          <w:rFonts w:ascii="Arial" w:hAnsi="Arial" w:cs="Arial"/>
          <w:b/>
          <w:bCs/>
          <w:sz w:val="22"/>
          <w:szCs w:val="22"/>
        </w:rPr>
        <w:pPrChange w:id="94" w:author="Rany M Salem" w:date="2025-07-16T15:43:00Z" w16du:dateUtc="2025-07-16T22:43:00Z">
          <w:pPr/>
        </w:pPrChange>
      </w:pPr>
      <w:r w:rsidRPr="00AA0B50">
        <w:rPr>
          <w:rFonts w:ascii="Arial" w:hAnsi="Arial" w:cs="Arial"/>
          <w:b/>
          <w:bCs/>
          <w:sz w:val="22"/>
          <w:szCs w:val="22"/>
        </w:rPr>
        <w:t>Introduction</w:t>
      </w:r>
    </w:p>
    <w:p w14:paraId="3951C479" w14:textId="77777777" w:rsidR="00101616" w:rsidRPr="00AA0B50" w:rsidRDefault="00101616">
      <w:pPr>
        <w:spacing w:line="360" w:lineRule="auto"/>
        <w:rPr>
          <w:rFonts w:ascii="Arial" w:hAnsi="Arial" w:cs="Arial"/>
          <w:sz w:val="22"/>
          <w:szCs w:val="22"/>
        </w:rPr>
        <w:pPrChange w:id="95" w:author="Rany M Salem" w:date="2025-07-16T15:43:00Z" w16du:dateUtc="2025-07-16T22:43:00Z">
          <w:pPr/>
        </w:pPrChange>
      </w:pPr>
    </w:p>
    <w:p w14:paraId="52F416DC" w14:textId="25DCF8A8" w:rsidR="009D16B6" w:rsidRPr="00AA0B50" w:rsidRDefault="00857623">
      <w:pPr>
        <w:spacing w:line="360" w:lineRule="auto"/>
        <w:rPr>
          <w:rFonts w:ascii="Arial" w:hAnsi="Arial" w:cs="Arial"/>
        </w:rPr>
        <w:pPrChange w:id="96" w:author="Rany M Salem" w:date="2025-07-16T15:43:00Z" w16du:dateUtc="2025-07-16T22:43:00Z">
          <w:pPr/>
        </w:pPrChange>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accommodate relatedness</w:t>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pPr>
        <w:spacing w:line="360" w:lineRule="auto"/>
        <w:rPr>
          <w:rFonts w:ascii="Arial" w:hAnsi="Arial" w:cs="Arial"/>
        </w:rPr>
        <w:pPrChange w:id="97" w:author="Rany M Salem" w:date="2025-07-16T15:43:00Z" w16du:dateUtc="2025-07-16T22:43:00Z">
          <w:pPr/>
        </w:pPrChange>
      </w:pPr>
    </w:p>
    <w:p w14:paraId="7D486E98" w14:textId="2B73B1A2" w:rsidR="00A75326" w:rsidRDefault="00EF532D">
      <w:pPr>
        <w:spacing w:line="360" w:lineRule="auto"/>
        <w:rPr>
          <w:rFonts w:ascii="Arial" w:hAnsi="Arial" w:cs="Arial"/>
        </w:rPr>
        <w:pPrChange w:id="98" w:author="Rany M Salem" w:date="2025-07-16T15:43:00Z" w16du:dateUtc="2025-07-16T22:43:00Z">
          <w:pPr/>
        </w:pPrChange>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 xml:space="preserve">unrecognized. </w:t>
      </w:r>
      <w:r w:rsidR="00C10E0D" w:rsidRPr="003A78C6">
        <w:rPr>
          <w:rFonts w:ascii="Arial" w:hAnsi="Arial" w:cs="Arial"/>
        </w:rPr>
        <w:t xml:space="preserve">This unrecognized relatedness can skew results by artificially inflating genetic similarities or associations, leading to biased estimates of genetic </w:t>
      </w:r>
      <w:r w:rsidR="00C10E0D">
        <w:rPr>
          <w:rFonts w:ascii="Arial" w:hAnsi="Arial" w:cs="Arial"/>
        </w:rPr>
        <w:t xml:space="preserve">effects.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pPr>
        <w:spacing w:line="360" w:lineRule="auto"/>
        <w:rPr>
          <w:rFonts w:ascii="Arial" w:hAnsi="Arial" w:cs="Arial"/>
        </w:rPr>
        <w:pPrChange w:id="99" w:author="Rany M Salem" w:date="2025-07-16T15:43:00Z" w16du:dateUtc="2025-07-16T22:43:00Z">
          <w:pPr/>
        </w:pPrChange>
      </w:pPr>
    </w:p>
    <w:p w14:paraId="5A9DDAB1" w14:textId="419D239C" w:rsidR="00857623" w:rsidRPr="00AA0B50" w:rsidRDefault="009433E1">
      <w:pPr>
        <w:spacing w:line="360" w:lineRule="auto"/>
        <w:rPr>
          <w:rFonts w:ascii="Arial" w:hAnsi="Arial" w:cs="Arial"/>
        </w:rPr>
        <w:pPrChange w:id="100" w:author="Rany M Salem" w:date="2025-07-16T15:43:00Z" w16du:dateUtc="2025-07-16T22:43:00Z">
          <w:pPr/>
        </w:pPrChange>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ins w:id="101" w:author="Gu, Wanjun" w:date="2025-07-15T17:45:00Z" w16du:dateUtc="2025-07-16T00:45:00Z">
        <w:r w:rsidR="00C657C5">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ins>
      <w:del w:id="102" w:author="Gu, Wanjun" w:date="2025-07-15T17:45:00Z" w16du:dateUtc="2025-07-16T00:45:00Z">
        <w:r w:rsidR="00D56D20" w:rsidDel="00C657C5">
          <w:rPr>
            <w:rFonts w:ascii="Arial" w:hAnsi="Arial" w:cs="Arial"/>
          </w:rPr>
          <w:del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delInstrText>
        </w:r>
      </w:del>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a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spacing w:line="360" w:lineRule="auto"/>
        <w:rPr>
          <w:rFonts w:ascii="Arial" w:hAnsi="Arial" w:cs="Arial"/>
        </w:rPr>
        <w:pPrChange w:id="103" w:author="Rany M Salem" w:date="2025-07-16T15:43:00Z" w16du:dateUtc="2025-07-16T22:43:00Z">
          <w:pPr/>
        </w:pPrChange>
      </w:pPr>
    </w:p>
    <w:p w14:paraId="7E550CE4" w14:textId="78D50B79" w:rsidR="00C97780" w:rsidRPr="00AA0B50" w:rsidRDefault="00E323E0">
      <w:pPr>
        <w:spacing w:line="360" w:lineRule="auto"/>
        <w:rPr>
          <w:rFonts w:ascii="Arial" w:hAnsi="Arial" w:cs="Arial"/>
          <w:b/>
          <w:bCs/>
        </w:rPr>
        <w:pPrChange w:id="104" w:author="Rany M Salem" w:date="2025-07-16T15:43:00Z" w16du:dateUtc="2025-07-16T22:43:00Z">
          <w:pPr/>
        </w:pPrChange>
      </w:pPr>
      <w:bookmarkStart w:id="105" w:name="_Hlk203573161"/>
      <w:r w:rsidRPr="00AA0B50">
        <w:rPr>
          <w:rFonts w:ascii="Arial" w:hAnsi="Arial" w:cs="Arial"/>
          <w:b/>
          <w:bCs/>
        </w:rPr>
        <w:t>Materials and methods</w:t>
      </w:r>
    </w:p>
    <w:bookmarkEnd w:id="105"/>
    <w:p w14:paraId="159CB8E4" w14:textId="77777777" w:rsidR="00B15FB4" w:rsidRPr="00AA0B50" w:rsidRDefault="00B15FB4">
      <w:pPr>
        <w:spacing w:line="360" w:lineRule="auto"/>
        <w:rPr>
          <w:rFonts w:ascii="Arial" w:hAnsi="Arial" w:cs="Arial"/>
        </w:rPr>
        <w:pPrChange w:id="106" w:author="Rany M Salem" w:date="2025-07-16T15:43:00Z" w16du:dateUtc="2025-07-16T22:43:00Z">
          <w:pPr/>
        </w:pPrChange>
      </w:pPr>
    </w:p>
    <w:p w14:paraId="0323ED21" w14:textId="73F61625" w:rsidR="00FD6105" w:rsidRPr="00AA0B50" w:rsidRDefault="00FD6105">
      <w:pPr>
        <w:spacing w:line="360" w:lineRule="auto"/>
        <w:rPr>
          <w:rFonts w:ascii="Arial" w:hAnsi="Arial" w:cs="Arial"/>
        </w:rPr>
        <w:pPrChange w:id="107" w:author="Rany M Salem" w:date="2025-07-16T15:43:00Z" w16du:dateUtc="2025-07-16T22:43:00Z">
          <w:pPr/>
        </w:pPrChange>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spacing w:line="360" w:lineRule="auto"/>
        <w:rPr>
          <w:rFonts w:ascii="Arial" w:hAnsi="Arial" w:cs="Arial"/>
        </w:rPr>
        <w:pPrChange w:id="108" w:author="Rany M Salem" w:date="2025-07-16T15:43:00Z" w16du:dateUtc="2025-07-16T22:43:00Z">
          <w:pPr/>
        </w:pPrChange>
      </w:pPr>
    </w:p>
    <w:p w14:paraId="3B95AA6D" w14:textId="604BF6EB" w:rsidR="00A001B5" w:rsidRPr="00AA0B50" w:rsidRDefault="00177704">
      <w:pPr>
        <w:spacing w:line="360" w:lineRule="auto"/>
        <w:rPr>
          <w:rFonts w:ascii="Arial" w:hAnsi="Arial" w:cs="Arial"/>
        </w:rPr>
        <w:pPrChange w:id="109" w:author="Rany M Salem" w:date="2025-07-16T15:43:00Z" w16du:dateUtc="2025-07-16T22:43:00Z">
          <w:pPr/>
        </w:pPrChange>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w:t>
      </w:r>
      <w:r w:rsidR="00A001B5" w:rsidRPr="00AA0B50">
        <w:rPr>
          <w:rFonts w:ascii="Arial" w:hAnsi="Arial" w:cs="Arial"/>
        </w:rPr>
        <w:lastRenderedPageBreak/>
        <w:t xml:space="preserve">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spacing w:line="360" w:lineRule="auto"/>
        <w:rPr>
          <w:rFonts w:ascii="Arial" w:hAnsi="Arial" w:cs="Arial"/>
        </w:rPr>
        <w:pPrChange w:id="110" w:author="Rany M Salem" w:date="2025-07-16T15:43:00Z" w16du:dateUtc="2025-07-16T22:43:00Z">
          <w:pPr/>
        </w:pPrChange>
      </w:pPr>
    </w:p>
    <w:p w14:paraId="58A5F61C" w14:textId="5421E6C6" w:rsidR="00FD6105" w:rsidRPr="00AA0B50" w:rsidRDefault="00FD6105">
      <w:pPr>
        <w:spacing w:line="360" w:lineRule="auto"/>
        <w:rPr>
          <w:rFonts w:ascii="Arial" w:hAnsi="Arial" w:cs="Arial"/>
        </w:rPr>
        <w:pPrChange w:id="111" w:author="Rany M Salem" w:date="2025-07-16T15:43:00Z" w16du:dateUtc="2025-07-16T22:43:00Z">
          <w:pPr/>
        </w:pPrChange>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spacing w:line="360" w:lineRule="auto"/>
        <w:rPr>
          <w:rFonts w:ascii="Arial" w:hAnsi="Arial" w:cs="Arial"/>
        </w:rPr>
        <w:pPrChange w:id="112" w:author="Rany M Salem" w:date="2025-07-16T15:43:00Z" w16du:dateUtc="2025-07-16T22:43:00Z">
          <w:pPr/>
        </w:pPrChange>
      </w:pPr>
    </w:p>
    <w:p w14:paraId="10BF190F" w14:textId="72ACE702" w:rsidR="00A001B5" w:rsidRPr="00AA0B50" w:rsidRDefault="00A001B5">
      <w:pPr>
        <w:spacing w:line="360" w:lineRule="auto"/>
        <w:rPr>
          <w:rFonts w:ascii="Arial" w:hAnsi="Arial" w:cs="Arial"/>
        </w:rPr>
        <w:pPrChange w:id="113" w:author="Rany M Salem" w:date="2025-07-16T15:43:00Z" w16du:dateUtc="2025-07-16T22:43:00Z">
          <w:pPr/>
        </w:pPrChange>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 xml:space="preserve">different strategies based on the user-specified fuzziness </w:t>
      </w:r>
      <w:r w:rsidR="00447ED7" w:rsidRPr="00AC0001">
        <w:rPr>
          <w:rFonts w:ascii="Arial" w:hAnsi="Arial" w:cs="Arial"/>
          <w:highlight w:val="yellow"/>
          <w:rPrChange w:id="114" w:author="Rany M Salem" w:date="2025-07-16T17:00:00Z" w16du:dateUtc="2025-07-17T00:00:00Z">
            <w:rPr>
              <w:rFonts w:ascii="Arial" w:hAnsi="Arial" w:cs="Arial"/>
            </w:rPr>
          </w:rPrChange>
        </w:rPr>
        <w:t>score</w:t>
      </w:r>
      <w:ins w:id="115" w:author="Gu, Wanjun" w:date="2025-07-15T15:31:00Z" w16du:dateUtc="2025-07-15T22:31:00Z">
        <w:r w:rsidR="007077E7" w:rsidRPr="00AC0001">
          <w:rPr>
            <w:rFonts w:ascii="Arial" w:hAnsi="Arial" w:cs="Arial"/>
            <w:highlight w:val="yellow"/>
            <w:rPrChange w:id="116" w:author="Rany M Salem" w:date="2025-07-16T17:00:00Z" w16du:dateUtc="2025-07-17T00:00:00Z">
              <w:rPr>
                <w:rFonts w:ascii="Arial" w:hAnsi="Arial" w:cs="Arial"/>
              </w:rPr>
            </w:rPrChange>
          </w:rPr>
          <w:t xml:space="preserve"> (Supplementary Figure s1)</w:t>
        </w:r>
      </w:ins>
      <w:r w:rsidR="00447ED7">
        <w:rPr>
          <w:rFonts w:ascii="Arial" w:hAnsi="Arial" w:cs="Arial"/>
        </w:rPr>
        <w:t>.</w:t>
      </w:r>
      <w:ins w:id="117" w:author="Gu, Wanjun" w:date="2025-07-15T15:22:00Z" w16du:dateUtc="2025-07-15T22:22:00Z">
        <w:r w:rsidR="007218D7">
          <w:rPr>
            <w:rFonts w:ascii="Arial" w:hAnsi="Arial" w:cs="Arial"/>
          </w:rPr>
          <w:t xml:space="preserve"> </w:t>
        </w:r>
        <w:r w:rsidR="007218D7" w:rsidRPr="00AC0001">
          <w:rPr>
            <w:rFonts w:ascii="Arial" w:hAnsi="Arial" w:cs="Arial"/>
            <w:highlight w:val="yellow"/>
            <w:rPrChange w:id="118" w:author="Rany M Salem" w:date="2025-07-16T17:00:00Z" w16du:dateUtc="2025-07-17T00:00:00Z">
              <w:rPr>
                <w:rFonts w:ascii="Arial" w:hAnsi="Arial" w:cs="Arial"/>
              </w:rPr>
            </w:rPrChange>
          </w:rPr>
          <w:t>Given a higher fuzziness score, the algorithm downplay</w:t>
        </w:r>
      </w:ins>
      <w:ins w:id="119" w:author="Gu, Wanjun" w:date="2025-07-15T15:23:00Z" w16du:dateUtc="2025-07-15T22:23:00Z">
        <w:r w:rsidR="007218D7" w:rsidRPr="00AC0001">
          <w:rPr>
            <w:rFonts w:ascii="Arial" w:hAnsi="Arial" w:cs="Arial"/>
            <w:highlight w:val="yellow"/>
            <w:rPrChange w:id="120" w:author="Rany M Salem" w:date="2025-07-16T17:00:00Z" w16du:dateUtc="2025-07-17T00:00:00Z">
              <w:rPr>
                <w:rFonts w:ascii="Arial" w:hAnsi="Arial" w:cs="Arial"/>
              </w:rPr>
            </w:rPrChange>
          </w:rPr>
          <w:t xml:space="preserve">s the importances of complex network topology, de-prioritize the removal of individuals related to many </w:t>
        </w:r>
      </w:ins>
      <w:ins w:id="121" w:author="Gu, Wanjun" w:date="2025-07-15T15:24:00Z" w16du:dateUtc="2025-07-15T22:24:00Z">
        <w:r w:rsidR="007218D7" w:rsidRPr="00AC0001">
          <w:rPr>
            <w:rFonts w:ascii="Arial" w:hAnsi="Arial" w:cs="Arial"/>
            <w:highlight w:val="yellow"/>
            <w:rPrChange w:id="122" w:author="Rany M Salem" w:date="2025-07-16T17:00:00Z" w16du:dateUtc="2025-07-17T00:00:00Z">
              <w:rPr>
                <w:rFonts w:ascii="Arial" w:hAnsi="Arial" w:cs="Arial"/>
              </w:rPr>
            </w:rPrChange>
          </w:rPr>
          <w:t xml:space="preserve">other subjects, </w:t>
        </w:r>
      </w:ins>
      <w:ins w:id="123" w:author="Gu, Wanjun" w:date="2025-07-15T15:30:00Z" w16du:dateUtc="2025-07-15T22:30:00Z">
        <w:r w:rsidR="0022732F" w:rsidRPr="00AC0001">
          <w:rPr>
            <w:rFonts w:ascii="Arial" w:hAnsi="Arial" w:cs="Arial"/>
            <w:highlight w:val="yellow"/>
            <w:rPrChange w:id="124" w:author="Rany M Salem" w:date="2025-07-16T17:00:00Z" w16du:dateUtc="2025-07-17T00:00:00Z">
              <w:rPr>
                <w:rFonts w:ascii="Arial" w:hAnsi="Arial" w:cs="Arial"/>
              </w:rPr>
            </w:rPrChange>
          </w:rPr>
          <w:t>and</w:t>
        </w:r>
      </w:ins>
      <w:ins w:id="125" w:author="Gu, Wanjun" w:date="2025-07-15T15:24:00Z" w16du:dateUtc="2025-07-15T22:24:00Z">
        <w:r w:rsidR="007218D7" w:rsidRPr="00AC0001">
          <w:rPr>
            <w:rFonts w:ascii="Arial" w:hAnsi="Arial" w:cs="Arial"/>
            <w:highlight w:val="yellow"/>
            <w:rPrChange w:id="126" w:author="Rany M Salem" w:date="2025-07-16T17:00:00Z" w16du:dateUtc="2025-07-17T00:00:00Z">
              <w:rPr>
                <w:rFonts w:ascii="Arial" w:hAnsi="Arial" w:cs="Arial"/>
              </w:rPr>
            </w:rPrChange>
          </w:rPr>
          <w:t xml:space="preserve"> prioritize the removal of individuals with </w:t>
        </w:r>
      </w:ins>
      <w:ins w:id="127" w:author="Gu, Wanjun" w:date="2025-07-15T15:25:00Z" w16du:dateUtc="2025-07-15T22:25:00Z">
        <w:r w:rsidR="007218D7" w:rsidRPr="00AC0001">
          <w:rPr>
            <w:rFonts w:ascii="Arial" w:hAnsi="Arial" w:cs="Arial"/>
            <w:highlight w:val="yellow"/>
            <w:rPrChange w:id="128" w:author="Rany M Salem" w:date="2025-07-16T17:00:00Z" w16du:dateUtc="2025-07-17T00:00:00Z">
              <w:rPr>
                <w:rFonts w:ascii="Arial" w:hAnsi="Arial" w:cs="Arial"/>
              </w:rPr>
            </w:rPrChange>
          </w:rPr>
          <w:t>lower</w:t>
        </w:r>
      </w:ins>
      <w:ins w:id="129" w:author="Gu, Wanjun" w:date="2025-07-15T15:24:00Z" w16du:dateUtc="2025-07-15T22:24:00Z">
        <w:r w:rsidR="007218D7" w:rsidRPr="00AC0001">
          <w:rPr>
            <w:rFonts w:ascii="Arial" w:hAnsi="Arial" w:cs="Arial"/>
            <w:highlight w:val="yellow"/>
            <w:rPrChange w:id="130" w:author="Rany M Salem" w:date="2025-07-16T17:00:00Z" w16du:dateUtc="2025-07-17T00:00:00Z">
              <w:rPr>
                <w:rFonts w:ascii="Arial" w:hAnsi="Arial" w:cs="Arial"/>
              </w:rPr>
            </w:rPrChange>
          </w:rPr>
          <w:t xml:space="preserve"> phenotypic weights.</w:t>
        </w:r>
      </w:ins>
      <w:ins w:id="131" w:author="Gu, Wanjun" w:date="2025-07-15T15:25:00Z" w16du:dateUtc="2025-07-15T22:25:00Z">
        <w:r w:rsidR="007218D7" w:rsidRPr="00AC0001">
          <w:rPr>
            <w:rFonts w:ascii="Arial" w:hAnsi="Arial" w:cs="Arial"/>
            <w:highlight w:val="yellow"/>
            <w:rPrChange w:id="132" w:author="Rany M Salem" w:date="2025-07-16T17:00:00Z" w16du:dateUtc="2025-07-17T00:00:00Z">
              <w:rPr>
                <w:rFonts w:ascii="Arial" w:hAnsi="Arial" w:cs="Arial"/>
              </w:rPr>
            </w:rPrChange>
          </w:rPr>
          <w:t xml:space="preserve"> With lower fuzziness score, the algo</w:t>
        </w:r>
      </w:ins>
      <w:ins w:id="133" w:author="Gu, Wanjun" w:date="2025-07-15T15:26:00Z" w16du:dateUtc="2025-07-15T22:26:00Z">
        <w:r w:rsidR="007218D7" w:rsidRPr="00AC0001">
          <w:rPr>
            <w:rFonts w:ascii="Arial" w:hAnsi="Arial" w:cs="Arial"/>
            <w:highlight w:val="yellow"/>
            <w:rPrChange w:id="134" w:author="Rany M Salem" w:date="2025-07-16T17:00:00Z" w16du:dateUtc="2025-07-17T00:00:00Z">
              <w:rPr>
                <w:rFonts w:ascii="Arial" w:hAnsi="Arial" w:cs="Arial"/>
              </w:rPr>
            </w:rPrChange>
          </w:rPr>
          <w:t>rithm adheres more closely to the network topology and prioritize the removal of individuals that are related to more subjects</w:t>
        </w:r>
      </w:ins>
      <w:ins w:id="135" w:author="Gu, Wanjun" w:date="2025-07-15T15:27:00Z" w16du:dateUtc="2025-07-15T22:27:00Z">
        <w:r w:rsidR="0022732F" w:rsidRPr="00AC0001">
          <w:rPr>
            <w:rFonts w:ascii="Arial" w:hAnsi="Arial" w:cs="Arial"/>
            <w:highlight w:val="yellow"/>
            <w:rPrChange w:id="136" w:author="Rany M Salem" w:date="2025-07-16T17:00:00Z" w16du:dateUtc="2025-07-17T00:00:00Z">
              <w:rPr>
                <w:rFonts w:ascii="Arial" w:hAnsi="Arial" w:cs="Arial"/>
              </w:rPr>
            </w:rPrChange>
          </w:rPr>
          <w:t xml:space="preserve"> to minimize the number of subjects that need to be removed</w:t>
        </w:r>
      </w:ins>
      <w:ins w:id="137" w:author="Gu, Wanjun" w:date="2025-07-15T15:26:00Z" w16du:dateUtc="2025-07-15T22:26:00Z">
        <w:r w:rsidR="007218D7" w:rsidRPr="00AC0001">
          <w:rPr>
            <w:rFonts w:ascii="Arial" w:hAnsi="Arial" w:cs="Arial"/>
            <w:highlight w:val="yellow"/>
            <w:rPrChange w:id="138" w:author="Rany M Salem" w:date="2025-07-16T17:00:00Z" w16du:dateUtc="2025-07-17T00:00:00Z">
              <w:rPr>
                <w:rFonts w:ascii="Arial" w:hAnsi="Arial" w:cs="Arial"/>
              </w:rPr>
            </w:rPrChange>
          </w:rPr>
          <w:t>.</w:t>
        </w:r>
      </w:ins>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w:t>
      </w:r>
      <w:r w:rsidRPr="00AA0B50">
        <w:rPr>
          <w:rFonts w:ascii="Arial" w:hAnsi="Arial" w:cs="Arial"/>
        </w:rPr>
        <w:lastRenderedPageBreak/>
        <w:t xml:space="preserve">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of the subject in the cohort who is related to the most people, and f represents the fuzziness score</w:t>
      </w:r>
      <w:r w:rsidR="00817C8F" w:rsidRPr="0065272D">
        <w:rPr>
          <w:rFonts w:ascii="Arial" w:hAnsi="Arial" w:cs="Arial"/>
          <w:highlight w:val="yellow"/>
          <w:rPrChange w:id="139" w:author="Rany M Salem" w:date="2025-07-16T16:05:00Z" w16du:dateUtc="2025-07-16T23:05:00Z">
            <w:rPr>
              <w:rFonts w:ascii="Arial" w:hAnsi="Arial" w:cs="Arial"/>
            </w:rPr>
          </w:rPrChange>
        </w:rPr>
        <w:t>.</w:t>
      </w:r>
      <w:ins w:id="140" w:author="Gu, Wanjun" w:date="2025-07-14T16:58:00Z" w16du:dateUtc="2025-07-14T23:58:00Z">
        <w:r w:rsidR="00035E53" w:rsidRPr="0065272D">
          <w:rPr>
            <w:rFonts w:ascii="Arial" w:hAnsi="Arial" w:cs="Arial"/>
            <w:highlight w:val="yellow"/>
            <w:rPrChange w:id="141" w:author="Rany M Salem" w:date="2025-07-16T16:05:00Z" w16du:dateUtc="2025-07-16T23:05:00Z">
              <w:rPr>
                <w:rFonts w:ascii="Arial" w:hAnsi="Arial" w:cs="Arial"/>
              </w:rPr>
            </w:rPrChange>
          </w:rPr>
          <w:t xml:space="preserve"> </w:t>
        </w:r>
      </w:ins>
      <w:bookmarkStart w:id="142" w:name="_Hlk203573137"/>
      <w:ins w:id="143" w:author="Gu, Wanjun" w:date="2025-07-14T17:01:00Z" w16du:dateUtc="2025-07-15T00:01:00Z">
        <w:r w:rsidR="00035E53" w:rsidRPr="0065272D">
          <w:rPr>
            <w:rFonts w:ascii="Arial" w:hAnsi="Arial" w:cs="Arial"/>
            <w:highlight w:val="yellow"/>
            <w:rPrChange w:id="144" w:author="Rany M Salem" w:date="2025-07-16T16:05:00Z" w16du:dateUtc="2025-07-16T23:05:00Z">
              <w:rPr>
                <w:rFonts w:ascii="Arial" w:hAnsi="Arial" w:cs="Arial"/>
              </w:rPr>
            </w:rPrChange>
          </w:rPr>
          <w:t>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sidR="00035E53" w:rsidRPr="00035E53">
          <w:rPr>
            <w:rFonts w:ascii="Arial" w:hAnsi="Arial" w:cs="Arial"/>
          </w:rPr>
          <w:t>.</w:t>
        </w:r>
        <w:r w:rsidR="00035E53">
          <w:rPr>
            <w:rFonts w:ascii="Arial" w:hAnsi="Arial" w:cs="Arial"/>
          </w:rPr>
          <w:t xml:space="preserve"> </w:t>
        </w:r>
      </w:ins>
      <w:bookmarkEnd w:id="142"/>
      <w:ins w:id="145" w:author="Gu, Wanjun" w:date="2025-07-14T17:02:00Z" w16du:dateUtc="2025-07-15T00:02:00Z">
        <w:r w:rsidR="00035E53">
          <w:rPr>
            <w:rFonts w:ascii="Arial" w:hAnsi="Arial" w:cs="Arial"/>
          </w:rPr>
          <w:t xml:space="preserve">Eventually </w:t>
        </w:r>
      </w:ins>
      <w:del w:id="146" w:author="Gu, Wanjun" w:date="2025-07-14T17:01:00Z" w16du:dateUtc="2025-07-15T00:01:00Z">
        <w:r w:rsidR="00817C8F" w:rsidRPr="00AA0B50" w:rsidDel="00035E53">
          <w:rPr>
            <w:rFonts w:ascii="Arial" w:hAnsi="Arial" w:cs="Arial"/>
          </w:rPr>
          <w:delText xml:space="preserve"> </w:delText>
        </w:r>
      </w:del>
      <w:ins w:id="147" w:author="Gu, Wanjun" w:date="2025-07-14T17:02:00Z" w16du:dateUtc="2025-07-15T00:02:00Z">
        <w:r w:rsidR="00035E53">
          <w:rPr>
            <w:rFonts w:ascii="Arial" w:hAnsi="Arial" w:cs="Arial"/>
          </w:rPr>
          <w:t>t</w:t>
        </w:r>
      </w:ins>
      <w:del w:id="148" w:author="Gu, Wanjun" w:date="2025-07-14T17:02:00Z" w16du:dateUtc="2025-07-15T00:02:00Z">
        <w:r w:rsidRPr="00AA0B50" w:rsidDel="00035E53">
          <w:rPr>
            <w:rFonts w:ascii="Arial" w:hAnsi="Arial" w:cs="Arial"/>
          </w:rPr>
          <w:delText>T</w:delText>
        </w:r>
      </w:del>
      <w:r w:rsidRPr="00AA0B50">
        <w:rPr>
          <w:rFonts w:ascii="Arial" w:hAnsi="Arial" w:cs="Arial"/>
        </w:rPr>
        <w:t xml:space="preserve">his iterative removal </w:t>
      </w:r>
      <w:del w:id="149" w:author="Gu, Wanjun" w:date="2025-07-14T17:02:00Z" w16du:dateUtc="2025-07-15T00:02:00Z">
        <w:r w:rsidRPr="00AA0B50" w:rsidDel="00035E53">
          <w:rPr>
            <w:rFonts w:ascii="Arial" w:hAnsi="Arial" w:cs="Arial"/>
          </w:rPr>
          <w:delText xml:space="preserve">continues </w:delText>
        </w:r>
      </w:del>
      <w:ins w:id="150" w:author="Gu, Wanjun" w:date="2025-07-14T17:02:00Z" w16du:dateUtc="2025-07-15T00:02:00Z">
        <w:r w:rsidR="00035E53">
          <w:rPr>
            <w:rFonts w:ascii="Arial" w:hAnsi="Arial" w:cs="Arial"/>
          </w:rPr>
          <w:t>completes</w:t>
        </w:r>
        <w:r w:rsidR="00035E53" w:rsidRPr="00AA0B50">
          <w:rPr>
            <w:rFonts w:ascii="Arial" w:hAnsi="Arial" w:cs="Arial"/>
          </w:rPr>
          <w:t xml:space="preserve"> </w:t>
        </w:r>
      </w:ins>
      <w:del w:id="151" w:author="Gu, Wanjun" w:date="2025-07-14T17:02:00Z" w16du:dateUtc="2025-07-15T00:02:00Z">
        <w:r w:rsidRPr="00AA0B50" w:rsidDel="00035E53">
          <w:rPr>
            <w:rFonts w:ascii="Arial" w:hAnsi="Arial" w:cs="Arial"/>
          </w:rPr>
          <w:delText xml:space="preserve">until </w:delText>
        </w:r>
      </w:del>
      <w:ins w:id="152" w:author="Gu, Wanjun" w:date="2025-07-14T17:02:00Z" w16du:dateUtc="2025-07-15T00:02:00Z">
        <w:r w:rsidR="00035E53">
          <w:rPr>
            <w:rFonts w:ascii="Arial" w:hAnsi="Arial" w:cs="Arial"/>
          </w:rPr>
          <w:t>when</w:t>
        </w:r>
        <w:r w:rsidR="00035E53" w:rsidRPr="00AA0B50">
          <w:rPr>
            <w:rFonts w:ascii="Arial" w:hAnsi="Arial" w:cs="Arial"/>
          </w:rPr>
          <w:t xml:space="preserve"> </w:t>
        </w:r>
      </w:ins>
      <w:r w:rsidRPr="00AA0B50">
        <w:rPr>
          <w:rFonts w:ascii="Arial" w:hAnsi="Arial" w:cs="Arial"/>
        </w:rPr>
        <w:t xml:space="preserve">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excluded,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pPr>
        <w:spacing w:line="360" w:lineRule="auto"/>
        <w:rPr>
          <w:rFonts w:ascii="Arial" w:hAnsi="Arial" w:cs="Arial"/>
        </w:rPr>
        <w:pPrChange w:id="153" w:author="Rany M Salem" w:date="2025-07-16T15:43:00Z" w16du:dateUtc="2025-07-16T22:43:00Z">
          <w:pPr/>
        </w:pPrChange>
      </w:pPr>
    </w:p>
    <w:p w14:paraId="6A7D8FC9" w14:textId="146AA337" w:rsidR="00FD6105" w:rsidRPr="00AA0B50" w:rsidRDefault="00FD6105">
      <w:pPr>
        <w:spacing w:line="360" w:lineRule="auto"/>
        <w:rPr>
          <w:rFonts w:ascii="Arial" w:hAnsi="Arial" w:cs="Arial"/>
        </w:rPr>
        <w:pPrChange w:id="154" w:author="Rany M Salem" w:date="2025-07-16T15:43:00Z" w16du:dateUtc="2025-07-16T22:43:00Z">
          <w:pPr/>
        </w:pPrChange>
      </w:pPr>
      <w:r w:rsidRPr="00AA0B50">
        <w:rPr>
          <w:rFonts w:ascii="Arial" w:hAnsi="Arial" w:cs="Arial"/>
        </w:rPr>
        <w:t>Benchmarking the method performance using simulations</w:t>
      </w:r>
    </w:p>
    <w:p w14:paraId="6C60045F" w14:textId="77777777" w:rsidR="00FD6105" w:rsidRPr="00AA0B50" w:rsidRDefault="00FD6105">
      <w:pPr>
        <w:spacing w:line="360" w:lineRule="auto"/>
        <w:rPr>
          <w:rFonts w:ascii="Arial" w:hAnsi="Arial" w:cs="Arial"/>
        </w:rPr>
        <w:pPrChange w:id="155" w:author="Rany M Salem" w:date="2025-07-16T15:43:00Z" w16du:dateUtc="2025-07-16T22:43:00Z">
          <w:pPr/>
        </w:pPrChange>
      </w:pPr>
    </w:p>
    <w:p w14:paraId="6F5F4A88" w14:textId="27DA9371" w:rsidR="00B448D9" w:rsidRPr="00AA0B50" w:rsidRDefault="005773A6">
      <w:pPr>
        <w:spacing w:line="360" w:lineRule="auto"/>
        <w:rPr>
          <w:rFonts w:ascii="Arial" w:hAnsi="Arial" w:cs="Arial"/>
        </w:rPr>
        <w:pPrChange w:id="156" w:author="Rany M Salem" w:date="2025-07-16T15:43:00Z" w16du:dateUtc="2025-07-16T22:43:00Z">
          <w:pPr/>
        </w:pPrChange>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bookmarkStart w:id="157" w:name="_Hlk203575839"/>
      <w:ins w:id="158" w:author="Gu, Wanjun" w:date="2025-07-15T17:19:00Z" w16du:dateUtc="2025-07-16T00:19:00Z">
        <w:r w:rsidR="00874A5B" w:rsidRPr="00B264C8">
          <w:rPr>
            <w:rFonts w:ascii="Arial" w:hAnsi="Arial" w:cs="Arial"/>
            <w:highlight w:val="yellow"/>
            <w:rPrChange w:id="159" w:author="Rany M Salem" w:date="2025-07-16T16:30:00Z" w16du:dateUtc="2025-07-16T23:30:00Z">
              <w:rPr>
                <w:rFonts w:ascii="Arial" w:hAnsi="Arial" w:cs="Arial"/>
              </w:rPr>
            </w:rPrChange>
          </w:rPr>
          <w:t>For simulations, a complex relatedness network (~100,000 relationship pairs)</w:t>
        </w:r>
        <w:del w:id="160" w:author="Rany M Salem" w:date="2025-07-16T15:44:00Z" w16du:dateUtc="2025-07-16T22:44:00Z">
          <w:r w:rsidR="00874A5B" w:rsidRPr="00B264C8" w:rsidDel="003755D4">
            <w:rPr>
              <w:rFonts w:ascii="Arial" w:hAnsi="Arial" w:cs="Arial"/>
              <w:highlight w:val="yellow"/>
              <w:rPrChange w:id="161" w:author="Rany M Salem" w:date="2025-07-16T16:30:00Z" w16du:dateUtc="2025-07-16T23:30:00Z">
                <w:rPr>
                  <w:rFonts w:ascii="Arial" w:hAnsi="Arial" w:cs="Arial"/>
                </w:rPr>
              </w:rPrChange>
            </w:rPr>
            <w:delText xml:space="preserve"> </w:delText>
          </w:r>
        </w:del>
      </w:ins>
      <w:ins w:id="162" w:author="Gu, Wanjun" w:date="2025-07-15T23:02:00Z" w16du:dateUtc="2025-07-16T06:02:00Z">
        <w:r w:rsidR="005243A1" w:rsidRPr="00B264C8">
          <w:rPr>
            <w:rFonts w:ascii="Arial" w:hAnsi="Arial" w:cs="Arial"/>
            <w:highlight w:val="yellow"/>
            <w:rPrChange w:id="163" w:author="Rany M Salem" w:date="2025-07-16T16:30:00Z" w16du:dateUtc="2025-07-16T23:30:00Z">
              <w:rPr>
                <w:rFonts w:ascii="Arial" w:hAnsi="Arial" w:cs="Arial"/>
              </w:rPr>
            </w:rPrChange>
          </w:rPr>
          <w:t xml:space="preserve"> was considered </w:t>
        </w:r>
      </w:ins>
      <w:ins w:id="164" w:author="Gu, Wanjun" w:date="2025-07-15T17:19:00Z" w16du:dateUtc="2025-07-16T00:19:00Z">
        <w:r w:rsidR="00874A5B" w:rsidRPr="00B264C8">
          <w:rPr>
            <w:rFonts w:ascii="Arial" w:hAnsi="Arial" w:cs="Arial"/>
            <w:highlight w:val="yellow"/>
            <w:rPrChange w:id="165" w:author="Rany M Salem" w:date="2025-07-16T16:30:00Z" w16du:dateUtc="2025-07-16T23:30:00Z">
              <w:rPr>
                <w:rFonts w:ascii="Arial" w:hAnsi="Arial" w:cs="Arial"/>
              </w:rPr>
            </w:rPrChange>
          </w:rPr>
          <w:t>based on the UK Biobank kinship matrix. The matrix was anonymized by removing subject identifiers and randomly permuting individual labels, preserving the underlying topology and relationship structure while ensuring de-identification</w:t>
        </w:r>
        <w:bookmarkEnd w:id="157"/>
        <w:r w:rsidR="00874A5B" w:rsidRPr="00874A5B">
          <w:rPr>
            <w:rFonts w:ascii="Arial" w:hAnsi="Arial" w:cs="Arial"/>
          </w:rPr>
          <w:t>.</w:t>
        </w:r>
      </w:ins>
      <w:del w:id="166" w:author="Gu, Wanjun" w:date="2025-07-15T17:20:00Z" w16du:dateUtc="2025-07-16T00:20:00Z">
        <w:r w:rsidR="009D394E" w:rsidDel="00874A5B">
          <w:rPr>
            <w:rFonts w:ascii="Arial" w:hAnsi="Arial" w:cs="Arial"/>
          </w:rPr>
          <w:delText>A</w:delText>
        </w:r>
        <w:r w:rsidR="009D394E" w:rsidRPr="00AA0B50" w:rsidDel="00874A5B">
          <w:rPr>
            <w:rFonts w:ascii="Arial" w:hAnsi="Arial" w:cs="Arial"/>
          </w:rPr>
          <w:delText xml:space="preserve"> complex related network (n~100</w:delText>
        </w:r>
        <w:r w:rsidR="009D394E" w:rsidDel="00874A5B">
          <w:rPr>
            <w:rFonts w:ascii="Arial" w:hAnsi="Arial" w:cs="Arial"/>
          </w:rPr>
          <w:delText xml:space="preserve"> </w:delText>
        </w:r>
        <w:r w:rsidR="009D394E" w:rsidRPr="00AA0B50" w:rsidDel="00874A5B">
          <w:rPr>
            <w:rFonts w:ascii="Arial" w:hAnsi="Arial" w:cs="Arial"/>
          </w:rPr>
          <w:delText>000</w:delText>
        </w:r>
        <w:r w:rsidR="009D394E" w:rsidDel="00874A5B">
          <w:rPr>
            <w:rFonts w:ascii="Arial" w:hAnsi="Arial" w:cs="Arial"/>
          </w:rPr>
          <w:delText xml:space="preserve"> pairs</w:delText>
        </w:r>
        <w:r w:rsidR="009D394E" w:rsidRPr="00AA0B50" w:rsidDel="00874A5B">
          <w:rPr>
            <w:rFonts w:ascii="Arial" w:hAnsi="Arial" w:cs="Arial"/>
          </w:rPr>
          <w:delText>) was simulated</w:delText>
        </w:r>
        <w:r w:rsidR="009D394E" w:rsidDel="00874A5B">
          <w:rPr>
            <w:rFonts w:ascii="Arial" w:hAnsi="Arial" w:cs="Arial"/>
          </w:rPr>
          <w:delText xml:space="preserve"> based on UK Biobank </w:delText>
        </w:r>
        <w:r w:rsidR="00282EBA" w:rsidRPr="00AA0B50" w:rsidDel="00874A5B">
          <w:rPr>
            <w:rFonts w:ascii="Arial" w:hAnsi="Arial" w:cs="Arial"/>
          </w:rPr>
          <w:delText xml:space="preserve">kinship </w:delText>
        </w:r>
        <w:r w:rsidR="001A1315" w:rsidRPr="00AA0B50" w:rsidDel="00874A5B">
          <w:rPr>
            <w:rFonts w:ascii="Arial" w:hAnsi="Arial" w:cs="Arial"/>
          </w:rPr>
          <w:delText xml:space="preserve">structure </w:delText>
        </w:r>
        <w:r w:rsidR="00282EBA" w:rsidRPr="00AA0B50" w:rsidDel="00874A5B">
          <w:rPr>
            <w:rFonts w:ascii="Arial" w:hAnsi="Arial" w:cs="Arial"/>
          </w:rPr>
          <w:delText xml:space="preserve">and a </w:delText>
        </w:r>
        <w:r w:rsidR="009D394E" w:rsidDel="00874A5B">
          <w:rPr>
            <w:rFonts w:ascii="Arial" w:hAnsi="Arial" w:cs="Arial"/>
          </w:rPr>
          <w:delText>simulated</w:delText>
        </w:r>
        <w:r w:rsidR="009D394E" w:rsidRPr="00AA0B50" w:rsidDel="00874A5B">
          <w:rPr>
            <w:rFonts w:ascii="Arial" w:hAnsi="Arial" w:cs="Arial"/>
          </w:rPr>
          <w:delText xml:space="preserve"> </w:delText>
        </w:r>
        <w:r w:rsidR="00282EBA" w:rsidRPr="00AA0B50" w:rsidDel="00874A5B">
          <w:rPr>
            <w:rFonts w:ascii="Arial" w:hAnsi="Arial" w:cs="Arial"/>
          </w:rPr>
          <w:delText>set of categorical and numerical phenotypes, detailed in Table 1.</w:delText>
        </w:r>
      </w:del>
      <w:ins w:id="167" w:author="Gu, Wanjun" w:date="2025-07-15T17:22:00Z" w16du:dateUtc="2025-07-16T00:22:00Z">
        <w:r w:rsidR="00874A5B">
          <w:rPr>
            <w:rFonts w:ascii="Arial" w:hAnsi="Arial" w:cs="Arial"/>
          </w:rPr>
          <w:t xml:space="preserve"> </w:t>
        </w:r>
      </w:ins>
      <w:del w:id="168" w:author="Gu, Wanjun" w:date="2025-07-15T17:20:00Z" w16du:dateUtc="2025-07-16T00:20:00Z">
        <w:r w:rsidR="00450E67" w:rsidRPr="00AA0B50" w:rsidDel="00874A5B">
          <w:rPr>
            <w:rFonts w:ascii="Arial" w:hAnsi="Arial" w:cs="Arial"/>
          </w:rPr>
          <w:delText xml:space="preserve"> </w:delText>
        </w:r>
      </w:del>
      <w:ins w:id="169" w:author="Gu, Wanjun" w:date="2025-07-15T17:20:00Z" w16du:dateUtc="2025-07-16T00:20:00Z">
        <w:r w:rsidR="00874A5B" w:rsidRPr="00B264C8">
          <w:rPr>
            <w:rFonts w:ascii="Arial" w:hAnsi="Arial" w:cs="Arial"/>
            <w:highlight w:val="yellow"/>
            <w:rPrChange w:id="170" w:author="Rany M Salem" w:date="2025-07-16T16:33:00Z" w16du:dateUtc="2025-07-16T23:33:00Z">
              <w:rPr>
                <w:rFonts w:ascii="Arial" w:hAnsi="Arial" w:cs="Arial"/>
              </w:rPr>
            </w:rPrChange>
          </w:rPr>
          <w:t>Simulated phenotype data included three configurations: a binary trait, a categorical trait with three levels, and a quantitative trait drawn from a mean-centered, normally distributed range.</w:t>
        </w:r>
      </w:ins>
      <w:ins w:id="171" w:author="Gu, Wanjun" w:date="2025-07-15T17:22:00Z" w16du:dateUtc="2025-07-16T00:22:00Z">
        <w:r w:rsidR="00874A5B" w:rsidRPr="00B264C8">
          <w:rPr>
            <w:rFonts w:ascii="Arial" w:hAnsi="Arial" w:cs="Arial"/>
            <w:highlight w:val="yellow"/>
            <w:rPrChange w:id="172" w:author="Rany M Salem" w:date="2025-07-16T16:33:00Z" w16du:dateUtc="2025-07-16T23:33:00Z">
              <w:rPr>
                <w:rFonts w:ascii="Arial" w:hAnsi="Arial" w:cs="Arial"/>
              </w:rPr>
            </w:rPrChange>
          </w:rPr>
          <w:t xml:space="preserve"> Detailed simulation parameters can be found in Table 1.</w:t>
        </w:r>
      </w:ins>
      <w:ins w:id="173" w:author="Gu, Wanjun" w:date="2025-07-15T17:20:00Z" w16du:dateUtc="2025-07-16T00:20:00Z">
        <w:r w:rsidR="00874A5B" w:rsidRPr="00874A5B">
          <w:rPr>
            <w:rFonts w:ascii="Arial" w:hAnsi="Arial" w:cs="Arial"/>
          </w:rPr>
          <w:t xml:space="preserve"> </w:t>
        </w:r>
      </w:ins>
      <w:r w:rsidR="00450E67" w:rsidRPr="00AA0B50">
        <w:rPr>
          <w:rFonts w:ascii="Arial" w:hAnsi="Arial" w:cs="Arial"/>
        </w:rPr>
        <w:t xml:space="preserve">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sclerosis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pPr>
        <w:spacing w:line="360" w:lineRule="auto"/>
        <w:rPr>
          <w:rFonts w:ascii="Arial" w:hAnsi="Arial" w:cs="Arial"/>
        </w:rPr>
        <w:pPrChange w:id="174" w:author="Rany M Salem" w:date="2025-07-16T15:43:00Z" w16du:dateUtc="2025-07-16T22:43:00Z">
          <w:pPr/>
        </w:pPrChange>
      </w:pPr>
    </w:p>
    <w:p w14:paraId="5975F516" w14:textId="1D482F4D" w:rsidR="00282EBA" w:rsidRPr="00AA0B50" w:rsidRDefault="00B15FB4">
      <w:pPr>
        <w:spacing w:line="360" w:lineRule="auto"/>
        <w:rPr>
          <w:rFonts w:ascii="Arial" w:hAnsi="Arial" w:cs="Arial"/>
          <w:b/>
          <w:bCs/>
        </w:rPr>
        <w:pPrChange w:id="175" w:author="Rany M Salem" w:date="2025-07-16T15:43:00Z" w16du:dateUtc="2025-07-16T22:43:00Z">
          <w:pPr/>
        </w:pPrChange>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pPr>
        <w:spacing w:line="360" w:lineRule="auto"/>
        <w:rPr>
          <w:rFonts w:ascii="Arial" w:hAnsi="Arial" w:cs="Arial"/>
          <w:b/>
          <w:bCs/>
        </w:rPr>
        <w:pPrChange w:id="176" w:author="Rany M Salem" w:date="2025-07-16T15:43:00Z" w16du:dateUtc="2025-07-16T22:43:00Z">
          <w:pPr/>
        </w:pPrChange>
      </w:pPr>
    </w:p>
    <w:p w14:paraId="70345762" w14:textId="5B643F28" w:rsidR="00010B85" w:rsidRPr="00AA0B50" w:rsidRDefault="004C13BF">
      <w:pPr>
        <w:spacing w:line="360" w:lineRule="auto"/>
        <w:rPr>
          <w:rFonts w:ascii="Arial" w:hAnsi="Arial" w:cs="Arial"/>
        </w:rPr>
        <w:pPrChange w:id="177" w:author="Rany M Salem" w:date="2025-07-16T15:43:00Z" w16du:dateUtc="2025-07-16T22:43:00Z">
          <w:pPr/>
        </w:pPrChange>
      </w:pPr>
      <w:r w:rsidRPr="00AA0B50">
        <w:rPr>
          <w:rFonts w:ascii="Arial" w:hAnsi="Arial" w:cs="Arial"/>
        </w:rPr>
        <w:t>Simulation test results</w:t>
      </w:r>
    </w:p>
    <w:p w14:paraId="540CF5AA" w14:textId="77777777" w:rsidR="001A1315" w:rsidRPr="00AA0B50" w:rsidRDefault="001A1315">
      <w:pPr>
        <w:spacing w:line="360" w:lineRule="auto"/>
        <w:rPr>
          <w:rFonts w:ascii="Arial" w:hAnsi="Arial" w:cs="Arial"/>
        </w:rPr>
        <w:pPrChange w:id="178" w:author="Rany M Salem" w:date="2025-07-16T15:43:00Z" w16du:dateUtc="2025-07-16T22:43:00Z">
          <w:pPr/>
        </w:pPrChange>
      </w:pPr>
    </w:p>
    <w:p w14:paraId="25149A7D" w14:textId="5EE59D18" w:rsidR="004C13BF" w:rsidRPr="00AA0B50" w:rsidRDefault="007809AB">
      <w:pPr>
        <w:spacing w:line="360" w:lineRule="auto"/>
        <w:rPr>
          <w:rFonts w:ascii="Arial" w:hAnsi="Arial" w:cs="Arial"/>
        </w:rPr>
        <w:pPrChange w:id="179" w:author="Rany M Salem" w:date="2025-07-16T15:43:00Z" w16du:dateUtc="2025-07-16T22:43:00Z">
          <w:pPr/>
        </w:pPrChange>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time required by KDPS exhibits a logarithmic dependency on the aggregate level of relatedness among subjects, as demonstrated in simulations with increasing number of relatedness, where fuzziness score was set at zero (Figure 1</w:t>
      </w:r>
      <w:r w:rsidR="007353EE">
        <w:rPr>
          <w:rFonts w:ascii="Arial" w:hAnsi="Arial" w:cs="Arial"/>
        </w:rPr>
        <w:t>B</w:t>
      </w:r>
      <w:r w:rsidRPr="00AA0B50">
        <w:rPr>
          <w:rFonts w:ascii="Arial" w:hAnsi="Arial" w:cs="Arial"/>
        </w:rPr>
        <w:t xml:space="preserve">).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r>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Pr>
          <w:rFonts w:ascii="Arial" w:hAnsi="Arial" w:cs="Arial"/>
        </w:rPr>
        <w:t>was under 15 minutes</w:t>
      </w:r>
      <w:r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Pr="00AA0B50">
        <w:rPr>
          <w:rFonts w:ascii="Arial" w:hAnsi="Arial" w:cs="Arial"/>
        </w:rPr>
        <w:t xml:space="preserve">fuzziness score. </w:t>
      </w:r>
    </w:p>
    <w:p w14:paraId="49C65D9A" w14:textId="77777777" w:rsidR="002D63BB" w:rsidRPr="00AA0B50" w:rsidRDefault="002D63BB">
      <w:pPr>
        <w:spacing w:line="360" w:lineRule="auto"/>
        <w:rPr>
          <w:rFonts w:ascii="Arial" w:hAnsi="Arial" w:cs="Arial"/>
        </w:rPr>
        <w:pPrChange w:id="180" w:author="Rany M Salem" w:date="2025-07-16T15:43:00Z" w16du:dateUtc="2025-07-16T22:43:00Z">
          <w:pPr/>
        </w:pPrChange>
      </w:pPr>
    </w:p>
    <w:p w14:paraId="5AAFA069" w14:textId="2C71DAD2" w:rsidR="004C13BF" w:rsidRPr="00AA0B50" w:rsidRDefault="00460129">
      <w:pPr>
        <w:spacing w:line="360" w:lineRule="auto"/>
        <w:rPr>
          <w:rFonts w:ascii="Arial" w:hAnsi="Arial" w:cs="Arial"/>
        </w:rPr>
        <w:pPrChange w:id="181" w:author="Rany M Salem" w:date="2025-07-16T15:43:00Z" w16du:dateUtc="2025-07-16T22:43:00Z">
          <w:pPr/>
        </w:pPrChange>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from zero to ten marginally reduces the retention ratio from 0.51 to 0.49 (Figure 1D).</w:t>
      </w:r>
      <w:ins w:id="182" w:author="Gu, Wanjun" w:date="2025-07-15T15:32:00Z" w16du:dateUtc="2025-07-15T22:32:00Z">
        <w:r w:rsidR="00AF7C4C">
          <w:rPr>
            <w:rFonts w:ascii="Arial" w:hAnsi="Arial" w:cs="Arial"/>
          </w:rPr>
          <w:t xml:space="preserve"> </w:t>
        </w:r>
        <w:bookmarkStart w:id="183" w:name="_Hlk203574512"/>
        <w:r w:rsidR="00AF7C4C" w:rsidRPr="0065272D">
          <w:rPr>
            <w:rFonts w:ascii="Arial" w:hAnsi="Arial" w:cs="Arial"/>
            <w:highlight w:val="yellow"/>
            <w:rPrChange w:id="184" w:author="Rany M Salem" w:date="2025-07-16T16:05:00Z" w16du:dateUtc="2025-07-16T23:05:00Z">
              <w:rPr>
                <w:rFonts w:ascii="Arial" w:hAnsi="Arial" w:cs="Arial"/>
              </w:rPr>
            </w:rPrChange>
          </w:rPr>
          <w:t xml:space="preserve">In </w:t>
        </w:r>
        <w:del w:id="185" w:author="Rany M Salem" w:date="2025-07-16T16:06:00Z" w16du:dateUtc="2025-07-16T23:06:00Z">
          <w:r w:rsidR="00AF7C4C" w:rsidRPr="0065272D" w:rsidDel="0065272D">
            <w:rPr>
              <w:rFonts w:ascii="Arial" w:hAnsi="Arial" w:cs="Arial"/>
              <w:highlight w:val="yellow"/>
              <w:rPrChange w:id="186" w:author="Rany M Salem" w:date="2025-07-16T16:05:00Z" w16du:dateUtc="2025-07-16T23:05:00Z">
                <w:rPr>
                  <w:rFonts w:ascii="Arial" w:hAnsi="Arial" w:cs="Arial"/>
                </w:rPr>
              </w:rPrChange>
            </w:rPr>
            <w:delText>most</w:delText>
          </w:r>
        </w:del>
      </w:ins>
      <w:ins w:id="187" w:author="Rany M Salem" w:date="2025-07-16T16:06:00Z" w16du:dateUtc="2025-07-16T23:06:00Z">
        <w:r w:rsidR="0065272D">
          <w:rPr>
            <w:rFonts w:ascii="Arial" w:hAnsi="Arial" w:cs="Arial"/>
            <w:highlight w:val="yellow"/>
          </w:rPr>
          <w:t>biobank scale</w:t>
        </w:r>
      </w:ins>
      <w:ins w:id="188" w:author="Gu, Wanjun" w:date="2025-07-15T15:32:00Z" w16du:dateUtc="2025-07-15T22:32:00Z">
        <w:del w:id="189" w:author="Rany M Salem" w:date="2025-07-16T16:06:00Z" w16du:dateUtc="2025-07-16T23:06:00Z">
          <w:r w:rsidR="00AF7C4C" w:rsidRPr="0065272D" w:rsidDel="0065272D">
            <w:rPr>
              <w:rFonts w:ascii="Arial" w:hAnsi="Arial" w:cs="Arial"/>
              <w:highlight w:val="yellow"/>
              <w:rPrChange w:id="190" w:author="Rany M Salem" w:date="2025-07-16T16:05:00Z" w16du:dateUtc="2025-07-16T23:05:00Z">
                <w:rPr>
                  <w:rFonts w:ascii="Arial" w:hAnsi="Arial" w:cs="Arial"/>
                </w:rPr>
              </w:rPrChange>
            </w:rPr>
            <w:delText xml:space="preserve"> general-purpose large-genome stud</w:delText>
          </w:r>
        </w:del>
      </w:ins>
      <w:ins w:id="191" w:author="Gu, Wanjun" w:date="2025-07-15T15:33:00Z" w16du:dateUtc="2025-07-15T22:33:00Z">
        <w:del w:id="192" w:author="Rany M Salem" w:date="2025-07-16T16:06:00Z" w16du:dateUtc="2025-07-16T23:06:00Z">
          <w:r w:rsidR="00AF7C4C" w:rsidRPr="0065272D" w:rsidDel="0065272D">
            <w:rPr>
              <w:rFonts w:ascii="Arial" w:hAnsi="Arial" w:cs="Arial"/>
              <w:highlight w:val="yellow"/>
              <w:rPrChange w:id="193" w:author="Rany M Salem" w:date="2025-07-16T16:05:00Z" w16du:dateUtc="2025-07-16T23:05:00Z">
                <w:rPr>
                  <w:rFonts w:ascii="Arial" w:hAnsi="Arial" w:cs="Arial"/>
                </w:rPr>
              </w:rPrChange>
            </w:rPr>
            <w:delText>y</w:delText>
          </w:r>
        </w:del>
        <w:r w:rsidR="00AF7C4C" w:rsidRPr="0065272D">
          <w:rPr>
            <w:rFonts w:ascii="Arial" w:hAnsi="Arial" w:cs="Arial"/>
            <w:highlight w:val="yellow"/>
            <w:rPrChange w:id="194" w:author="Rany M Salem" w:date="2025-07-16T16:05:00Z" w16du:dateUtc="2025-07-16T23:05:00Z">
              <w:rPr>
                <w:rFonts w:ascii="Arial" w:hAnsi="Arial" w:cs="Arial"/>
              </w:rPr>
            </w:rPrChange>
          </w:rPr>
          <w:t xml:space="preserve"> cohorts such as the UK Biobank, most </w:t>
        </w:r>
        <w:del w:id="195" w:author="Rany M Salem" w:date="2025-07-16T16:07:00Z" w16du:dateUtc="2025-07-16T23:07:00Z">
          <w:r w:rsidR="00AF7C4C" w:rsidRPr="0065272D" w:rsidDel="0065272D">
            <w:rPr>
              <w:rFonts w:ascii="Arial" w:hAnsi="Arial" w:cs="Arial"/>
              <w:highlight w:val="yellow"/>
              <w:rPrChange w:id="196" w:author="Rany M Salem" w:date="2025-07-16T16:05:00Z" w16du:dateUtc="2025-07-16T23:05:00Z">
                <w:rPr>
                  <w:rFonts w:ascii="Arial" w:hAnsi="Arial" w:cs="Arial"/>
                </w:rPr>
              </w:rPrChange>
            </w:rPr>
            <w:delText xml:space="preserve">kinship </w:delText>
          </w:r>
        </w:del>
        <w:r w:rsidR="00AF7C4C" w:rsidRPr="0065272D">
          <w:rPr>
            <w:rFonts w:ascii="Arial" w:hAnsi="Arial" w:cs="Arial"/>
            <w:highlight w:val="yellow"/>
            <w:rPrChange w:id="197" w:author="Rany M Salem" w:date="2025-07-16T16:05:00Z" w16du:dateUtc="2025-07-16T23:05:00Z">
              <w:rPr>
                <w:rFonts w:ascii="Arial" w:hAnsi="Arial" w:cs="Arial"/>
              </w:rPr>
            </w:rPrChange>
          </w:rPr>
          <w:t xml:space="preserve">relatedness </w:t>
        </w:r>
      </w:ins>
      <w:ins w:id="198" w:author="Gu, Wanjun" w:date="2025-07-15T17:21:00Z" w16du:dateUtc="2025-07-16T00:21:00Z">
        <w:r w:rsidR="00874A5B" w:rsidRPr="0065272D">
          <w:rPr>
            <w:rFonts w:ascii="Arial" w:hAnsi="Arial" w:cs="Arial"/>
            <w:highlight w:val="yellow"/>
            <w:rPrChange w:id="199" w:author="Rany M Salem" w:date="2025-07-16T16:05:00Z" w16du:dateUtc="2025-07-16T23:05:00Z">
              <w:rPr>
                <w:rFonts w:ascii="Arial" w:hAnsi="Arial" w:cs="Arial"/>
              </w:rPr>
            </w:rPrChange>
          </w:rPr>
          <w:t>is</w:t>
        </w:r>
      </w:ins>
      <w:ins w:id="200" w:author="Gu, Wanjun" w:date="2025-07-15T15:33:00Z" w16du:dateUtc="2025-07-15T22:33:00Z">
        <w:r w:rsidR="00AF7C4C" w:rsidRPr="0065272D">
          <w:rPr>
            <w:rFonts w:ascii="Arial" w:hAnsi="Arial" w:cs="Arial"/>
            <w:highlight w:val="yellow"/>
            <w:rPrChange w:id="201" w:author="Rany M Salem" w:date="2025-07-16T16:05:00Z" w16du:dateUtc="2025-07-16T23:05:00Z">
              <w:rPr>
                <w:rFonts w:ascii="Arial" w:hAnsi="Arial" w:cs="Arial"/>
              </w:rPr>
            </w:rPrChange>
          </w:rPr>
          <w:t xml:space="preserve"> expected to be </w:t>
        </w:r>
      </w:ins>
      <w:ins w:id="202" w:author="Gu, Wanjun" w:date="2025-07-15T15:34:00Z" w16du:dateUtc="2025-07-15T22:34:00Z">
        <w:r w:rsidR="00AF7C4C" w:rsidRPr="0065272D">
          <w:rPr>
            <w:rFonts w:ascii="Arial" w:hAnsi="Arial" w:cs="Arial"/>
            <w:highlight w:val="yellow"/>
            <w:rPrChange w:id="203" w:author="Rany M Salem" w:date="2025-07-16T16:05:00Z" w16du:dateUtc="2025-07-16T23:05:00Z">
              <w:rPr>
                <w:rFonts w:ascii="Arial" w:hAnsi="Arial" w:cs="Arial"/>
              </w:rPr>
            </w:rPrChange>
          </w:rPr>
          <w:t xml:space="preserve">pair-wise relationships instead of complex relatedness networks (Supplementary Figure </w:t>
        </w:r>
        <w:del w:id="204" w:author="Rany M Salem" w:date="2025-07-16T16:07:00Z" w16du:dateUtc="2025-07-16T23:07:00Z">
          <w:r w:rsidR="00AF7C4C" w:rsidRPr="0065272D" w:rsidDel="0065272D">
            <w:rPr>
              <w:rFonts w:ascii="Arial" w:hAnsi="Arial" w:cs="Arial"/>
              <w:highlight w:val="yellow"/>
              <w:rPrChange w:id="205" w:author="Rany M Salem" w:date="2025-07-16T16:05:00Z" w16du:dateUtc="2025-07-16T23:05:00Z">
                <w:rPr>
                  <w:rFonts w:ascii="Arial" w:hAnsi="Arial" w:cs="Arial"/>
                </w:rPr>
              </w:rPrChange>
            </w:rPr>
            <w:delText>s</w:delText>
          </w:r>
        </w:del>
      </w:ins>
      <w:ins w:id="206" w:author="Rany M Salem" w:date="2025-07-16T16:07:00Z" w16du:dateUtc="2025-07-16T23:07:00Z">
        <w:r w:rsidR="0065272D">
          <w:rPr>
            <w:rFonts w:ascii="Arial" w:hAnsi="Arial" w:cs="Arial"/>
            <w:highlight w:val="yellow"/>
          </w:rPr>
          <w:t>S</w:t>
        </w:r>
      </w:ins>
      <w:ins w:id="207" w:author="Gu, Wanjun" w:date="2025-07-15T15:34:00Z" w16du:dateUtc="2025-07-15T22:34:00Z">
        <w:r w:rsidR="00AF7C4C" w:rsidRPr="0065272D">
          <w:rPr>
            <w:rFonts w:ascii="Arial" w:hAnsi="Arial" w:cs="Arial"/>
            <w:highlight w:val="yellow"/>
            <w:rPrChange w:id="208" w:author="Rany M Salem" w:date="2025-07-16T16:05:00Z" w16du:dateUtc="2025-07-16T23:05:00Z">
              <w:rPr>
                <w:rFonts w:ascii="Arial" w:hAnsi="Arial" w:cs="Arial"/>
              </w:rPr>
            </w:rPrChange>
          </w:rPr>
          <w:t>2)</w:t>
        </w:r>
      </w:ins>
      <w:ins w:id="209" w:author="Gu, Wanjun" w:date="2025-07-15T15:36:00Z" w16du:dateUtc="2025-07-15T22:36:00Z">
        <w:r w:rsidR="00AF7C4C" w:rsidRPr="0065272D">
          <w:rPr>
            <w:rFonts w:ascii="Arial" w:hAnsi="Arial" w:cs="Arial"/>
            <w:highlight w:val="yellow"/>
            <w:rPrChange w:id="210" w:author="Rany M Salem" w:date="2025-07-16T16:05:00Z" w16du:dateUtc="2025-07-16T23:05:00Z">
              <w:rPr>
                <w:rFonts w:ascii="Arial" w:hAnsi="Arial" w:cs="Arial"/>
              </w:rPr>
            </w:rPrChange>
          </w:rPr>
          <w:t>. Accordingly, KDPS can resolve most relatedness scenarios with a fuzziness score of 0, which offers a practical default for balancing decoupling and phenotype retention. In cases involving complex relatedness networks or ultra-rare phenotypes, a higher fuzziness score (e.g., 3 - 5) may be warranted to prioritize phenotype over topology</w:t>
        </w:r>
        <w:bookmarkEnd w:id="183"/>
        <w:r w:rsidR="00AF7C4C" w:rsidRPr="0065272D">
          <w:rPr>
            <w:rFonts w:ascii="Arial" w:hAnsi="Arial" w:cs="Arial"/>
            <w:highlight w:val="yellow"/>
            <w:rPrChange w:id="211" w:author="Rany M Salem" w:date="2025-07-16T16:05:00Z" w16du:dateUtc="2025-07-16T23:05:00Z">
              <w:rPr>
                <w:rFonts w:ascii="Arial" w:hAnsi="Arial" w:cs="Arial"/>
              </w:rPr>
            </w:rPrChange>
          </w:rPr>
          <w:t>.</w:t>
        </w:r>
        <w:r w:rsidR="00AF7C4C">
          <w:rPr>
            <w:rFonts w:ascii="Arial" w:hAnsi="Arial" w:cs="Arial"/>
          </w:rPr>
          <w:t xml:space="preserve"> </w:t>
        </w:r>
      </w:ins>
      <w:del w:id="212" w:author="Gu, Wanjun" w:date="2025-07-15T15:36:00Z" w16du:dateUtc="2025-07-15T22:36:00Z">
        <w:r w:rsidR="004C13BF" w:rsidRPr="00AA0B50" w:rsidDel="00AF7C4C">
          <w:rPr>
            <w:rFonts w:ascii="Arial" w:hAnsi="Arial" w:cs="Arial"/>
          </w:rPr>
          <w:delText xml:space="preserve"> </w:delText>
        </w:r>
      </w:del>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 xml:space="preserve">KDPS </w:t>
      </w:r>
      <w:r w:rsidR="00D56D20">
        <w:rPr>
          <w:rFonts w:ascii="Arial" w:hAnsi="Arial" w:cs="Arial"/>
        </w:rPr>
        <w:lastRenderedPageBreak/>
        <w:t>demonstrated an advantage</w:t>
      </w:r>
      <w:r w:rsidR="004C13BF" w:rsidRPr="00AA0B50">
        <w:rPr>
          <w:rFonts w:ascii="Arial" w:hAnsi="Arial" w:cs="Arial"/>
        </w:rPr>
        <w:t xml:space="preserve"> in </w:t>
      </w:r>
      <w:r w:rsidR="005753A6">
        <w:rPr>
          <w:rFonts w:ascii="Arial" w:hAnsi="Arial" w:cs="Arial"/>
        </w:rPr>
        <w:t xml:space="preserve">increasing </w:t>
      </w:r>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w:t>
      </w:r>
      <w:ins w:id="213" w:author="Gu, Wanjun" w:date="2025-07-15T16:16:00Z" w16du:dateUtc="2025-07-15T23:16:00Z">
        <w:r w:rsidR="00E650E0">
          <w:rPr>
            <w:rFonts w:ascii="Arial" w:hAnsi="Arial" w:cs="Arial"/>
          </w:rPr>
          <w:t xml:space="preserve"> binary</w:t>
        </w:r>
      </w:ins>
      <w:r w:rsidR="004C13BF" w:rsidRPr="00AA0B50">
        <w:rPr>
          <w:rFonts w:ascii="Arial" w:hAnsi="Arial" w:cs="Arial"/>
        </w:rPr>
        <w:t xml:space="preserv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r w:rsidR="005753A6" w:rsidRPr="00AA0B50">
        <w:rPr>
          <w:rFonts w:ascii="Arial" w:hAnsi="Arial" w:cs="Arial"/>
        </w:rPr>
        <w:t>20%</w:t>
      </w:r>
      <w:r w:rsidR="004C13BF" w:rsidRPr="00AA0B50">
        <w:rPr>
          <w:rFonts w:ascii="Arial" w:hAnsi="Arial" w:cs="Arial"/>
        </w:rPr>
        <w:t>.</w:t>
      </w:r>
      <w:ins w:id="214" w:author="Gu, Wanjun" w:date="2025-07-15T16:17:00Z" w16du:dateUtc="2025-07-15T23:17:00Z">
        <w:r w:rsidR="00E650E0">
          <w:rPr>
            <w:rFonts w:ascii="Arial" w:hAnsi="Arial" w:cs="Arial"/>
          </w:rPr>
          <w:t xml:space="preserve"> </w:t>
        </w:r>
      </w:ins>
      <w:ins w:id="215" w:author="Gu, Wanjun" w:date="2025-07-15T16:28:00Z" w16du:dateUtc="2025-07-15T23:28:00Z">
        <w:r w:rsidR="00837504" w:rsidRPr="00B264C8">
          <w:rPr>
            <w:rFonts w:ascii="Arial" w:hAnsi="Arial" w:cs="Arial"/>
            <w:highlight w:val="yellow"/>
            <w:rPrChange w:id="216" w:author="Rany M Salem" w:date="2025-07-16T16:31:00Z" w16du:dateUtc="2025-07-16T23:31:00Z">
              <w:rPr>
                <w:rFonts w:ascii="Arial" w:hAnsi="Arial" w:cs="Arial"/>
              </w:rPr>
            </w:rPrChange>
          </w:rPr>
          <w:t xml:space="preserve">In the evaluation of the performance of KDPS </w:t>
        </w:r>
      </w:ins>
      <w:ins w:id="217" w:author="Gu, Wanjun" w:date="2025-07-15T16:29:00Z" w16du:dateUtc="2025-07-15T23:29:00Z">
        <w:r w:rsidR="00837504" w:rsidRPr="00B264C8">
          <w:rPr>
            <w:rFonts w:ascii="Arial" w:hAnsi="Arial" w:cs="Arial"/>
            <w:highlight w:val="yellow"/>
            <w:rPrChange w:id="218" w:author="Rany M Salem" w:date="2025-07-16T16:31:00Z" w16du:dateUtc="2025-07-16T23:31:00Z">
              <w:rPr>
                <w:rFonts w:ascii="Arial" w:hAnsi="Arial" w:cs="Arial"/>
              </w:rPr>
            </w:rPrChange>
          </w:rPr>
          <w:t xml:space="preserve">on multi-class categorical phenotypes, </w:t>
        </w:r>
      </w:ins>
      <w:ins w:id="219" w:author="Gu, Wanjun" w:date="2025-07-15T16:30:00Z" w16du:dateUtc="2025-07-15T23:30:00Z">
        <w:r w:rsidR="00837504" w:rsidRPr="00B264C8">
          <w:rPr>
            <w:rFonts w:ascii="Arial" w:hAnsi="Arial" w:cs="Arial"/>
            <w:highlight w:val="yellow"/>
            <w:rPrChange w:id="220" w:author="Rany M Salem" w:date="2025-07-16T16:31:00Z" w16du:dateUtc="2025-07-16T23:31:00Z">
              <w:rPr>
                <w:rFonts w:ascii="Arial" w:hAnsi="Arial" w:cs="Arial"/>
              </w:rPr>
            </w:rPrChange>
          </w:rPr>
          <w:t>c</w:t>
        </w:r>
      </w:ins>
      <w:ins w:id="221" w:author="Gu, Wanjun" w:date="2025-07-15T16:29:00Z" w16du:dateUtc="2025-07-15T23:29:00Z">
        <w:r w:rsidR="00837504" w:rsidRPr="00B264C8">
          <w:rPr>
            <w:rFonts w:ascii="Arial" w:hAnsi="Arial" w:cs="Arial"/>
            <w:highlight w:val="yellow"/>
            <w:rPrChange w:id="222" w:author="Rany M Salem" w:date="2025-07-16T16:31:00Z" w16du:dateUtc="2025-07-16T23:31:00Z">
              <w:rPr>
                <w:rFonts w:ascii="Arial" w:hAnsi="Arial" w:cs="Arial"/>
              </w:rPr>
            </w:rPrChange>
          </w:rPr>
          <w:t xml:space="preserve">ompared to phenotype-naïve pruning, phenotype-aware KDPS increased the retention of disease-relevant individuals by ~79% for </w:t>
        </w:r>
      </w:ins>
      <w:ins w:id="223" w:author="Gu, Wanjun" w:date="2025-07-15T16:39:00Z" w16du:dateUtc="2025-07-15T23:39:00Z">
        <w:r w:rsidR="00511B21" w:rsidRPr="00B264C8">
          <w:rPr>
            <w:rFonts w:ascii="Arial" w:hAnsi="Arial" w:cs="Arial"/>
            <w:highlight w:val="yellow"/>
            <w:rPrChange w:id="224" w:author="Rany M Salem" w:date="2025-07-16T16:31:00Z" w16du:dateUtc="2025-07-16T23:31:00Z">
              <w:rPr>
                <w:rFonts w:ascii="Arial" w:hAnsi="Arial" w:cs="Arial"/>
              </w:rPr>
            </w:rPrChange>
          </w:rPr>
          <w:t>disease 1</w:t>
        </w:r>
      </w:ins>
      <w:ins w:id="225" w:author="Gu, Wanjun" w:date="2025-07-15T16:29:00Z" w16du:dateUtc="2025-07-15T23:29:00Z">
        <w:r w:rsidR="00837504" w:rsidRPr="00B264C8">
          <w:rPr>
            <w:rFonts w:ascii="Arial" w:hAnsi="Arial" w:cs="Arial"/>
            <w:highlight w:val="yellow"/>
            <w:rPrChange w:id="226" w:author="Rany M Salem" w:date="2025-07-16T16:31:00Z" w16du:dateUtc="2025-07-16T23:31:00Z">
              <w:rPr>
                <w:rFonts w:ascii="Arial" w:hAnsi="Arial" w:cs="Arial"/>
              </w:rPr>
            </w:rPrChange>
          </w:rPr>
          <w:t xml:space="preserve"> and ~56% for </w:t>
        </w:r>
      </w:ins>
      <w:ins w:id="227" w:author="Gu, Wanjun" w:date="2025-07-15T16:39:00Z" w16du:dateUtc="2025-07-15T23:39:00Z">
        <w:r w:rsidR="00511B21" w:rsidRPr="00B264C8">
          <w:rPr>
            <w:rFonts w:ascii="Arial" w:hAnsi="Arial" w:cs="Arial"/>
            <w:highlight w:val="yellow"/>
            <w:rPrChange w:id="228" w:author="Rany M Salem" w:date="2025-07-16T16:31:00Z" w16du:dateUtc="2025-07-16T23:31:00Z">
              <w:rPr>
                <w:rFonts w:ascii="Arial" w:hAnsi="Arial" w:cs="Arial"/>
              </w:rPr>
            </w:rPrChange>
          </w:rPr>
          <w:t>disease 2</w:t>
        </w:r>
      </w:ins>
      <w:ins w:id="229" w:author="Gu, Wanjun" w:date="2025-07-15T16:29:00Z" w16du:dateUtc="2025-07-15T23:29:00Z">
        <w:r w:rsidR="00837504" w:rsidRPr="00B264C8">
          <w:rPr>
            <w:rFonts w:ascii="Arial" w:hAnsi="Arial" w:cs="Arial"/>
            <w:highlight w:val="yellow"/>
            <w:rPrChange w:id="230" w:author="Rany M Salem" w:date="2025-07-16T16:31:00Z" w16du:dateUtc="2025-07-16T23:31:00Z">
              <w:rPr>
                <w:rFonts w:ascii="Arial" w:hAnsi="Arial" w:cs="Arial"/>
              </w:rPr>
            </w:rPrChange>
          </w:rPr>
          <w:t>, demonstrating substantial gains in preserving prioritized classes</w:t>
        </w:r>
      </w:ins>
      <w:ins w:id="231" w:author="Gu, Wanjun" w:date="2025-07-15T16:54:00Z" w16du:dateUtc="2025-07-15T23:54:00Z">
        <w:r w:rsidR="002074A6" w:rsidRPr="00B264C8">
          <w:rPr>
            <w:rFonts w:ascii="Arial" w:hAnsi="Arial" w:cs="Arial"/>
            <w:highlight w:val="yellow"/>
            <w:rPrChange w:id="232" w:author="Rany M Salem" w:date="2025-07-16T16:31:00Z" w16du:dateUtc="2025-07-16T23:31:00Z">
              <w:rPr>
                <w:rFonts w:ascii="Arial" w:hAnsi="Arial" w:cs="Arial"/>
              </w:rPr>
            </w:rPrChange>
          </w:rPr>
          <w:t xml:space="preserve"> (Supplementary Table s1)</w:t>
        </w:r>
      </w:ins>
      <w:ins w:id="233" w:author="Gu, Wanjun" w:date="2025-07-15T16:29:00Z" w16du:dateUtc="2025-07-15T23:29:00Z">
        <w:r w:rsidR="00837504" w:rsidRPr="00B264C8">
          <w:rPr>
            <w:rFonts w:ascii="Arial" w:hAnsi="Arial" w:cs="Arial"/>
            <w:highlight w:val="yellow"/>
            <w:rPrChange w:id="234" w:author="Rany M Salem" w:date="2025-07-16T16:31:00Z" w16du:dateUtc="2025-07-16T23:31:00Z">
              <w:rPr>
                <w:rFonts w:ascii="Arial" w:hAnsi="Arial" w:cs="Arial"/>
              </w:rPr>
            </w:rPrChange>
          </w:rPr>
          <w:t>.</w:t>
        </w:r>
      </w:ins>
      <w:ins w:id="235" w:author="Gu, Wanjun" w:date="2025-07-15T16:31:00Z" w16du:dateUtc="2025-07-15T23:31:00Z">
        <w:r w:rsidR="00837504" w:rsidRPr="00B264C8">
          <w:rPr>
            <w:rFonts w:ascii="Arial" w:hAnsi="Arial" w:cs="Arial"/>
            <w:highlight w:val="yellow"/>
            <w:rPrChange w:id="236" w:author="Rany M Salem" w:date="2025-07-16T16:31:00Z" w16du:dateUtc="2025-07-16T23:31:00Z">
              <w:rPr>
                <w:rFonts w:ascii="Arial" w:hAnsi="Arial" w:cs="Arial"/>
              </w:rPr>
            </w:rPrChange>
          </w:rPr>
          <w:t xml:space="preserve"> </w:t>
        </w:r>
      </w:ins>
      <w:ins w:id="237" w:author="Gu, Wanjun" w:date="2025-07-15T16:34:00Z" w16du:dateUtc="2025-07-15T23:34:00Z">
        <w:r w:rsidR="00837504" w:rsidRPr="00B264C8">
          <w:rPr>
            <w:rFonts w:ascii="Arial" w:hAnsi="Arial" w:cs="Arial"/>
            <w:highlight w:val="yellow"/>
            <w:rPrChange w:id="238" w:author="Rany M Salem" w:date="2025-07-16T16:31:00Z" w16du:dateUtc="2025-07-16T23:31:00Z">
              <w:rPr>
                <w:rFonts w:ascii="Arial" w:hAnsi="Arial" w:cs="Arial"/>
              </w:rPr>
            </w:rPrChange>
          </w:rPr>
          <w:t xml:space="preserve">When KDPS </w:t>
        </w:r>
      </w:ins>
      <w:ins w:id="239" w:author="Gu, Wanjun" w:date="2025-07-15T16:35:00Z" w16du:dateUtc="2025-07-15T23:35:00Z">
        <w:r w:rsidR="00837504" w:rsidRPr="00B264C8">
          <w:rPr>
            <w:rFonts w:ascii="Arial" w:hAnsi="Arial" w:cs="Arial"/>
            <w:highlight w:val="yellow"/>
            <w:rPrChange w:id="240" w:author="Rany M Salem" w:date="2025-07-16T16:31:00Z" w16du:dateUtc="2025-07-16T23:31:00Z">
              <w:rPr>
                <w:rFonts w:ascii="Arial" w:hAnsi="Arial" w:cs="Arial"/>
              </w:rPr>
            </w:rPrChange>
          </w:rPr>
          <w:t xml:space="preserve">was applied on a continuous phenotype using a simulated </w:t>
        </w:r>
      </w:ins>
      <w:ins w:id="241" w:author="Gu, Wanjun" w:date="2025-07-15T16:36:00Z" w16du:dateUtc="2025-07-15T23:36:00Z">
        <w:r w:rsidR="00837504" w:rsidRPr="00B264C8">
          <w:rPr>
            <w:rFonts w:ascii="Arial" w:hAnsi="Arial" w:cs="Arial"/>
            <w:highlight w:val="yellow"/>
            <w:rPrChange w:id="242" w:author="Rany M Salem" w:date="2025-07-16T16:31:00Z" w16du:dateUtc="2025-07-16T23:31:00Z">
              <w:rPr>
                <w:rFonts w:ascii="Arial" w:hAnsi="Arial" w:cs="Arial"/>
              </w:rPr>
            </w:rPrChange>
          </w:rPr>
          <w:t>normally distributed</w:t>
        </w:r>
      </w:ins>
      <w:ins w:id="243" w:author="Gu, Wanjun" w:date="2025-07-15T16:35:00Z" w16du:dateUtc="2025-07-15T23:35:00Z">
        <w:r w:rsidR="00837504" w:rsidRPr="00B264C8">
          <w:rPr>
            <w:rFonts w:ascii="Arial" w:hAnsi="Arial" w:cs="Arial"/>
            <w:highlight w:val="yellow"/>
            <w:rPrChange w:id="244" w:author="Rany M Salem" w:date="2025-07-16T16:31:00Z" w16du:dateUtc="2025-07-16T23:31:00Z">
              <w:rPr>
                <w:rFonts w:ascii="Arial" w:hAnsi="Arial" w:cs="Arial"/>
              </w:rPr>
            </w:rPrChange>
          </w:rPr>
          <w:t xml:space="preserve"> quantitative trait, </w:t>
        </w:r>
      </w:ins>
      <w:ins w:id="245" w:author="Gu, Wanjun" w:date="2025-07-15T16:36:00Z" w16du:dateUtc="2025-07-15T23:36:00Z">
        <w:r w:rsidR="00837504" w:rsidRPr="00B264C8">
          <w:rPr>
            <w:rFonts w:ascii="Arial" w:hAnsi="Arial" w:cs="Arial"/>
            <w:highlight w:val="yellow"/>
            <w:rPrChange w:id="246" w:author="Rany M Salem" w:date="2025-07-16T16:31:00Z" w16du:dateUtc="2025-07-16T23:31:00Z">
              <w:rPr>
                <w:rFonts w:ascii="Arial" w:hAnsi="Arial" w:cs="Arial"/>
              </w:rPr>
            </w:rPrChange>
          </w:rPr>
          <w:t>compared to phenotype-naïve pruning, phenotype-aware KDPS resulted in modest upward shifts across the distribution of retained subjects. The minimum phenotype value increased by 2%, and the mean by 0.09%</w:t>
        </w:r>
      </w:ins>
      <w:ins w:id="247" w:author="Gu, Wanjun" w:date="2025-07-15T16:55:00Z" w16du:dateUtc="2025-07-15T23:55:00Z">
        <w:r w:rsidR="002074A6" w:rsidRPr="00B264C8">
          <w:rPr>
            <w:rFonts w:ascii="Arial" w:hAnsi="Arial" w:cs="Arial"/>
            <w:highlight w:val="yellow"/>
            <w:rPrChange w:id="248" w:author="Rany M Salem" w:date="2025-07-16T16:31:00Z" w16du:dateUtc="2025-07-16T23:31:00Z">
              <w:rPr>
                <w:rFonts w:ascii="Arial" w:hAnsi="Arial" w:cs="Arial"/>
              </w:rPr>
            </w:rPrChange>
          </w:rPr>
          <w:t xml:space="preserve"> (Supplementary Table s1)</w:t>
        </w:r>
      </w:ins>
      <w:ins w:id="249" w:author="Gu, Wanjun" w:date="2025-07-15T16:36:00Z" w16du:dateUtc="2025-07-15T23:36:00Z">
        <w:r w:rsidR="00837504" w:rsidRPr="00B264C8">
          <w:rPr>
            <w:rFonts w:ascii="Arial" w:hAnsi="Arial" w:cs="Arial"/>
            <w:highlight w:val="yellow"/>
            <w:rPrChange w:id="250" w:author="Rany M Salem" w:date="2025-07-16T16:31:00Z" w16du:dateUtc="2025-07-16T23:31:00Z">
              <w:rPr>
                <w:rFonts w:ascii="Arial" w:hAnsi="Arial" w:cs="Arial"/>
              </w:rPr>
            </w:rPrChange>
          </w:rPr>
          <w:t>.</w:t>
        </w:r>
        <w:r w:rsidR="00837504">
          <w:rPr>
            <w:rFonts w:ascii="Arial" w:hAnsi="Arial" w:cs="Arial"/>
          </w:rPr>
          <w:t xml:space="preserve"> </w:t>
        </w:r>
      </w:ins>
      <w:del w:id="251" w:author="Gu, Wanjun" w:date="2025-07-15T16:36:00Z" w16du:dateUtc="2025-07-15T23:36:00Z">
        <w:r w:rsidR="004C13BF" w:rsidRPr="00AA0B50" w:rsidDel="00837504">
          <w:rPr>
            <w:rFonts w:ascii="Arial" w:hAnsi="Arial" w:cs="Arial"/>
          </w:rPr>
          <w:delText xml:space="preserve"> </w:delText>
        </w:r>
      </w:del>
      <w:ins w:id="252" w:author="Gu, Wanjun" w:date="2025-07-15T15:38:00Z" w16du:dateUtc="2025-07-15T22:38:00Z">
        <w:r w:rsidR="0059254F" w:rsidRPr="00F63535">
          <w:rPr>
            <w:rFonts w:ascii="Arial" w:hAnsi="Arial" w:cs="Arial"/>
            <w:highlight w:val="yellow"/>
            <w:rPrChange w:id="253" w:author="Rany M Salem" w:date="2025-07-16T16:21:00Z" w16du:dateUtc="2025-07-16T23:21:00Z">
              <w:rPr>
                <w:rFonts w:ascii="Arial" w:hAnsi="Arial" w:cs="Arial"/>
              </w:rPr>
            </w:rPrChange>
          </w:rPr>
          <w:t xml:space="preserve">In more complex scenarios where </w:t>
        </w:r>
      </w:ins>
      <w:ins w:id="254" w:author="Gu, Wanjun" w:date="2025-07-15T15:38:00Z">
        <w:r w:rsidR="0059254F" w:rsidRPr="00F63535">
          <w:rPr>
            <w:rFonts w:ascii="Arial" w:hAnsi="Arial" w:cs="Arial"/>
            <w:highlight w:val="yellow"/>
            <w:rPrChange w:id="255" w:author="Rany M Salem" w:date="2025-07-16T16:21:00Z" w16du:dateUtc="2025-07-16T23:21:00Z">
              <w:rPr>
                <w:rFonts w:ascii="Arial" w:hAnsi="Arial" w:cs="Arial"/>
              </w:rPr>
            </w:rPrChange>
          </w:rPr>
          <w:t>multiple phenotypes of interest</w:t>
        </w:r>
      </w:ins>
      <w:ins w:id="256" w:author="Gu, Wanjun" w:date="2025-07-15T15:38:00Z" w16du:dateUtc="2025-07-15T22:38:00Z">
        <w:r w:rsidR="0059254F" w:rsidRPr="00F63535">
          <w:rPr>
            <w:rFonts w:ascii="Arial" w:hAnsi="Arial" w:cs="Arial"/>
            <w:highlight w:val="yellow"/>
            <w:rPrChange w:id="257" w:author="Rany M Salem" w:date="2025-07-16T16:21:00Z" w16du:dateUtc="2025-07-16T23:21:00Z">
              <w:rPr>
                <w:rFonts w:ascii="Arial" w:hAnsi="Arial" w:cs="Arial"/>
              </w:rPr>
            </w:rPrChange>
          </w:rPr>
          <w:t xml:space="preserve"> are involved</w:t>
        </w:r>
      </w:ins>
      <w:ins w:id="258" w:author="Gu, Wanjun" w:date="2025-07-15T15:39:00Z" w16du:dateUtc="2025-07-15T22:39:00Z">
        <w:r w:rsidR="0059254F" w:rsidRPr="00F63535">
          <w:rPr>
            <w:rFonts w:ascii="Arial" w:hAnsi="Arial" w:cs="Arial"/>
            <w:highlight w:val="yellow"/>
            <w:rPrChange w:id="259" w:author="Rany M Salem" w:date="2025-07-16T16:21:00Z" w16du:dateUtc="2025-07-16T23:21:00Z">
              <w:rPr>
                <w:rFonts w:ascii="Arial" w:hAnsi="Arial" w:cs="Arial"/>
              </w:rPr>
            </w:rPrChange>
          </w:rPr>
          <w:t xml:space="preserve">, KDPS </w:t>
        </w:r>
      </w:ins>
      <w:ins w:id="260" w:author="Gu, Wanjun" w:date="2025-07-15T15:42:00Z" w16du:dateUtc="2025-07-15T22:42:00Z">
        <w:r w:rsidR="0059254F" w:rsidRPr="00F63535">
          <w:rPr>
            <w:rFonts w:ascii="Arial" w:hAnsi="Arial" w:cs="Arial"/>
            <w:highlight w:val="yellow"/>
            <w:rPrChange w:id="261" w:author="Rany M Salem" w:date="2025-07-16T16:21:00Z" w16du:dateUtc="2025-07-16T23:21:00Z">
              <w:rPr>
                <w:rFonts w:ascii="Arial" w:hAnsi="Arial" w:cs="Arial"/>
              </w:rPr>
            </w:rPrChange>
          </w:rPr>
          <w:t xml:space="preserve">also </w:t>
        </w:r>
      </w:ins>
      <w:ins w:id="262" w:author="Gu, Wanjun" w:date="2025-07-15T15:39:00Z" w16du:dateUtc="2025-07-15T22:39:00Z">
        <w:r w:rsidR="0059254F" w:rsidRPr="00F63535">
          <w:rPr>
            <w:rFonts w:ascii="Arial" w:hAnsi="Arial" w:cs="Arial"/>
            <w:highlight w:val="yellow"/>
            <w:rPrChange w:id="263" w:author="Rany M Salem" w:date="2025-07-16T16:21:00Z" w16du:dateUtc="2025-07-16T23:21:00Z">
              <w:rPr>
                <w:rFonts w:ascii="Arial" w:hAnsi="Arial" w:cs="Arial"/>
              </w:rPr>
            </w:rPrChange>
          </w:rPr>
          <w:t xml:space="preserve">demonstrated the capability to </w:t>
        </w:r>
      </w:ins>
      <w:ins w:id="264" w:author="Gu, Wanjun" w:date="2025-07-15T15:42:00Z" w16du:dateUtc="2025-07-15T22:42:00Z">
        <w:r w:rsidR="0059254F" w:rsidRPr="00F63535">
          <w:rPr>
            <w:rFonts w:ascii="Arial" w:hAnsi="Arial" w:cs="Arial"/>
            <w:highlight w:val="yellow"/>
            <w:rPrChange w:id="265" w:author="Rany M Salem" w:date="2025-07-16T16:21:00Z" w16du:dateUtc="2025-07-16T23:21:00Z">
              <w:rPr>
                <w:rFonts w:ascii="Arial" w:hAnsi="Arial" w:cs="Arial"/>
              </w:rPr>
            </w:rPrChange>
          </w:rPr>
          <w:t>maximize targeted subject retainm</w:t>
        </w:r>
      </w:ins>
      <w:ins w:id="266" w:author="Gu, Wanjun" w:date="2025-07-15T15:43:00Z" w16du:dateUtc="2025-07-15T22:43:00Z">
        <w:r w:rsidR="0059254F" w:rsidRPr="00F63535">
          <w:rPr>
            <w:rFonts w:ascii="Arial" w:hAnsi="Arial" w:cs="Arial"/>
            <w:highlight w:val="yellow"/>
            <w:rPrChange w:id="267" w:author="Rany M Salem" w:date="2025-07-16T16:21:00Z" w16du:dateUtc="2025-07-16T23:21:00Z">
              <w:rPr>
                <w:rFonts w:ascii="Arial" w:hAnsi="Arial" w:cs="Arial"/>
              </w:rPr>
            </w:rPrChange>
          </w:rPr>
          <w:t xml:space="preserve">ent based on a composite weight. A simulation involving two independent binary phenotypes (~20% prevalence each) </w:t>
        </w:r>
      </w:ins>
      <w:ins w:id="268" w:author="Gu, Wanjun" w:date="2025-07-15T15:45:00Z" w16du:dateUtc="2025-07-15T22:45:00Z">
        <w:r w:rsidR="0059254F" w:rsidRPr="00F63535">
          <w:rPr>
            <w:rFonts w:ascii="Arial" w:hAnsi="Arial" w:cs="Arial"/>
            <w:highlight w:val="yellow"/>
            <w:rPrChange w:id="269" w:author="Rany M Salem" w:date="2025-07-16T16:21:00Z" w16du:dateUtc="2025-07-16T23:21:00Z">
              <w:rPr>
                <w:rFonts w:ascii="Arial" w:hAnsi="Arial" w:cs="Arial"/>
              </w:rPr>
            </w:rPrChange>
          </w:rPr>
          <w:t>showed</w:t>
        </w:r>
      </w:ins>
      <w:ins w:id="270" w:author="Gu, Wanjun" w:date="2025-07-15T15:43:00Z" w16du:dateUtc="2025-07-15T22:43:00Z">
        <w:r w:rsidR="0059254F" w:rsidRPr="00F63535">
          <w:rPr>
            <w:rFonts w:ascii="Arial" w:hAnsi="Arial" w:cs="Arial"/>
            <w:highlight w:val="yellow"/>
            <w:rPrChange w:id="271" w:author="Rany M Salem" w:date="2025-07-16T16:21:00Z" w16du:dateUtc="2025-07-16T23:21:00Z">
              <w:rPr>
                <w:rFonts w:ascii="Arial" w:hAnsi="Arial" w:cs="Arial"/>
              </w:rPr>
            </w:rPrChange>
          </w:rPr>
          <w:t xml:space="preserve"> that applying composite weights, prioritizing subjects with both traits</w:t>
        </w:r>
      </w:ins>
      <w:ins w:id="272" w:author="Gu, Wanjun" w:date="2025-07-15T15:44:00Z" w16du:dateUtc="2025-07-15T22:44:00Z">
        <w:r w:rsidR="0059254F" w:rsidRPr="00F63535">
          <w:rPr>
            <w:rFonts w:ascii="Arial" w:hAnsi="Arial" w:cs="Arial"/>
            <w:highlight w:val="yellow"/>
            <w:rPrChange w:id="273" w:author="Rany M Salem" w:date="2025-07-16T16:21:00Z" w16du:dateUtc="2025-07-16T23:21:00Z">
              <w:rPr>
                <w:rFonts w:ascii="Arial" w:hAnsi="Arial" w:cs="Arial"/>
              </w:rPr>
            </w:rPrChange>
          </w:rPr>
          <w:t xml:space="preserve">, </w:t>
        </w:r>
      </w:ins>
      <w:ins w:id="274" w:author="Gu, Wanjun" w:date="2025-07-15T15:43:00Z" w16du:dateUtc="2025-07-15T22:43:00Z">
        <w:r w:rsidR="0059254F" w:rsidRPr="00F63535">
          <w:rPr>
            <w:rFonts w:ascii="Arial" w:hAnsi="Arial" w:cs="Arial"/>
            <w:highlight w:val="yellow"/>
            <w:rPrChange w:id="275" w:author="Rany M Salem" w:date="2025-07-16T16:21:00Z" w16du:dateUtc="2025-07-16T23:21:00Z">
              <w:rPr>
                <w:rFonts w:ascii="Arial" w:hAnsi="Arial" w:cs="Arial"/>
              </w:rPr>
            </w:rPrChange>
          </w:rPr>
          <w:t>resulted in a 42%</w:t>
        </w:r>
      </w:ins>
      <w:ins w:id="276" w:author="Gu, Wanjun" w:date="2025-07-15T15:44:00Z" w16du:dateUtc="2025-07-15T22:44:00Z">
        <w:r w:rsidR="0059254F" w:rsidRPr="00F63535">
          <w:rPr>
            <w:rFonts w:ascii="Arial" w:hAnsi="Arial" w:cs="Arial"/>
            <w:highlight w:val="yellow"/>
            <w:rPrChange w:id="277" w:author="Rany M Salem" w:date="2025-07-16T16:21:00Z" w16du:dateUtc="2025-07-16T23:21:00Z">
              <w:rPr>
                <w:rFonts w:ascii="Arial" w:hAnsi="Arial" w:cs="Arial"/>
              </w:rPr>
            </w:rPrChange>
          </w:rPr>
          <w:t xml:space="preserve"> (</w:t>
        </w:r>
        <w:del w:id="278" w:author="Rany M Salem" w:date="2025-07-16T16:20:00Z" w16du:dateUtc="2025-07-16T23:20:00Z">
          <w:r w:rsidR="0059254F" w:rsidRPr="00F63535" w:rsidDel="00F63535">
            <w:rPr>
              <w:rFonts w:ascii="Arial" w:hAnsi="Arial" w:cs="Arial"/>
              <w:highlight w:val="yellow"/>
              <w:rPrChange w:id="279" w:author="Rany M Salem" w:date="2025-07-16T16:21:00Z" w16du:dateUtc="2025-07-16T23:21:00Z">
                <w:rPr>
                  <w:rFonts w:ascii="Arial" w:hAnsi="Arial" w:cs="Arial"/>
                </w:rPr>
              </w:rPrChange>
            </w:rPr>
            <w:delText xml:space="preserve">from </w:delText>
          </w:r>
        </w:del>
        <w:r w:rsidR="0059254F" w:rsidRPr="00F63535">
          <w:rPr>
            <w:rFonts w:ascii="Arial" w:hAnsi="Arial" w:cs="Arial"/>
            <w:highlight w:val="yellow"/>
            <w:rPrChange w:id="280" w:author="Rany M Salem" w:date="2025-07-16T16:21:00Z" w16du:dateUtc="2025-07-16T23:21:00Z">
              <w:rPr>
                <w:rFonts w:ascii="Arial" w:hAnsi="Arial" w:cs="Arial"/>
              </w:rPr>
            </w:rPrChange>
          </w:rPr>
          <w:t>19 to 27)</w:t>
        </w:r>
      </w:ins>
      <w:ins w:id="281" w:author="Gu, Wanjun" w:date="2025-07-15T15:43:00Z" w16du:dateUtc="2025-07-15T22:43:00Z">
        <w:r w:rsidR="0059254F" w:rsidRPr="00F63535">
          <w:rPr>
            <w:rFonts w:ascii="Arial" w:hAnsi="Arial" w:cs="Arial"/>
            <w:highlight w:val="yellow"/>
            <w:rPrChange w:id="282" w:author="Rany M Salem" w:date="2025-07-16T16:21:00Z" w16du:dateUtc="2025-07-16T23:21:00Z">
              <w:rPr>
                <w:rFonts w:ascii="Arial" w:hAnsi="Arial" w:cs="Arial"/>
              </w:rPr>
            </w:rPrChange>
          </w:rPr>
          <w:t xml:space="preserve"> increase in the number of retained individuals with both conditions compared to equal-weight pruning</w:t>
        </w:r>
      </w:ins>
      <w:ins w:id="283" w:author="Gu, Wanjun" w:date="2025-07-15T15:46:00Z" w16du:dateUtc="2025-07-15T22:46:00Z">
        <w:r w:rsidR="0059254F" w:rsidRPr="00F63535">
          <w:rPr>
            <w:rFonts w:ascii="Arial" w:hAnsi="Arial" w:cs="Arial"/>
            <w:highlight w:val="yellow"/>
            <w:rPrChange w:id="284" w:author="Rany M Salem" w:date="2025-07-16T16:21:00Z" w16du:dateUtc="2025-07-16T23:21:00Z">
              <w:rPr>
                <w:rFonts w:ascii="Arial" w:hAnsi="Arial" w:cs="Arial"/>
              </w:rPr>
            </w:rPrChange>
          </w:rPr>
          <w:t xml:space="preserve"> (Supplementary Table </w:t>
        </w:r>
        <w:del w:id="285" w:author="Rany M Salem" w:date="2025-07-16T16:21:00Z" w16du:dateUtc="2025-07-16T23:21:00Z">
          <w:r w:rsidR="0059254F" w:rsidRPr="00F63535" w:rsidDel="00F63535">
            <w:rPr>
              <w:rFonts w:ascii="Arial" w:hAnsi="Arial" w:cs="Arial"/>
              <w:highlight w:val="yellow"/>
              <w:rPrChange w:id="286" w:author="Rany M Salem" w:date="2025-07-16T16:21:00Z" w16du:dateUtc="2025-07-16T23:21:00Z">
                <w:rPr>
                  <w:rFonts w:ascii="Arial" w:hAnsi="Arial" w:cs="Arial"/>
                </w:rPr>
              </w:rPrChange>
            </w:rPr>
            <w:delText>s</w:delText>
          </w:r>
        </w:del>
      </w:ins>
      <w:ins w:id="287" w:author="Rany M Salem" w:date="2025-07-16T16:21:00Z" w16du:dateUtc="2025-07-16T23:21:00Z">
        <w:r w:rsidR="00F63535" w:rsidRPr="00F63535">
          <w:rPr>
            <w:rFonts w:ascii="Arial" w:hAnsi="Arial" w:cs="Arial"/>
            <w:highlight w:val="yellow"/>
            <w:rPrChange w:id="288" w:author="Rany M Salem" w:date="2025-07-16T16:21:00Z" w16du:dateUtc="2025-07-16T23:21:00Z">
              <w:rPr>
                <w:rFonts w:ascii="Arial" w:hAnsi="Arial" w:cs="Arial"/>
              </w:rPr>
            </w:rPrChange>
          </w:rPr>
          <w:t>S</w:t>
        </w:r>
      </w:ins>
      <w:ins w:id="289" w:author="Gu, Wanjun" w:date="2025-07-15T16:55:00Z" w16du:dateUtc="2025-07-15T23:55:00Z">
        <w:r w:rsidR="002074A6" w:rsidRPr="00F63535">
          <w:rPr>
            <w:rFonts w:ascii="Arial" w:hAnsi="Arial" w:cs="Arial"/>
            <w:highlight w:val="yellow"/>
            <w:rPrChange w:id="290" w:author="Rany M Salem" w:date="2025-07-16T16:21:00Z" w16du:dateUtc="2025-07-16T23:21:00Z">
              <w:rPr>
                <w:rFonts w:ascii="Arial" w:hAnsi="Arial" w:cs="Arial"/>
              </w:rPr>
            </w:rPrChange>
          </w:rPr>
          <w:t>2</w:t>
        </w:r>
      </w:ins>
      <w:ins w:id="291" w:author="Gu, Wanjun" w:date="2025-07-15T15:46:00Z" w16du:dateUtc="2025-07-15T22:46:00Z">
        <w:r w:rsidR="0059254F" w:rsidRPr="00F63535">
          <w:rPr>
            <w:rFonts w:ascii="Arial" w:hAnsi="Arial" w:cs="Arial"/>
            <w:highlight w:val="yellow"/>
            <w:rPrChange w:id="292" w:author="Rany M Salem" w:date="2025-07-16T16:21:00Z" w16du:dateUtc="2025-07-16T23:21:00Z">
              <w:rPr>
                <w:rFonts w:ascii="Arial" w:hAnsi="Arial" w:cs="Arial"/>
              </w:rPr>
            </w:rPrChange>
          </w:rPr>
          <w:t>)</w:t>
        </w:r>
      </w:ins>
      <w:ins w:id="293" w:author="Gu, Wanjun" w:date="2025-07-15T15:47:00Z" w16du:dateUtc="2025-07-15T22:47:00Z">
        <w:r w:rsidR="00974F23" w:rsidRPr="00F63535">
          <w:rPr>
            <w:rFonts w:ascii="Arial" w:hAnsi="Arial" w:cs="Arial"/>
            <w:highlight w:val="yellow"/>
            <w:rPrChange w:id="294" w:author="Rany M Salem" w:date="2025-07-16T16:21:00Z" w16du:dateUtc="2025-07-16T23:21:00Z">
              <w:rPr>
                <w:rFonts w:ascii="Arial" w:hAnsi="Arial" w:cs="Arial"/>
              </w:rPr>
            </w:rPrChange>
          </w:rPr>
          <w:t>.</w:t>
        </w:r>
        <w:r w:rsidR="00974F23">
          <w:rPr>
            <w:rFonts w:ascii="Arial" w:hAnsi="Arial" w:cs="Arial"/>
          </w:rPr>
          <w:t xml:space="preserve"> </w:t>
        </w:r>
      </w:ins>
    </w:p>
    <w:p w14:paraId="7B39B0E4" w14:textId="77777777" w:rsidR="00282EBA" w:rsidRPr="00AA0B50" w:rsidRDefault="00282EBA">
      <w:pPr>
        <w:spacing w:line="360" w:lineRule="auto"/>
        <w:rPr>
          <w:rFonts w:ascii="Arial" w:hAnsi="Arial" w:cs="Arial"/>
        </w:rPr>
        <w:pPrChange w:id="295" w:author="Rany M Salem" w:date="2025-07-16T15:43:00Z" w16du:dateUtc="2025-07-16T22:43:00Z">
          <w:pPr/>
        </w:pPrChange>
      </w:pPr>
    </w:p>
    <w:p w14:paraId="3470EAA3" w14:textId="630804F6" w:rsidR="00010B85" w:rsidRPr="00AA0B50" w:rsidRDefault="00010B85">
      <w:pPr>
        <w:spacing w:line="360" w:lineRule="auto"/>
        <w:rPr>
          <w:rFonts w:ascii="Arial" w:hAnsi="Arial" w:cs="Arial"/>
        </w:rPr>
        <w:pPrChange w:id="296" w:author="Rany M Salem" w:date="2025-07-16T15:43:00Z" w16du:dateUtc="2025-07-16T22:43:00Z">
          <w:pPr/>
        </w:pPrChange>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pPr>
        <w:spacing w:line="360" w:lineRule="auto"/>
        <w:rPr>
          <w:rFonts w:ascii="Arial" w:hAnsi="Arial" w:cs="Arial"/>
        </w:rPr>
        <w:pPrChange w:id="297" w:author="Rany M Salem" w:date="2025-07-16T15:43:00Z" w16du:dateUtc="2025-07-16T22:43:00Z">
          <w:pPr/>
        </w:pPrChange>
      </w:pPr>
    </w:p>
    <w:p w14:paraId="4EA1B0A4" w14:textId="1EF37C70" w:rsidR="001538FC" w:rsidRPr="00AA0B50" w:rsidRDefault="00D351B5">
      <w:pPr>
        <w:spacing w:line="360" w:lineRule="auto"/>
        <w:rPr>
          <w:rFonts w:ascii="Arial" w:hAnsi="Arial" w:cs="Arial"/>
        </w:rPr>
        <w:pPrChange w:id="298" w:author="Rany M Salem" w:date="2025-07-16T15:43:00Z" w16du:dateUtc="2025-07-16T22:43:00Z">
          <w:pPr/>
        </w:pPrChange>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 xml:space="preserve">KDPS </w:t>
      </w:r>
      <w:r w:rsidR="0081452F" w:rsidRPr="00AA0B50">
        <w:rPr>
          <w:rFonts w:ascii="Arial" w:hAnsi="Arial" w:cs="Arial"/>
        </w:rPr>
        <w:lastRenderedPageBreak/>
        <w:t>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spacing w:line="360" w:lineRule="auto"/>
        <w:rPr>
          <w:rFonts w:ascii="Arial" w:hAnsi="Arial" w:cs="Arial"/>
        </w:rPr>
        <w:pPrChange w:id="299" w:author="Rany M Salem" w:date="2025-07-16T15:43:00Z" w16du:dateUtc="2025-07-16T22:43:00Z">
          <w:pPr/>
        </w:pPrChange>
      </w:pPr>
    </w:p>
    <w:p w14:paraId="05F3341D" w14:textId="77777777" w:rsidR="0081452F" w:rsidRPr="00AA0B50" w:rsidRDefault="0081452F">
      <w:pPr>
        <w:spacing w:line="360" w:lineRule="auto"/>
        <w:rPr>
          <w:rFonts w:ascii="Arial" w:hAnsi="Arial" w:cs="Arial"/>
        </w:rPr>
        <w:pPrChange w:id="300" w:author="Rany M Salem" w:date="2025-07-16T15:43:00Z" w16du:dateUtc="2025-07-16T22:43:00Z">
          <w:pPr/>
        </w:pPrChange>
      </w:pPr>
    </w:p>
    <w:p w14:paraId="00A803ED" w14:textId="48AB3A58" w:rsidR="00E323E0" w:rsidRPr="00AA0B50" w:rsidRDefault="00E323E0">
      <w:pPr>
        <w:spacing w:line="360" w:lineRule="auto"/>
        <w:rPr>
          <w:rFonts w:ascii="Arial" w:hAnsi="Arial" w:cs="Arial"/>
          <w:b/>
          <w:bCs/>
        </w:rPr>
        <w:pPrChange w:id="301" w:author="Rany M Salem" w:date="2025-07-16T15:43:00Z" w16du:dateUtc="2025-07-16T22:43:00Z">
          <w:pPr/>
        </w:pPrChange>
      </w:pPr>
      <w:r w:rsidRPr="00AA0B50">
        <w:rPr>
          <w:rFonts w:ascii="Arial" w:hAnsi="Arial" w:cs="Arial"/>
          <w:b/>
          <w:bCs/>
        </w:rPr>
        <w:t>Discussion</w:t>
      </w:r>
    </w:p>
    <w:p w14:paraId="302DD0E7" w14:textId="77777777" w:rsidR="000919BA" w:rsidRPr="00AA0B50" w:rsidRDefault="000919BA">
      <w:pPr>
        <w:spacing w:line="360" w:lineRule="auto"/>
        <w:rPr>
          <w:rFonts w:ascii="Arial" w:hAnsi="Arial" w:cs="Arial"/>
        </w:rPr>
        <w:pPrChange w:id="302" w:author="Rany M Salem" w:date="2025-07-16T15:43:00Z" w16du:dateUtc="2025-07-16T22:43:00Z">
          <w:pPr/>
        </w:pPrChange>
      </w:pPr>
    </w:p>
    <w:p w14:paraId="1B294EFB" w14:textId="2322F40B" w:rsidR="005B5BDF" w:rsidRDefault="001F6CF6">
      <w:pPr>
        <w:spacing w:line="360" w:lineRule="auto"/>
        <w:rPr>
          <w:rFonts w:ascii="Arial" w:hAnsi="Arial" w:cs="Arial"/>
        </w:rPr>
        <w:pPrChange w:id="303" w:author="Rany M Salem" w:date="2025-07-16T15:43:00Z" w16du:dateUtc="2025-07-16T22:43:00Z">
          <w:pPr/>
        </w:pPrChange>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pPr>
        <w:spacing w:line="360" w:lineRule="auto"/>
        <w:rPr>
          <w:rFonts w:ascii="Arial" w:hAnsi="Arial" w:cs="Arial"/>
        </w:rPr>
        <w:pPrChange w:id="304" w:author="Rany M Salem" w:date="2025-07-16T15:43:00Z" w16du:dateUtc="2025-07-16T22:43:00Z">
          <w:pPr/>
        </w:pPrChange>
      </w:pPr>
    </w:p>
    <w:p w14:paraId="1D299E33" w14:textId="69F6C555" w:rsidR="001F6CF6" w:rsidRPr="00AA0B50" w:rsidRDefault="006B1B4D">
      <w:pPr>
        <w:spacing w:line="360" w:lineRule="auto"/>
        <w:rPr>
          <w:rFonts w:ascii="Arial" w:hAnsi="Arial" w:cs="Arial"/>
        </w:rPr>
        <w:pPrChange w:id="305" w:author="Rany M Salem" w:date="2025-07-16T15:43:00Z" w16du:dateUtc="2025-07-16T22:43:00Z">
          <w:pPr/>
        </w:pPrChange>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ins w:id="306" w:author="Gu, Wanjun" w:date="2025-07-15T22:40:00Z" w16du:dateUtc="2025-07-16T05:40:00Z">
        <w:r w:rsidR="00621E95">
          <w:rPr>
            <w:rFonts w:ascii="Arial" w:hAnsi="Arial" w:cs="Arial"/>
          </w:rPr>
          <w:t xml:space="preserve"> </w:t>
        </w:r>
      </w:ins>
      <w:ins w:id="307" w:author="Gu, Wanjun" w:date="2025-07-15T22:41:00Z" w16du:dateUtc="2025-07-16T05:41:00Z">
        <w:r w:rsidR="00621E95" w:rsidRPr="00391B9F">
          <w:rPr>
            <w:rFonts w:ascii="Arial" w:hAnsi="Arial" w:cs="Arial"/>
            <w:highlight w:val="yellow"/>
            <w:rPrChange w:id="308" w:author="Rany M Salem" w:date="2025-07-16T16:36:00Z" w16du:dateUtc="2025-07-16T23:36:00Z">
              <w:rPr>
                <w:rFonts w:ascii="Arial" w:hAnsi="Arial" w:cs="Arial"/>
              </w:rPr>
            </w:rPrChange>
          </w:rPr>
          <w:t xml:space="preserve">In the real-world examples, </w:t>
        </w:r>
      </w:ins>
      <w:ins w:id="309" w:author="Gu, Wanjun" w:date="2025-07-15T22:40:00Z" w16du:dateUtc="2025-07-16T05:40:00Z">
        <w:r w:rsidR="00621E95" w:rsidRPr="00391B9F">
          <w:rPr>
            <w:rFonts w:ascii="Arial" w:hAnsi="Arial" w:cs="Arial"/>
            <w:highlight w:val="yellow"/>
            <w:rPrChange w:id="310" w:author="Rany M Salem" w:date="2025-07-16T16:36:00Z" w16du:dateUtc="2025-07-16T23:36:00Z">
              <w:rPr>
                <w:rFonts w:ascii="Arial" w:hAnsi="Arial" w:cs="Arial"/>
              </w:rPr>
            </w:rPrChange>
          </w:rPr>
          <w:t xml:space="preserve">KDPS </w:t>
        </w:r>
      </w:ins>
      <w:ins w:id="311" w:author="Gu, Wanjun" w:date="2025-07-15T22:41:00Z" w16du:dateUtc="2025-07-16T05:41:00Z">
        <w:r w:rsidR="00621E95" w:rsidRPr="00391B9F">
          <w:rPr>
            <w:rFonts w:ascii="Arial" w:hAnsi="Arial" w:cs="Arial"/>
            <w:highlight w:val="yellow"/>
            <w:rPrChange w:id="312" w:author="Rany M Salem" w:date="2025-07-16T16:36:00Z" w16du:dateUtc="2025-07-16T23:36:00Z">
              <w:rPr>
                <w:rFonts w:ascii="Arial" w:hAnsi="Arial" w:cs="Arial"/>
              </w:rPr>
            </w:rPrChange>
          </w:rPr>
          <w:t>was applied to</w:t>
        </w:r>
      </w:ins>
      <w:ins w:id="313" w:author="Gu, Wanjun" w:date="2025-07-15T22:40:00Z" w16du:dateUtc="2025-07-16T05:40:00Z">
        <w:r w:rsidR="00621E95" w:rsidRPr="00391B9F">
          <w:rPr>
            <w:rFonts w:ascii="Arial" w:hAnsi="Arial" w:cs="Arial"/>
            <w:highlight w:val="yellow"/>
            <w:rPrChange w:id="314" w:author="Rany M Salem" w:date="2025-07-16T16:36:00Z" w16du:dateUtc="2025-07-16T23:36:00Z">
              <w:rPr>
                <w:rFonts w:ascii="Arial" w:hAnsi="Arial" w:cs="Arial"/>
              </w:rPr>
            </w:rPrChange>
          </w:rPr>
          <w:t xml:space="preserve"> phenotypes with diverse genetic architectures and heritabilit</w:t>
        </w:r>
      </w:ins>
      <w:ins w:id="315" w:author="Rany M Salem" w:date="2025-07-16T16:37:00Z" w16du:dateUtc="2025-07-16T23:37:00Z">
        <w:r w:rsidR="00391B9F">
          <w:rPr>
            <w:rFonts w:ascii="Arial" w:hAnsi="Arial" w:cs="Arial"/>
            <w:highlight w:val="yellow"/>
          </w:rPr>
          <w:t>y values</w:t>
        </w:r>
      </w:ins>
      <w:ins w:id="316" w:author="Gu, Wanjun" w:date="2025-07-15T22:40:00Z" w16du:dateUtc="2025-07-16T05:40:00Z">
        <w:del w:id="317" w:author="Rany M Salem" w:date="2025-07-16T16:37:00Z" w16du:dateUtc="2025-07-16T23:37:00Z">
          <w:r w:rsidR="00621E95" w:rsidRPr="00391B9F" w:rsidDel="00391B9F">
            <w:rPr>
              <w:rFonts w:ascii="Arial" w:hAnsi="Arial" w:cs="Arial"/>
              <w:highlight w:val="yellow"/>
              <w:rPrChange w:id="318" w:author="Rany M Salem" w:date="2025-07-16T16:36:00Z" w16du:dateUtc="2025-07-16T23:36:00Z">
                <w:rPr>
                  <w:rFonts w:ascii="Arial" w:hAnsi="Arial" w:cs="Arial"/>
                </w:rPr>
              </w:rPrChange>
            </w:rPr>
            <w:delText>ies</w:delText>
          </w:r>
        </w:del>
        <w:r w:rsidR="00621E95" w:rsidRPr="00391B9F">
          <w:rPr>
            <w:rFonts w:ascii="Arial" w:hAnsi="Arial" w:cs="Arial"/>
            <w:highlight w:val="yellow"/>
            <w:rPrChange w:id="319" w:author="Rany M Salem" w:date="2025-07-16T16:36:00Z" w16du:dateUtc="2025-07-16T23:36:00Z">
              <w:rPr>
                <w:rFonts w:ascii="Arial" w:hAnsi="Arial" w:cs="Arial"/>
              </w:rPr>
            </w:rPrChange>
          </w:rPr>
          <w:t>, including</w:t>
        </w:r>
      </w:ins>
      <w:ins w:id="320" w:author="Gu, Wanjun" w:date="2025-07-15T22:41:00Z" w16du:dateUtc="2025-07-16T05:41:00Z">
        <w:r w:rsidR="00621E95" w:rsidRPr="00391B9F">
          <w:rPr>
            <w:rFonts w:ascii="Arial" w:hAnsi="Arial" w:cs="Arial"/>
            <w:highlight w:val="yellow"/>
            <w:rPrChange w:id="321" w:author="Rany M Salem" w:date="2025-07-16T16:36:00Z" w16du:dateUtc="2025-07-16T23:36:00Z">
              <w:rPr>
                <w:rFonts w:ascii="Arial" w:hAnsi="Arial" w:cs="Arial"/>
              </w:rPr>
            </w:rPrChange>
          </w:rPr>
          <w:t xml:space="preserve"> schizophrenia (heritability</w:t>
        </w:r>
      </w:ins>
      <w:ins w:id="322" w:author="Rany M Salem" w:date="2025-07-16T16:38:00Z" w16du:dateUtc="2025-07-16T23:38:00Z">
        <w:r w:rsidR="00391B9F">
          <w:rPr>
            <w:rFonts w:ascii="Arial" w:hAnsi="Arial" w:cs="Arial"/>
            <w:highlight w:val="yellow"/>
          </w:rPr>
          <w:t xml:space="preserve"> (</w:t>
        </w:r>
      </w:ins>
      <w:commentRangeStart w:id="323"/>
      <w:ins w:id="324" w:author="Rany M Salem" w:date="2025-07-16T16:37:00Z" w16du:dateUtc="2025-07-16T23:37:00Z">
        <w:r w:rsidR="00391B9F">
          <w:rPr>
            <w:rFonts w:ascii="Arial" w:hAnsi="Arial" w:cs="Arial"/>
            <w:highlight w:val="yellow"/>
          </w:rPr>
          <w:t>H</w:t>
        </w:r>
        <w:r w:rsidR="00391B9F" w:rsidRPr="00391B9F">
          <w:rPr>
            <w:rFonts w:ascii="Arial" w:hAnsi="Arial" w:cs="Arial"/>
            <w:highlight w:val="yellow"/>
            <w:vertAlign w:val="superscript"/>
            <w:rPrChange w:id="325" w:author="Rany M Salem" w:date="2025-07-16T16:38:00Z" w16du:dateUtc="2025-07-16T23:38:00Z">
              <w:rPr>
                <w:rFonts w:ascii="Arial" w:hAnsi="Arial" w:cs="Arial"/>
                <w:highlight w:val="yellow"/>
              </w:rPr>
            </w:rPrChange>
          </w:rPr>
          <w:t>2</w:t>
        </w:r>
      </w:ins>
      <w:ins w:id="326" w:author="Gu, Wanjun" w:date="2025-07-15T22:41:00Z" w16du:dateUtc="2025-07-16T05:41:00Z">
        <w:del w:id="327" w:author="Rany M Salem" w:date="2025-07-16T16:38:00Z" w16du:dateUtc="2025-07-16T23:38:00Z">
          <w:r w:rsidR="00621E95" w:rsidRPr="00391B9F" w:rsidDel="00391B9F">
            <w:rPr>
              <w:rFonts w:ascii="Arial" w:hAnsi="Arial" w:cs="Arial"/>
              <w:highlight w:val="yellow"/>
              <w:rPrChange w:id="328" w:author="Rany M Salem" w:date="2025-07-16T16:36:00Z" w16du:dateUtc="2025-07-16T23:36:00Z">
                <w:rPr>
                  <w:rFonts w:ascii="Arial" w:hAnsi="Arial" w:cs="Arial"/>
                </w:rPr>
              </w:rPrChange>
            </w:rPr>
            <w:delText xml:space="preserve"> </w:delText>
          </w:r>
        </w:del>
      </w:ins>
      <w:commentRangeEnd w:id="323"/>
      <w:del w:id="329" w:author="Rany M Salem" w:date="2025-07-16T16:38:00Z" w16du:dateUtc="2025-07-16T23:38:00Z">
        <w:r w:rsidR="00391B9F" w:rsidDel="00391B9F">
          <w:rPr>
            <w:rStyle w:val="CommentReference"/>
            <w:rFonts w:ascii="Arial" w:hAnsi="Arial" w:cs="Arial"/>
            <w:sz w:val="24"/>
            <w:szCs w:val="24"/>
            <w:highlight w:val="yellow"/>
          </w:rPr>
          <w:commentReference w:id="323"/>
        </w:r>
      </w:del>
      <w:ins w:id="330" w:author="Rany M Salem" w:date="2025-07-16T16:38:00Z" w16du:dateUtc="2025-07-16T23:38:00Z">
        <w:r w:rsidR="00391B9F">
          <w:rPr>
            <w:rFonts w:ascii="Arial" w:hAnsi="Arial" w:cs="Arial"/>
            <w:highlight w:val="yellow"/>
          </w:rPr>
          <w:t>)</w:t>
        </w:r>
      </w:ins>
      <w:ins w:id="331" w:author="Gu, Wanjun" w:date="2025-07-15T22:41:00Z" w16du:dateUtc="2025-07-16T05:41:00Z">
        <w:r w:rsidR="00621E95" w:rsidRPr="00391B9F">
          <w:rPr>
            <w:rFonts w:ascii="Arial" w:hAnsi="Arial" w:cs="Arial"/>
            <w:highlight w:val="yellow"/>
            <w:rPrChange w:id="332" w:author="Rany M Salem" w:date="2025-07-16T16:36:00Z" w16du:dateUtc="2025-07-16T23:36:00Z">
              <w:rPr>
                <w:rFonts w:ascii="Arial" w:hAnsi="Arial" w:cs="Arial"/>
              </w:rPr>
            </w:rPrChange>
          </w:rPr>
          <w:t>~80%)</w:t>
        </w:r>
        <w:r w:rsidR="00621E95" w:rsidRPr="00391B9F">
          <w:rPr>
            <w:rFonts w:ascii="Arial" w:hAnsi="Arial" w:cs="Arial"/>
            <w:highlight w:val="yellow"/>
            <w:rPrChange w:id="333" w:author="Rany M Salem" w:date="2025-07-16T16:36:00Z" w16du:dateUtc="2025-07-16T23:36:00Z">
              <w:rPr>
                <w:rFonts w:ascii="Arial" w:hAnsi="Arial" w:cs="Arial"/>
              </w:rPr>
            </w:rPrChange>
          </w:rPr>
          <w:fldChar w:fldCharType="begin" w:fldLock="1"/>
        </w:r>
        <w:r w:rsidR="00621E95" w:rsidRPr="00391B9F">
          <w:rPr>
            <w:rFonts w:ascii="Arial" w:hAnsi="Arial" w:cs="Arial"/>
            <w:highlight w:val="yellow"/>
            <w:rPrChange w:id="334" w:author="Rany M Salem" w:date="2025-07-16T16:36:00Z" w16du:dateUtc="2025-07-16T23:36:00Z">
              <w:rPr>
                <w:rFonts w:ascii="Arial" w:hAnsi="Arial" w:cs="Arial"/>
              </w:rPr>
            </w:rPrChange>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391B9F">
          <w:rPr>
            <w:rFonts w:ascii="Arial" w:hAnsi="Arial" w:cs="Arial"/>
            <w:highlight w:val="yellow"/>
            <w:rPrChange w:id="335" w:author="Rany M Salem" w:date="2025-07-16T16:36:00Z" w16du:dateUtc="2025-07-16T23:36:00Z">
              <w:rPr>
                <w:rFonts w:ascii="Arial" w:hAnsi="Arial" w:cs="Arial"/>
              </w:rPr>
            </w:rPrChange>
          </w:rPr>
          <w:fldChar w:fldCharType="separate"/>
        </w:r>
        <w:r w:rsidR="00621E95" w:rsidRPr="00391B9F">
          <w:rPr>
            <w:rFonts w:ascii="Arial" w:hAnsi="Arial" w:cs="Arial"/>
            <w:noProof/>
            <w:highlight w:val="yellow"/>
            <w:rPrChange w:id="336" w:author="Rany M Salem" w:date="2025-07-16T16:36:00Z" w16du:dateUtc="2025-07-16T23:36:00Z">
              <w:rPr>
                <w:rFonts w:ascii="Arial" w:hAnsi="Arial" w:cs="Arial"/>
                <w:noProof/>
              </w:rPr>
            </w:rPrChange>
          </w:rPr>
          <w:t>(Sullivan, Daly and O’Donovan 2012)</w:t>
        </w:r>
        <w:r w:rsidR="00621E95" w:rsidRPr="00391B9F">
          <w:rPr>
            <w:rFonts w:ascii="Arial" w:hAnsi="Arial" w:cs="Arial"/>
            <w:highlight w:val="yellow"/>
            <w:rPrChange w:id="337" w:author="Rany M Salem" w:date="2025-07-16T16:36:00Z" w16du:dateUtc="2025-07-16T23:36:00Z">
              <w:rPr>
                <w:rFonts w:ascii="Arial" w:hAnsi="Arial" w:cs="Arial"/>
              </w:rPr>
            </w:rPrChange>
          </w:rPr>
          <w:fldChar w:fldCharType="end"/>
        </w:r>
        <w:r w:rsidR="00621E95" w:rsidRPr="00391B9F">
          <w:rPr>
            <w:rFonts w:ascii="Arial" w:hAnsi="Arial" w:cs="Arial"/>
            <w:highlight w:val="yellow"/>
            <w:rPrChange w:id="338" w:author="Rany M Salem" w:date="2025-07-16T16:36:00Z" w16du:dateUtc="2025-07-16T23:36:00Z">
              <w:rPr>
                <w:rFonts w:ascii="Arial" w:hAnsi="Arial" w:cs="Arial"/>
              </w:rPr>
            </w:rPrChange>
          </w:rPr>
          <w:t>, multiple sclerosis (</w:t>
        </w:r>
      </w:ins>
      <w:ins w:id="339" w:author="Rany M Salem" w:date="2025-07-16T16:38:00Z" w16du:dateUtc="2025-07-16T23:38:00Z">
        <w:r w:rsidR="00391B9F">
          <w:rPr>
            <w:rFonts w:ascii="Arial" w:hAnsi="Arial" w:cs="Arial"/>
            <w:highlight w:val="yellow"/>
          </w:rPr>
          <w:t>H</w:t>
        </w:r>
        <w:r w:rsidR="00391B9F" w:rsidRPr="004B07C3">
          <w:rPr>
            <w:rFonts w:ascii="Arial" w:hAnsi="Arial" w:cs="Arial"/>
            <w:highlight w:val="yellow"/>
            <w:vertAlign w:val="superscript"/>
          </w:rPr>
          <w:t>2</w:t>
        </w:r>
      </w:ins>
      <w:ins w:id="340" w:author="Gu, Wanjun" w:date="2025-07-15T22:41:00Z" w16du:dateUtc="2025-07-16T05:41:00Z">
        <w:r w:rsidR="00621E95" w:rsidRPr="00391B9F">
          <w:rPr>
            <w:rFonts w:ascii="Arial" w:hAnsi="Arial" w:cs="Arial"/>
            <w:highlight w:val="yellow"/>
            <w:rPrChange w:id="341" w:author="Rany M Salem" w:date="2025-07-16T16:36:00Z" w16du:dateUtc="2025-07-16T23:36:00Z">
              <w:rPr>
                <w:rFonts w:ascii="Arial" w:hAnsi="Arial" w:cs="Arial"/>
              </w:rPr>
            </w:rPrChange>
          </w:rPr>
          <w:t>~30%)</w:t>
        </w:r>
        <w:r w:rsidR="00621E95" w:rsidRPr="00391B9F">
          <w:rPr>
            <w:rFonts w:ascii="Arial" w:hAnsi="Arial" w:cs="Arial"/>
            <w:highlight w:val="yellow"/>
            <w:rPrChange w:id="342" w:author="Rany M Salem" w:date="2025-07-16T16:36:00Z" w16du:dateUtc="2025-07-16T23:36:00Z">
              <w:rPr>
                <w:rFonts w:ascii="Arial" w:hAnsi="Arial" w:cs="Arial"/>
              </w:rPr>
            </w:rPrChange>
          </w:rPr>
          <w:fldChar w:fldCharType="begin" w:fldLock="1"/>
        </w:r>
        <w:r w:rsidR="00621E95" w:rsidRPr="00391B9F">
          <w:rPr>
            <w:rFonts w:ascii="Arial" w:hAnsi="Arial" w:cs="Arial"/>
            <w:highlight w:val="yellow"/>
            <w:rPrChange w:id="343" w:author="Rany M Salem" w:date="2025-07-16T16:36:00Z" w16du:dateUtc="2025-07-16T23:36:00Z">
              <w:rPr>
                <w:rFonts w:ascii="Arial" w:hAnsi="Arial" w:cs="Arial"/>
              </w:rPr>
            </w:rPrChange>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391B9F">
          <w:rPr>
            <w:rFonts w:ascii="Arial" w:hAnsi="Arial" w:cs="Arial"/>
            <w:highlight w:val="yellow"/>
            <w:rPrChange w:id="344" w:author="Rany M Salem" w:date="2025-07-16T16:36:00Z" w16du:dateUtc="2025-07-16T23:36:00Z">
              <w:rPr>
                <w:rFonts w:ascii="Arial" w:hAnsi="Arial" w:cs="Arial"/>
              </w:rPr>
            </w:rPrChange>
          </w:rPr>
          <w:fldChar w:fldCharType="separate"/>
        </w:r>
        <w:r w:rsidR="00621E95" w:rsidRPr="00391B9F">
          <w:rPr>
            <w:rFonts w:ascii="Arial" w:hAnsi="Arial" w:cs="Arial"/>
            <w:noProof/>
            <w:highlight w:val="yellow"/>
            <w:rPrChange w:id="345" w:author="Rany M Salem" w:date="2025-07-16T16:36:00Z" w16du:dateUtc="2025-07-16T23:36:00Z">
              <w:rPr>
                <w:rFonts w:ascii="Arial" w:hAnsi="Arial" w:cs="Arial"/>
                <w:noProof/>
              </w:rPr>
            </w:rPrChange>
          </w:rPr>
          <w:t>(International Multiple Sclerosis Genetics Consortium 2019)</w:t>
        </w:r>
        <w:r w:rsidR="00621E95" w:rsidRPr="00391B9F">
          <w:rPr>
            <w:rFonts w:ascii="Arial" w:hAnsi="Arial" w:cs="Arial"/>
            <w:highlight w:val="yellow"/>
            <w:rPrChange w:id="346" w:author="Rany M Salem" w:date="2025-07-16T16:36:00Z" w16du:dateUtc="2025-07-16T23:36:00Z">
              <w:rPr>
                <w:rFonts w:ascii="Arial" w:hAnsi="Arial" w:cs="Arial"/>
              </w:rPr>
            </w:rPrChange>
          </w:rPr>
          <w:fldChar w:fldCharType="end"/>
        </w:r>
        <w:r w:rsidR="00621E95" w:rsidRPr="00391B9F">
          <w:rPr>
            <w:rFonts w:ascii="Arial" w:hAnsi="Arial" w:cs="Arial"/>
            <w:highlight w:val="yellow"/>
            <w:rPrChange w:id="347" w:author="Rany M Salem" w:date="2025-07-16T16:36:00Z" w16du:dateUtc="2025-07-16T23:36:00Z">
              <w:rPr>
                <w:rFonts w:ascii="Arial" w:hAnsi="Arial" w:cs="Arial"/>
              </w:rPr>
            </w:rPrChange>
          </w:rPr>
          <w:t>, acute myocardial infarction (</w:t>
        </w:r>
      </w:ins>
      <w:ins w:id="348" w:author="Rany M Salem" w:date="2025-07-16T16:39:00Z" w16du:dateUtc="2025-07-16T23:39:00Z">
        <w:r w:rsidR="00391B9F">
          <w:rPr>
            <w:rFonts w:ascii="Arial" w:hAnsi="Arial" w:cs="Arial"/>
            <w:highlight w:val="yellow"/>
          </w:rPr>
          <w:t>H</w:t>
        </w:r>
        <w:r w:rsidR="00391B9F" w:rsidRPr="004B07C3">
          <w:rPr>
            <w:rFonts w:ascii="Arial" w:hAnsi="Arial" w:cs="Arial"/>
            <w:highlight w:val="yellow"/>
            <w:vertAlign w:val="superscript"/>
          </w:rPr>
          <w:t>2</w:t>
        </w:r>
        <w:r w:rsidR="00391B9F" w:rsidRPr="00391B9F">
          <w:rPr>
            <w:rFonts w:ascii="Arial" w:hAnsi="Arial" w:cs="Arial"/>
            <w:highlight w:val="yellow"/>
          </w:rPr>
          <w:t xml:space="preserve"> </w:t>
        </w:r>
      </w:ins>
      <w:ins w:id="349" w:author="Gu, Wanjun" w:date="2025-07-15T22:41:00Z" w16du:dateUtc="2025-07-16T05:41:00Z">
        <w:r w:rsidR="00621E95" w:rsidRPr="00391B9F">
          <w:rPr>
            <w:rFonts w:ascii="Arial" w:hAnsi="Arial" w:cs="Arial"/>
            <w:highlight w:val="yellow"/>
            <w:rPrChange w:id="350" w:author="Rany M Salem" w:date="2025-07-16T16:36:00Z" w16du:dateUtc="2025-07-16T23:36:00Z">
              <w:rPr>
                <w:rFonts w:ascii="Arial" w:hAnsi="Arial" w:cs="Arial"/>
              </w:rPr>
            </w:rPrChange>
          </w:rPr>
          <w:t>~40–50%)</w:t>
        </w:r>
        <w:r w:rsidR="00621E95" w:rsidRPr="00391B9F">
          <w:rPr>
            <w:rFonts w:ascii="Arial" w:hAnsi="Arial" w:cs="Arial"/>
            <w:highlight w:val="yellow"/>
            <w:rPrChange w:id="351" w:author="Rany M Salem" w:date="2025-07-16T16:36:00Z" w16du:dateUtc="2025-07-16T23:36:00Z">
              <w:rPr>
                <w:rFonts w:ascii="Arial" w:hAnsi="Arial" w:cs="Arial"/>
              </w:rPr>
            </w:rPrChange>
          </w:rPr>
          <w:fldChar w:fldCharType="begin" w:fldLock="1"/>
        </w:r>
        <w:r w:rsidR="00621E95" w:rsidRPr="00391B9F">
          <w:rPr>
            <w:rFonts w:ascii="Arial" w:hAnsi="Arial" w:cs="Arial"/>
            <w:highlight w:val="yellow"/>
            <w:rPrChange w:id="352" w:author="Rany M Salem" w:date="2025-07-16T16:36:00Z" w16du:dateUtc="2025-07-16T23:36:00Z">
              <w:rPr>
                <w:rFonts w:ascii="Arial" w:hAnsi="Arial" w:cs="Arial"/>
              </w:rPr>
            </w:rPrChange>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391B9F">
          <w:rPr>
            <w:rFonts w:ascii="Arial" w:hAnsi="Arial" w:cs="Arial"/>
            <w:highlight w:val="yellow"/>
            <w:rPrChange w:id="353" w:author="Rany M Salem" w:date="2025-07-16T16:36:00Z" w16du:dateUtc="2025-07-16T23:36:00Z">
              <w:rPr>
                <w:rFonts w:ascii="Arial" w:hAnsi="Arial" w:cs="Arial"/>
              </w:rPr>
            </w:rPrChange>
          </w:rPr>
          <w:fldChar w:fldCharType="separate"/>
        </w:r>
        <w:r w:rsidR="00621E95" w:rsidRPr="00391B9F">
          <w:rPr>
            <w:rFonts w:ascii="Arial" w:hAnsi="Arial" w:cs="Arial"/>
            <w:noProof/>
            <w:highlight w:val="yellow"/>
            <w:rPrChange w:id="354" w:author="Rany M Salem" w:date="2025-07-16T16:36:00Z" w16du:dateUtc="2025-07-16T23:36:00Z">
              <w:rPr>
                <w:rFonts w:ascii="Arial" w:hAnsi="Arial" w:cs="Arial"/>
                <w:noProof/>
              </w:rPr>
            </w:rPrChange>
          </w:rPr>
          <w:t>(</w:t>
        </w:r>
        <w:proofErr w:type="spellStart"/>
        <w:r w:rsidR="00621E95" w:rsidRPr="00391B9F">
          <w:rPr>
            <w:rFonts w:ascii="Arial" w:hAnsi="Arial" w:cs="Arial"/>
            <w:noProof/>
            <w:highlight w:val="yellow"/>
            <w:rPrChange w:id="355" w:author="Rany M Salem" w:date="2025-07-16T16:36:00Z" w16du:dateUtc="2025-07-16T23:36:00Z">
              <w:rPr>
                <w:rFonts w:ascii="Arial" w:hAnsi="Arial" w:cs="Arial"/>
                <w:noProof/>
              </w:rPr>
            </w:rPrChange>
          </w:rPr>
          <w:t>Marenberg</w:t>
        </w:r>
        <w:proofErr w:type="spellEnd"/>
        <w:r w:rsidR="00621E95" w:rsidRPr="00391B9F">
          <w:rPr>
            <w:rFonts w:ascii="Arial" w:hAnsi="Arial" w:cs="Arial"/>
            <w:noProof/>
            <w:highlight w:val="yellow"/>
            <w:rPrChange w:id="356" w:author="Rany M Salem" w:date="2025-07-16T16:36:00Z" w16du:dateUtc="2025-07-16T23:36:00Z">
              <w:rPr>
                <w:rFonts w:ascii="Arial" w:hAnsi="Arial" w:cs="Arial"/>
                <w:noProof/>
              </w:rPr>
            </w:rPrChange>
          </w:rPr>
          <w:t xml:space="preserve"> et al. 1994, Inouye et al. 2018)</w:t>
        </w:r>
        <w:r w:rsidR="00621E95" w:rsidRPr="00391B9F">
          <w:rPr>
            <w:rFonts w:ascii="Arial" w:hAnsi="Arial" w:cs="Arial"/>
            <w:highlight w:val="yellow"/>
            <w:rPrChange w:id="357" w:author="Rany M Salem" w:date="2025-07-16T16:36:00Z" w16du:dateUtc="2025-07-16T23:36:00Z">
              <w:rPr>
                <w:rFonts w:ascii="Arial" w:hAnsi="Arial" w:cs="Arial"/>
              </w:rPr>
            </w:rPrChange>
          </w:rPr>
          <w:fldChar w:fldCharType="end"/>
        </w:r>
        <w:r w:rsidR="00621E95" w:rsidRPr="00391B9F">
          <w:rPr>
            <w:rFonts w:ascii="Arial" w:hAnsi="Arial" w:cs="Arial"/>
            <w:highlight w:val="yellow"/>
            <w:rPrChange w:id="358" w:author="Rany M Salem" w:date="2025-07-16T16:36:00Z" w16du:dateUtc="2025-07-16T23:36:00Z">
              <w:rPr>
                <w:rFonts w:ascii="Arial" w:hAnsi="Arial" w:cs="Arial"/>
              </w:rPr>
            </w:rPrChange>
          </w:rPr>
          <w:t>, and alcohol drinking status (~20–30%)</w:t>
        </w:r>
        <w:r w:rsidR="00621E95" w:rsidRPr="00391B9F">
          <w:rPr>
            <w:rFonts w:ascii="Arial" w:hAnsi="Arial" w:cs="Arial"/>
            <w:highlight w:val="yellow"/>
            <w:rPrChange w:id="359" w:author="Rany M Salem" w:date="2025-07-16T16:36:00Z" w16du:dateUtc="2025-07-16T23:36:00Z">
              <w:rPr>
                <w:rFonts w:ascii="Arial" w:hAnsi="Arial" w:cs="Arial"/>
              </w:rPr>
            </w:rPrChange>
          </w:rPr>
          <w:fldChar w:fldCharType="begin" w:fldLock="1"/>
        </w:r>
        <w:r w:rsidR="00621E95" w:rsidRPr="00391B9F">
          <w:rPr>
            <w:rFonts w:ascii="Arial" w:hAnsi="Arial" w:cs="Arial"/>
            <w:highlight w:val="yellow"/>
            <w:rPrChange w:id="360" w:author="Rany M Salem" w:date="2025-07-16T16:36:00Z" w16du:dateUtc="2025-07-16T23:36:00Z">
              <w:rPr>
                <w:rFonts w:ascii="Arial" w:hAnsi="Arial" w:cs="Arial"/>
              </w:rPr>
            </w:rPrChange>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391B9F">
          <w:rPr>
            <w:rFonts w:ascii="Arial" w:hAnsi="Arial" w:cs="Arial"/>
            <w:highlight w:val="yellow"/>
            <w:rPrChange w:id="361" w:author="Rany M Salem" w:date="2025-07-16T16:36:00Z" w16du:dateUtc="2025-07-16T23:36:00Z">
              <w:rPr>
                <w:rFonts w:ascii="Arial" w:hAnsi="Arial" w:cs="Arial"/>
              </w:rPr>
            </w:rPrChange>
          </w:rPr>
          <w:fldChar w:fldCharType="separate"/>
        </w:r>
        <w:r w:rsidR="00621E95" w:rsidRPr="00391B9F">
          <w:rPr>
            <w:rFonts w:ascii="Arial" w:hAnsi="Arial" w:cs="Arial"/>
            <w:noProof/>
            <w:highlight w:val="yellow"/>
            <w:rPrChange w:id="362" w:author="Rany M Salem" w:date="2025-07-16T16:36:00Z" w16du:dateUtc="2025-07-16T23:36:00Z">
              <w:rPr>
                <w:rFonts w:ascii="Arial" w:hAnsi="Arial" w:cs="Arial"/>
                <w:noProof/>
              </w:rPr>
            </w:rPrChange>
          </w:rPr>
          <w:t>(Verhulst, Neale and Kendler 2015, Clarke et al. 2017)</w:t>
        </w:r>
        <w:r w:rsidR="00621E95" w:rsidRPr="00391B9F">
          <w:rPr>
            <w:rFonts w:ascii="Arial" w:hAnsi="Arial" w:cs="Arial"/>
            <w:highlight w:val="yellow"/>
            <w:rPrChange w:id="363" w:author="Rany M Salem" w:date="2025-07-16T16:36:00Z" w16du:dateUtc="2025-07-16T23:36:00Z">
              <w:rPr>
                <w:rFonts w:ascii="Arial" w:hAnsi="Arial" w:cs="Arial"/>
              </w:rPr>
            </w:rPrChange>
          </w:rPr>
          <w:fldChar w:fldCharType="end"/>
        </w:r>
        <w:r w:rsidR="00621E95" w:rsidRPr="00391B9F">
          <w:rPr>
            <w:rFonts w:ascii="Arial" w:hAnsi="Arial" w:cs="Arial"/>
            <w:highlight w:val="yellow"/>
            <w:rPrChange w:id="364" w:author="Rany M Salem" w:date="2025-07-16T16:36:00Z" w16du:dateUtc="2025-07-16T23:36:00Z">
              <w:rPr>
                <w:rFonts w:ascii="Arial" w:hAnsi="Arial" w:cs="Arial"/>
              </w:rPr>
            </w:rPrChange>
          </w:rPr>
          <w:t xml:space="preserve">, </w:t>
        </w:r>
      </w:ins>
      <w:ins w:id="365" w:author="Gu, Wanjun" w:date="2025-07-15T22:42:00Z" w16du:dateUtc="2025-07-16T05:42:00Z">
        <w:r w:rsidR="00621E95" w:rsidRPr="00391B9F">
          <w:rPr>
            <w:rFonts w:ascii="Arial" w:hAnsi="Arial" w:cs="Arial"/>
            <w:highlight w:val="yellow"/>
            <w:rPrChange w:id="366" w:author="Rany M Salem" w:date="2025-07-16T16:36:00Z" w16du:dateUtc="2025-07-16T23:36:00Z">
              <w:rPr>
                <w:rFonts w:ascii="Arial" w:hAnsi="Arial" w:cs="Arial"/>
              </w:rPr>
            </w:rPrChange>
          </w:rPr>
          <w:t xml:space="preserve">all of which showed strong phenotype retention performance. </w:t>
        </w:r>
        <w:del w:id="367" w:author="Rany M Salem" w:date="2025-07-16T16:43:00Z" w16du:dateUtc="2025-07-16T23:43:00Z">
          <w:r w:rsidR="00621E95" w:rsidRPr="00391B9F" w:rsidDel="00391B9F">
            <w:rPr>
              <w:rFonts w:ascii="Arial" w:hAnsi="Arial" w:cs="Arial"/>
              <w:highlight w:val="yellow"/>
              <w:rPrChange w:id="368" w:author="Rany M Salem" w:date="2025-07-16T16:36:00Z" w16du:dateUtc="2025-07-16T23:36:00Z">
                <w:rPr>
                  <w:rFonts w:ascii="Arial" w:hAnsi="Arial" w:cs="Arial"/>
                </w:rPr>
              </w:rPrChange>
            </w:rPr>
            <w:delText xml:space="preserve">While this is not an exhaustive test across all heritability or prevalence levels, KDPS is </w:delText>
          </w:r>
        </w:del>
        <w:del w:id="369" w:author="Rany M Salem" w:date="2025-07-16T16:40:00Z" w16du:dateUtc="2025-07-16T23:40:00Z">
          <w:r w:rsidR="00621E95" w:rsidRPr="00391B9F" w:rsidDel="00391B9F">
            <w:rPr>
              <w:rFonts w:ascii="Arial" w:hAnsi="Arial" w:cs="Arial"/>
              <w:highlight w:val="yellow"/>
              <w:rPrChange w:id="370" w:author="Rany M Salem" w:date="2025-07-16T16:36:00Z" w16du:dateUtc="2025-07-16T23:36:00Z">
                <w:rPr>
                  <w:rFonts w:ascii="Arial" w:hAnsi="Arial" w:cs="Arial"/>
                </w:rPr>
              </w:rPrChange>
            </w:rPr>
            <w:delText xml:space="preserve">built on </w:delText>
          </w:r>
        </w:del>
        <w:del w:id="371" w:author="Rany M Salem" w:date="2025-07-16T16:43:00Z" w16du:dateUtc="2025-07-16T23:43:00Z">
          <w:r w:rsidR="00621E95" w:rsidRPr="00391B9F" w:rsidDel="00391B9F">
            <w:rPr>
              <w:rFonts w:ascii="Arial" w:hAnsi="Arial" w:cs="Arial"/>
              <w:highlight w:val="yellow"/>
              <w:rPrChange w:id="372" w:author="Rany M Salem" w:date="2025-07-16T16:36:00Z" w16du:dateUtc="2025-07-16T23:36:00Z">
                <w:rPr>
                  <w:rFonts w:ascii="Arial" w:hAnsi="Arial" w:cs="Arial"/>
                </w:rPr>
              </w:rPrChange>
            </w:rPr>
            <w:delText xml:space="preserve">a generalizable </w:delText>
          </w:r>
        </w:del>
        <w:del w:id="373" w:author="Rany M Salem" w:date="2025-07-16T16:39:00Z" w16du:dateUtc="2025-07-16T23:39:00Z">
          <w:r w:rsidR="00621E95" w:rsidRPr="00391B9F" w:rsidDel="00391B9F">
            <w:rPr>
              <w:rFonts w:ascii="Arial" w:hAnsi="Arial" w:cs="Arial"/>
              <w:highlight w:val="yellow"/>
              <w:rPrChange w:id="374" w:author="Rany M Salem" w:date="2025-07-16T16:36:00Z" w16du:dateUtc="2025-07-16T23:36:00Z">
                <w:rPr>
                  <w:rFonts w:ascii="Arial" w:hAnsi="Arial" w:cs="Arial"/>
                </w:rPr>
              </w:rPrChange>
            </w:rPr>
            <w:delText xml:space="preserve">theoretical </w:delText>
          </w:r>
        </w:del>
        <w:del w:id="375" w:author="Rany M Salem" w:date="2025-07-16T16:43:00Z" w16du:dateUtc="2025-07-16T23:43:00Z">
          <w:r w:rsidR="00621E95" w:rsidRPr="00391B9F" w:rsidDel="00391B9F">
            <w:rPr>
              <w:rFonts w:ascii="Arial" w:hAnsi="Arial" w:cs="Arial"/>
              <w:highlight w:val="yellow"/>
              <w:rPrChange w:id="376" w:author="Rany M Salem" w:date="2025-07-16T16:36:00Z" w16du:dateUtc="2025-07-16T23:36:00Z">
                <w:rPr>
                  <w:rFonts w:ascii="Arial" w:hAnsi="Arial" w:cs="Arial"/>
                </w:rPr>
              </w:rPrChange>
            </w:rPr>
            <w:delText>framework that should apply broadly to phenotypes with varying genetic contributions.</w:delText>
          </w:r>
          <w:r w:rsidR="00621E95" w:rsidDel="00391B9F">
            <w:rPr>
              <w:rFonts w:ascii="Arial" w:hAnsi="Arial" w:cs="Arial"/>
            </w:rPr>
            <w:delText xml:space="preserve"> </w:delText>
          </w:r>
        </w:del>
      </w:ins>
      <w:del w:id="377" w:author="Rany M Salem" w:date="2025-07-16T16:43:00Z" w16du:dateUtc="2025-07-16T23:43:00Z">
        <w:r w:rsidR="009E02C8" w:rsidRPr="00AA0B50" w:rsidDel="00391B9F">
          <w:rPr>
            <w:rFonts w:ascii="Arial" w:hAnsi="Arial" w:cs="Arial"/>
          </w:rPr>
          <w:delText xml:space="preserve"> </w:delText>
        </w:r>
      </w:del>
      <w:ins w:id="378" w:author="Gu, Wanjun" w:date="2025-07-15T15:49:00Z" w16du:dateUtc="2025-07-15T22:49:00Z">
        <w:r w:rsidR="00BC1CF8" w:rsidRPr="00F63535">
          <w:rPr>
            <w:rFonts w:ascii="Arial" w:hAnsi="Arial" w:cs="Arial"/>
            <w:highlight w:val="yellow"/>
            <w:rPrChange w:id="379" w:author="Rany M Salem" w:date="2025-07-16T16:24:00Z" w16du:dateUtc="2025-07-16T23:24:00Z">
              <w:rPr>
                <w:rFonts w:ascii="Arial" w:hAnsi="Arial" w:cs="Arial"/>
              </w:rPr>
            </w:rPrChange>
          </w:rPr>
          <w:t>Moreover, the use of composite weights enables highly flexible prioritization strategies</w:t>
        </w:r>
      </w:ins>
      <w:ins w:id="380" w:author="Gu, Wanjun" w:date="2025-07-15T15:50:00Z" w16du:dateUtc="2025-07-15T22:50:00Z">
        <w:r w:rsidR="00BC1CF8" w:rsidRPr="00F63535">
          <w:rPr>
            <w:rFonts w:ascii="Arial" w:hAnsi="Arial" w:cs="Arial"/>
            <w:highlight w:val="yellow"/>
            <w:rPrChange w:id="381" w:author="Rany M Salem" w:date="2025-07-16T16:24:00Z" w16du:dateUtc="2025-07-16T23:24:00Z">
              <w:rPr>
                <w:rFonts w:ascii="Arial" w:hAnsi="Arial" w:cs="Arial"/>
              </w:rPr>
            </w:rPrChange>
          </w:rPr>
          <w:t xml:space="preserve">, </w:t>
        </w:r>
      </w:ins>
      <w:ins w:id="382" w:author="Gu, Wanjun" w:date="2025-07-15T15:49:00Z" w16du:dateUtc="2025-07-15T22:49:00Z">
        <w:r w:rsidR="00BC1CF8" w:rsidRPr="00F63535">
          <w:rPr>
            <w:rFonts w:ascii="Arial" w:hAnsi="Arial" w:cs="Arial"/>
            <w:highlight w:val="yellow"/>
            <w:rPrChange w:id="383" w:author="Rany M Salem" w:date="2025-07-16T16:24:00Z" w16du:dateUtc="2025-07-16T23:24:00Z">
              <w:rPr>
                <w:rFonts w:ascii="Arial" w:hAnsi="Arial" w:cs="Arial"/>
              </w:rPr>
            </w:rPrChange>
          </w:rPr>
          <w:t xml:space="preserve">allowing users to specify phenotype combinations such as categorical values of a particular type (e.g., case status) </w:t>
        </w:r>
      </w:ins>
      <w:ins w:id="384" w:author="Gu, Wanjun" w:date="2025-07-15T15:50:00Z" w16du:dateUtc="2025-07-15T22:50:00Z">
        <w:r w:rsidR="00BC1CF8" w:rsidRPr="00F63535">
          <w:rPr>
            <w:rFonts w:ascii="Arial" w:hAnsi="Arial" w:cs="Arial"/>
            <w:highlight w:val="yellow"/>
            <w:rPrChange w:id="385" w:author="Rany M Salem" w:date="2025-07-16T16:24:00Z" w16du:dateUtc="2025-07-16T23:24:00Z">
              <w:rPr>
                <w:rFonts w:ascii="Arial" w:hAnsi="Arial" w:cs="Arial"/>
              </w:rPr>
            </w:rPrChange>
          </w:rPr>
          <w:t>in addition to</w:t>
        </w:r>
      </w:ins>
      <w:ins w:id="386" w:author="Gu, Wanjun" w:date="2025-07-15T15:49:00Z" w16du:dateUtc="2025-07-15T22:49:00Z">
        <w:r w:rsidR="00BC1CF8" w:rsidRPr="00F63535">
          <w:rPr>
            <w:rFonts w:ascii="Arial" w:hAnsi="Arial" w:cs="Arial"/>
            <w:highlight w:val="yellow"/>
            <w:rPrChange w:id="387" w:author="Rany M Salem" w:date="2025-07-16T16:24:00Z" w16du:dateUtc="2025-07-16T23:24:00Z">
              <w:rPr>
                <w:rFonts w:ascii="Arial" w:hAnsi="Arial" w:cs="Arial"/>
              </w:rPr>
            </w:rPrChange>
          </w:rPr>
          <w:t xml:space="preserve"> a numeric variable within a defined range (e.g., BMI between 18–25). This capacity broadens the applicability of KDPS to complex study designs, </w:t>
        </w:r>
        <w:r w:rsidR="00BC1CF8" w:rsidRPr="00F63535">
          <w:rPr>
            <w:rFonts w:ascii="Arial" w:hAnsi="Arial" w:cs="Arial"/>
            <w:highlight w:val="yellow"/>
            <w:rPrChange w:id="388" w:author="Rany M Salem" w:date="2025-07-16T16:24:00Z" w16du:dateUtc="2025-07-16T23:24:00Z">
              <w:rPr>
                <w:rFonts w:ascii="Arial" w:hAnsi="Arial" w:cs="Arial"/>
              </w:rPr>
            </w:rPrChange>
          </w:rPr>
          <w:lastRenderedPageBreak/>
          <w:t>enabling tailored subject retention across diverse phenotype-driven analytical objectives.</w:t>
        </w:r>
      </w:ins>
    </w:p>
    <w:p w14:paraId="77947831" w14:textId="77777777" w:rsidR="006B1B4D" w:rsidRPr="00AA0B50" w:rsidRDefault="006B1B4D">
      <w:pPr>
        <w:spacing w:line="360" w:lineRule="auto"/>
        <w:rPr>
          <w:rFonts w:ascii="Arial" w:hAnsi="Arial" w:cs="Arial"/>
        </w:rPr>
        <w:pPrChange w:id="389" w:author="Rany M Salem" w:date="2025-07-16T15:43:00Z" w16du:dateUtc="2025-07-16T22:43:00Z">
          <w:pPr/>
        </w:pPrChange>
      </w:pPr>
    </w:p>
    <w:p w14:paraId="6F3A47C1" w14:textId="3C5F2A8A" w:rsidR="001F6CF6" w:rsidRPr="00AA0B50" w:rsidRDefault="006B1B4D">
      <w:pPr>
        <w:spacing w:line="360" w:lineRule="auto"/>
        <w:rPr>
          <w:rFonts w:ascii="Arial" w:hAnsi="Arial" w:cs="Arial"/>
        </w:rPr>
        <w:pPrChange w:id="390" w:author="Rany M Salem" w:date="2025-07-16T15:43:00Z" w16du:dateUtc="2025-07-16T22:43:00Z">
          <w:pPr/>
        </w:pPrChange>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del w:id="391" w:author="Rany M Salem" w:date="2025-07-16T16:50:00Z" w16du:dateUtc="2025-07-16T23:50:00Z">
        <w:r w:rsidR="000E2FB7" w:rsidDel="001F13F0">
          <w:rPr>
            <w:rFonts w:ascii="Arial" w:hAnsi="Arial" w:cs="Arial"/>
          </w:rPr>
          <w:delText>s</w:delText>
        </w:r>
      </w:del>
      <w:r w:rsidR="000E2FB7">
        <w:rPr>
          <w:rFonts w:ascii="Arial" w:hAnsi="Arial" w:cs="Arial"/>
        </w:rPr>
        <w:t xml:space="preserve"> </w:t>
      </w:r>
      <w:ins w:id="392" w:author="Rany M Salem" w:date="2025-07-16T16:41:00Z" w16du:dateUtc="2025-07-16T23:41:00Z">
        <w:r w:rsidR="00391B9F">
          <w:rPr>
            <w:rFonts w:ascii="Arial" w:hAnsi="Arial" w:cs="Arial"/>
          </w:rPr>
          <w:t>and/</w:t>
        </w:r>
      </w:ins>
      <w:r w:rsidR="000E2FB7">
        <w:rPr>
          <w:rFonts w:ascii="Arial" w:hAnsi="Arial" w:cs="Arial"/>
        </w:rPr>
        <w:t xml:space="preserve">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bookmarkStart w:id="393" w:name="_Hlk203576829"/>
      <w:bookmarkStart w:id="394" w:name="_Hlk203576915"/>
      <w:ins w:id="395" w:author="Rany M Salem" w:date="2025-07-16T16:43:00Z" w16du:dateUtc="2025-07-16T23:43:00Z">
        <w:r w:rsidR="00391B9F" w:rsidRPr="004B07C3">
          <w:rPr>
            <w:rFonts w:ascii="Arial" w:hAnsi="Arial" w:cs="Arial"/>
            <w:highlight w:val="yellow"/>
          </w:rPr>
          <w:t xml:space="preserve">While </w:t>
        </w:r>
      </w:ins>
      <w:ins w:id="396" w:author="Rany M Salem" w:date="2025-07-16T16:44:00Z" w16du:dateUtc="2025-07-16T23:44:00Z">
        <w:r w:rsidR="00391B9F">
          <w:rPr>
            <w:rFonts w:ascii="Arial" w:hAnsi="Arial" w:cs="Arial"/>
            <w:highlight w:val="yellow"/>
          </w:rPr>
          <w:t xml:space="preserve">we considered a diverse set of </w:t>
        </w:r>
      </w:ins>
      <w:ins w:id="397" w:author="Rany M Salem" w:date="2025-07-16T16:47:00Z" w16du:dateUtc="2025-07-16T23:47:00Z">
        <w:r w:rsidR="001F13F0">
          <w:rPr>
            <w:rFonts w:ascii="Arial" w:hAnsi="Arial" w:cs="Arial"/>
            <w:highlight w:val="yellow"/>
          </w:rPr>
          <w:t xml:space="preserve">real and simulated </w:t>
        </w:r>
      </w:ins>
      <w:ins w:id="398" w:author="Rany M Salem" w:date="2025-07-16T16:44:00Z" w16du:dateUtc="2025-07-16T23:44:00Z">
        <w:r w:rsidR="00391B9F">
          <w:rPr>
            <w:rFonts w:ascii="Arial" w:hAnsi="Arial" w:cs="Arial"/>
            <w:highlight w:val="yellow"/>
          </w:rPr>
          <w:t xml:space="preserve">phenotypes, </w:t>
        </w:r>
      </w:ins>
      <w:ins w:id="399" w:author="Rany M Salem" w:date="2025-07-16T16:45:00Z" w16du:dateUtc="2025-07-16T23:45:00Z">
        <w:r w:rsidR="001F13F0">
          <w:rPr>
            <w:rFonts w:ascii="Arial" w:hAnsi="Arial" w:cs="Arial"/>
            <w:highlight w:val="yellow"/>
          </w:rPr>
          <w:t xml:space="preserve">this set is </w:t>
        </w:r>
      </w:ins>
      <w:ins w:id="400" w:author="Rany M Salem" w:date="2025-07-16T16:48:00Z" w16du:dateUtc="2025-07-16T23:48:00Z">
        <w:r w:rsidR="001F13F0">
          <w:rPr>
            <w:rFonts w:ascii="Arial" w:hAnsi="Arial" w:cs="Arial"/>
            <w:highlight w:val="yellow"/>
          </w:rPr>
          <w:t xml:space="preserve">not </w:t>
        </w:r>
      </w:ins>
      <w:ins w:id="401" w:author="Rany M Salem" w:date="2025-07-16T16:43:00Z" w16du:dateUtc="2025-07-16T23:43:00Z">
        <w:r w:rsidR="00391B9F" w:rsidRPr="004B07C3">
          <w:rPr>
            <w:rFonts w:ascii="Arial" w:hAnsi="Arial" w:cs="Arial"/>
            <w:highlight w:val="yellow"/>
          </w:rPr>
          <w:t>exhaustive</w:t>
        </w:r>
      </w:ins>
      <w:ins w:id="402" w:author="Rany M Salem" w:date="2025-07-16T16:48:00Z" w16du:dateUtc="2025-07-16T23:48:00Z">
        <w:r w:rsidR="001F13F0">
          <w:rPr>
            <w:rFonts w:ascii="Arial" w:hAnsi="Arial" w:cs="Arial"/>
            <w:highlight w:val="yellow"/>
          </w:rPr>
          <w:t>,</w:t>
        </w:r>
      </w:ins>
      <w:ins w:id="403" w:author="Rany M Salem" w:date="2025-07-16T16:46:00Z" w16du:dateUtc="2025-07-16T23:46:00Z">
        <w:r w:rsidR="001F13F0">
          <w:rPr>
            <w:rFonts w:ascii="Arial" w:hAnsi="Arial" w:cs="Arial"/>
            <w:highlight w:val="yellow"/>
          </w:rPr>
          <w:t xml:space="preserve"> we expect the</w:t>
        </w:r>
      </w:ins>
      <w:ins w:id="404" w:author="Rany M Salem" w:date="2025-07-16T16:43:00Z" w16du:dateUtc="2025-07-16T23:43:00Z">
        <w:r w:rsidR="00391B9F" w:rsidRPr="004B07C3">
          <w:rPr>
            <w:rFonts w:ascii="Arial" w:hAnsi="Arial" w:cs="Arial"/>
            <w:highlight w:val="yellow"/>
          </w:rPr>
          <w:t xml:space="preserve"> generalizable framework </w:t>
        </w:r>
      </w:ins>
      <w:ins w:id="405" w:author="Rany M Salem" w:date="2025-07-16T16:46:00Z" w16du:dateUtc="2025-07-16T23:46:00Z">
        <w:r w:rsidR="001F13F0">
          <w:rPr>
            <w:rFonts w:ascii="Arial" w:hAnsi="Arial" w:cs="Arial"/>
            <w:highlight w:val="yellow"/>
          </w:rPr>
          <w:t xml:space="preserve">of </w:t>
        </w:r>
        <w:r w:rsidR="001F13F0" w:rsidRPr="004B07C3">
          <w:rPr>
            <w:rFonts w:ascii="Arial" w:hAnsi="Arial" w:cs="Arial"/>
            <w:highlight w:val="yellow"/>
          </w:rPr>
          <w:t xml:space="preserve">KDPS </w:t>
        </w:r>
      </w:ins>
      <w:ins w:id="406" w:author="Rany M Salem" w:date="2025-07-16T16:43:00Z" w16du:dateUtc="2025-07-16T23:43:00Z">
        <w:r w:rsidR="00391B9F" w:rsidRPr="004B07C3">
          <w:rPr>
            <w:rFonts w:ascii="Arial" w:hAnsi="Arial" w:cs="Arial"/>
            <w:highlight w:val="yellow"/>
          </w:rPr>
          <w:t xml:space="preserve">should apply broadly to phenotypes with varying </w:t>
        </w:r>
      </w:ins>
      <w:ins w:id="407" w:author="Rany M Salem" w:date="2025-07-16T16:49:00Z" w16du:dateUtc="2025-07-16T23:49:00Z">
        <w:r w:rsidR="001F13F0">
          <w:rPr>
            <w:rFonts w:ascii="Arial" w:hAnsi="Arial" w:cs="Arial"/>
            <w:highlight w:val="yellow"/>
          </w:rPr>
          <w:t xml:space="preserve">prevalence and </w:t>
        </w:r>
      </w:ins>
      <w:ins w:id="408" w:author="Rany M Salem" w:date="2025-07-16T16:43:00Z" w16du:dateUtc="2025-07-16T23:43:00Z">
        <w:r w:rsidR="00391B9F" w:rsidRPr="004B07C3">
          <w:rPr>
            <w:rFonts w:ascii="Arial" w:hAnsi="Arial" w:cs="Arial"/>
            <w:highlight w:val="yellow"/>
          </w:rPr>
          <w:t>genetic contribution</w:t>
        </w:r>
        <w:bookmarkEnd w:id="393"/>
        <w:r w:rsidR="00391B9F" w:rsidRPr="004B07C3">
          <w:rPr>
            <w:rFonts w:ascii="Arial" w:hAnsi="Arial" w:cs="Arial"/>
            <w:highlight w:val="yellow"/>
          </w:rPr>
          <w:t>.</w:t>
        </w:r>
        <w:r w:rsidR="00391B9F">
          <w:rPr>
            <w:rFonts w:ascii="Arial" w:hAnsi="Arial" w:cs="Arial"/>
          </w:rPr>
          <w:t xml:space="preserve"> </w:t>
        </w:r>
      </w:ins>
      <w:bookmarkStart w:id="409" w:name="_Hlk203577086"/>
      <w:bookmarkEnd w:id="394"/>
      <w:ins w:id="410" w:author="Gu, Wanjun" w:date="2025-07-15T22:42:00Z" w16du:dateUtc="2025-07-16T05:42:00Z">
        <w:r w:rsidR="00621E95" w:rsidRPr="00AC0001">
          <w:rPr>
            <w:rFonts w:ascii="Arial" w:hAnsi="Arial" w:cs="Arial"/>
            <w:highlight w:val="yellow"/>
            <w:rPrChange w:id="411" w:author="Rany M Salem" w:date="2025-07-16T16:58:00Z" w16du:dateUtc="2025-07-16T23:58:00Z">
              <w:rPr>
                <w:rFonts w:ascii="Arial" w:hAnsi="Arial" w:cs="Arial"/>
              </w:rPr>
            </w:rPrChange>
          </w:rPr>
          <w:t xml:space="preserve">Additionally, </w:t>
        </w:r>
      </w:ins>
      <w:ins w:id="412" w:author="Gu, Wanjun" w:date="2025-07-15T22:43:00Z" w16du:dateUtc="2025-07-16T05:43:00Z">
        <w:r w:rsidR="00621E95" w:rsidRPr="00AC0001">
          <w:rPr>
            <w:rFonts w:ascii="Arial" w:hAnsi="Arial" w:cs="Arial"/>
            <w:highlight w:val="yellow"/>
            <w:rPrChange w:id="413" w:author="Rany M Salem" w:date="2025-07-16T16:58:00Z" w16du:dateUtc="2025-07-16T23:58:00Z">
              <w:rPr>
                <w:rFonts w:ascii="Arial" w:hAnsi="Arial" w:cs="Arial"/>
              </w:rPr>
            </w:rPrChange>
          </w:rPr>
          <w:t>i</w:t>
        </w:r>
      </w:ins>
      <w:ins w:id="414" w:author="Gu, Wanjun" w:date="2025-07-15T17:37:00Z" w16du:dateUtc="2025-07-16T00:37:00Z">
        <w:r w:rsidR="00F7749F" w:rsidRPr="00AC0001">
          <w:rPr>
            <w:rFonts w:ascii="Arial" w:hAnsi="Arial" w:cs="Arial"/>
            <w:highlight w:val="yellow"/>
            <w:rPrChange w:id="415" w:author="Rany M Salem" w:date="2025-07-16T16:58:00Z" w16du:dateUtc="2025-07-16T23:58:00Z">
              <w:rPr>
                <w:rFonts w:ascii="Arial" w:hAnsi="Arial" w:cs="Arial"/>
              </w:rPr>
            </w:rPrChange>
          </w:rPr>
          <w:t>t is also important to consider population structure in the generation of the relatedness matrix. In ancestrally diverse or admixed populations, standard IBD or kinship estimation methods may be inaccurate or biased due to</w:t>
        </w:r>
      </w:ins>
      <w:ins w:id="416" w:author="Gu, Wanjun" w:date="2025-07-15T22:42:00Z" w16du:dateUtc="2025-07-16T05:42:00Z">
        <w:r w:rsidR="00621E95" w:rsidRPr="00AC0001">
          <w:rPr>
            <w:rFonts w:ascii="Arial" w:hAnsi="Arial" w:cs="Arial"/>
            <w:highlight w:val="yellow"/>
            <w:rPrChange w:id="417" w:author="Rany M Salem" w:date="2025-07-16T16:58:00Z" w16du:dateUtc="2025-07-16T23:58:00Z">
              <w:rPr>
                <w:rFonts w:ascii="Arial" w:hAnsi="Arial" w:cs="Arial"/>
              </w:rPr>
            </w:rPrChange>
          </w:rPr>
          <w:t xml:space="preserve"> the</w:t>
        </w:r>
      </w:ins>
      <w:ins w:id="418" w:author="Gu, Wanjun" w:date="2025-07-15T17:37:00Z" w16du:dateUtc="2025-07-16T00:37:00Z">
        <w:r w:rsidR="00F7749F" w:rsidRPr="00AC0001">
          <w:rPr>
            <w:rFonts w:ascii="Arial" w:hAnsi="Arial" w:cs="Arial"/>
            <w:highlight w:val="yellow"/>
            <w:rPrChange w:id="419" w:author="Rany M Salem" w:date="2025-07-16T16:58:00Z" w16du:dateUtc="2025-07-16T23:58:00Z">
              <w:rPr>
                <w:rFonts w:ascii="Arial" w:hAnsi="Arial" w:cs="Arial"/>
              </w:rPr>
            </w:rPrChange>
          </w:rPr>
          <w:t xml:space="preserve"> confounding</w:t>
        </w:r>
      </w:ins>
      <w:ins w:id="420" w:author="Gu, Wanjun" w:date="2025-07-15T22:42:00Z" w16du:dateUtc="2025-07-16T05:42:00Z">
        <w:r w:rsidR="00621E95" w:rsidRPr="00AC0001">
          <w:rPr>
            <w:rFonts w:ascii="Arial" w:hAnsi="Arial" w:cs="Arial"/>
            <w:highlight w:val="yellow"/>
            <w:rPrChange w:id="421" w:author="Rany M Salem" w:date="2025-07-16T16:58:00Z" w16du:dateUtc="2025-07-16T23:58:00Z">
              <w:rPr>
                <w:rFonts w:ascii="Arial" w:hAnsi="Arial" w:cs="Arial"/>
              </w:rPr>
            </w:rPrChange>
          </w:rPr>
          <w:t xml:space="preserve"> effect of</w:t>
        </w:r>
      </w:ins>
      <w:ins w:id="422" w:author="Gu, Wanjun" w:date="2025-07-15T17:37:00Z" w16du:dateUtc="2025-07-16T00:37:00Z">
        <w:r w:rsidR="00F7749F" w:rsidRPr="00AC0001">
          <w:rPr>
            <w:rFonts w:ascii="Arial" w:hAnsi="Arial" w:cs="Arial"/>
            <w:highlight w:val="yellow"/>
            <w:rPrChange w:id="423" w:author="Rany M Salem" w:date="2025-07-16T16:58:00Z" w16du:dateUtc="2025-07-16T23:58:00Z">
              <w:rPr>
                <w:rFonts w:ascii="Arial" w:hAnsi="Arial" w:cs="Arial"/>
              </w:rPr>
            </w:rPrChange>
          </w:rPr>
          <w:t xml:space="preserve"> </w:t>
        </w:r>
      </w:ins>
      <w:ins w:id="424" w:author="Gu, Wanjun" w:date="2025-07-15T22:42:00Z" w16du:dateUtc="2025-07-16T05:42:00Z">
        <w:r w:rsidR="00621E95" w:rsidRPr="00AC0001">
          <w:rPr>
            <w:rFonts w:ascii="Arial" w:hAnsi="Arial" w:cs="Arial"/>
            <w:highlight w:val="yellow"/>
            <w:rPrChange w:id="425" w:author="Rany M Salem" w:date="2025-07-16T16:58:00Z" w16du:dateUtc="2025-07-16T23:58:00Z">
              <w:rPr>
                <w:rFonts w:ascii="Arial" w:hAnsi="Arial" w:cs="Arial"/>
              </w:rPr>
            </w:rPrChange>
          </w:rPr>
          <w:t xml:space="preserve">genetic </w:t>
        </w:r>
      </w:ins>
      <w:ins w:id="426" w:author="Gu, Wanjun" w:date="2025-07-15T17:37:00Z" w16du:dateUtc="2025-07-16T00:37:00Z">
        <w:r w:rsidR="00F7749F" w:rsidRPr="00AC0001">
          <w:rPr>
            <w:rFonts w:ascii="Arial" w:hAnsi="Arial" w:cs="Arial"/>
            <w:highlight w:val="yellow"/>
            <w:rPrChange w:id="427" w:author="Rany M Salem" w:date="2025-07-16T16:58:00Z" w16du:dateUtc="2025-07-16T23:58:00Z">
              <w:rPr>
                <w:rFonts w:ascii="Arial" w:hAnsi="Arial" w:cs="Arial"/>
              </w:rPr>
            </w:rPrChange>
          </w:rPr>
          <w:t>admixture</w:t>
        </w:r>
      </w:ins>
      <w:ins w:id="428" w:author="Gu, Wanjun" w:date="2025-07-15T22:44:00Z" w16du:dateUtc="2025-07-16T05:44:00Z">
        <w:r w:rsidR="00621E95" w:rsidRPr="00AC0001">
          <w:rPr>
            <w:rFonts w:ascii="Arial" w:hAnsi="Arial" w:cs="Arial"/>
            <w:highlight w:val="yellow"/>
            <w:rPrChange w:id="429" w:author="Rany M Salem" w:date="2025-07-16T16:58:00Z" w16du:dateUtc="2025-07-16T23:58:00Z">
              <w:rPr>
                <w:rFonts w:ascii="Arial" w:hAnsi="Arial" w:cs="Arial"/>
              </w:rPr>
            </w:rPrChange>
          </w:rPr>
          <w:t xml:space="preserve"> </w:t>
        </w:r>
        <w:r w:rsidR="00621E95" w:rsidRPr="00AC0001">
          <w:rPr>
            <w:rFonts w:ascii="Arial" w:hAnsi="Arial" w:cs="Arial"/>
            <w:highlight w:val="yellow"/>
            <w:rPrChange w:id="430" w:author="Rany M Salem" w:date="2025-07-16T16:58:00Z" w16du:dateUtc="2025-07-16T23:58:00Z">
              <w:rPr>
                <w:rFonts w:ascii="Arial" w:hAnsi="Arial" w:cs="Arial"/>
              </w:rPr>
            </w:rPrChange>
          </w:rPr>
          <w:fldChar w:fldCharType="begin" w:fldLock="1"/>
        </w:r>
        <w:r w:rsidR="00621E95" w:rsidRPr="00AC0001">
          <w:rPr>
            <w:rFonts w:ascii="Arial" w:hAnsi="Arial" w:cs="Arial"/>
            <w:highlight w:val="yellow"/>
            <w:rPrChange w:id="431" w:author="Rany M Salem" w:date="2025-07-16T16:58:00Z" w16du:dateUtc="2025-07-16T23:58:00Z">
              <w:rPr>
                <w:rFonts w:ascii="Arial" w:hAnsi="Arial" w:cs="Arial"/>
              </w:rPr>
            </w:rPrChange>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ins>
      <w:r w:rsidR="00621E95" w:rsidRPr="00AC0001">
        <w:rPr>
          <w:rFonts w:ascii="Arial" w:hAnsi="Arial" w:cs="Arial"/>
          <w:highlight w:val="yellow"/>
          <w:rPrChange w:id="432" w:author="Rany M Salem" w:date="2025-07-16T16:58:00Z" w16du:dateUtc="2025-07-16T23:58:00Z">
            <w:rPr>
              <w:rFonts w:ascii="Arial" w:hAnsi="Arial" w:cs="Arial"/>
            </w:rPr>
          </w:rPrChange>
        </w:rPr>
        <w:fldChar w:fldCharType="separate"/>
      </w:r>
      <w:ins w:id="433" w:author="Gu, Wanjun" w:date="2025-07-15T22:44:00Z" w16du:dateUtc="2025-07-16T05:44:00Z">
        <w:r w:rsidR="00621E95" w:rsidRPr="00AC0001">
          <w:rPr>
            <w:rFonts w:ascii="Arial" w:hAnsi="Arial" w:cs="Arial"/>
            <w:noProof/>
            <w:highlight w:val="yellow"/>
            <w:rPrChange w:id="434" w:author="Rany M Salem" w:date="2025-07-16T16:58:00Z" w16du:dateUtc="2025-07-16T23:58:00Z">
              <w:rPr>
                <w:rFonts w:ascii="Arial" w:hAnsi="Arial" w:cs="Arial"/>
                <w:noProof/>
              </w:rPr>
            </w:rPrChange>
          </w:rPr>
          <w:t>(Dou et al. 2017)</w:t>
        </w:r>
        <w:r w:rsidR="00621E95" w:rsidRPr="00AC0001">
          <w:rPr>
            <w:rFonts w:ascii="Arial" w:hAnsi="Arial" w:cs="Arial"/>
            <w:highlight w:val="yellow"/>
            <w:rPrChange w:id="435" w:author="Rany M Salem" w:date="2025-07-16T16:58:00Z" w16du:dateUtc="2025-07-16T23:58:00Z">
              <w:rPr>
                <w:rFonts w:ascii="Arial" w:hAnsi="Arial" w:cs="Arial"/>
              </w:rPr>
            </w:rPrChange>
          </w:rPr>
          <w:fldChar w:fldCharType="end"/>
        </w:r>
      </w:ins>
      <w:ins w:id="436" w:author="Gu, Wanjun" w:date="2025-07-15T17:37:00Z" w16du:dateUtc="2025-07-16T00:37:00Z">
        <w:r w:rsidR="00F7749F" w:rsidRPr="00AC0001">
          <w:rPr>
            <w:rFonts w:ascii="Arial" w:hAnsi="Arial" w:cs="Arial"/>
            <w:highlight w:val="yellow"/>
            <w:rPrChange w:id="437" w:author="Rany M Salem" w:date="2025-07-16T16:58:00Z" w16du:dateUtc="2025-07-16T23:58:00Z">
              <w:rPr>
                <w:rFonts w:ascii="Arial" w:hAnsi="Arial" w:cs="Arial"/>
              </w:rPr>
            </w:rPrChange>
          </w:rPr>
          <w:t xml:space="preserve">. </w:t>
        </w:r>
      </w:ins>
      <w:ins w:id="438" w:author="Gu, Wanjun" w:date="2025-07-15T22:43:00Z" w16du:dateUtc="2025-07-16T05:43:00Z">
        <w:r w:rsidR="00621E95" w:rsidRPr="00AC0001">
          <w:rPr>
            <w:rFonts w:ascii="Arial" w:hAnsi="Arial" w:cs="Arial"/>
            <w:highlight w:val="yellow"/>
            <w:rPrChange w:id="439" w:author="Rany M Salem" w:date="2025-07-16T16:58:00Z" w16du:dateUtc="2025-07-16T23:58:00Z">
              <w:rPr>
                <w:rFonts w:ascii="Arial" w:hAnsi="Arial" w:cs="Arial"/>
              </w:rPr>
            </w:rPrChange>
          </w:rPr>
          <w:t>U</w:t>
        </w:r>
      </w:ins>
      <w:ins w:id="440" w:author="Gu, Wanjun" w:date="2025-07-15T17:37:00Z" w16du:dateUtc="2025-07-16T00:37:00Z">
        <w:r w:rsidR="00F7749F" w:rsidRPr="00AC0001">
          <w:rPr>
            <w:rFonts w:ascii="Arial" w:hAnsi="Arial" w:cs="Arial"/>
            <w:highlight w:val="yellow"/>
            <w:rPrChange w:id="441" w:author="Rany M Salem" w:date="2025-07-16T16:58:00Z" w16du:dateUtc="2025-07-16T23:58:00Z">
              <w:rPr>
                <w:rFonts w:ascii="Arial" w:hAnsi="Arial" w:cs="Arial"/>
              </w:rPr>
            </w:rPrChange>
          </w:rPr>
          <w:t>sers</w:t>
        </w:r>
      </w:ins>
      <w:ins w:id="442" w:author="Gu, Wanjun" w:date="2025-07-15T22:43:00Z" w16du:dateUtc="2025-07-16T05:43:00Z">
        <w:r w:rsidR="00621E95" w:rsidRPr="00AC0001">
          <w:rPr>
            <w:rFonts w:ascii="Arial" w:hAnsi="Arial" w:cs="Arial"/>
            <w:highlight w:val="yellow"/>
            <w:rPrChange w:id="443" w:author="Rany M Salem" w:date="2025-07-16T16:58:00Z" w16du:dateUtc="2025-07-16T23:58:00Z">
              <w:rPr>
                <w:rFonts w:ascii="Arial" w:hAnsi="Arial" w:cs="Arial"/>
              </w:rPr>
            </w:rPrChange>
          </w:rPr>
          <w:t xml:space="preserve"> are advised</w:t>
        </w:r>
      </w:ins>
      <w:ins w:id="444" w:author="Gu, Wanjun" w:date="2025-07-15T17:37:00Z" w16du:dateUtc="2025-07-16T00:37:00Z">
        <w:r w:rsidR="00F7749F" w:rsidRPr="00AC0001">
          <w:rPr>
            <w:rFonts w:ascii="Arial" w:hAnsi="Arial" w:cs="Arial"/>
            <w:highlight w:val="yellow"/>
            <w:rPrChange w:id="445" w:author="Rany M Salem" w:date="2025-07-16T16:58:00Z" w16du:dateUtc="2025-07-16T23:58:00Z">
              <w:rPr>
                <w:rFonts w:ascii="Arial" w:hAnsi="Arial" w:cs="Arial"/>
              </w:rPr>
            </w:rPrChange>
          </w:rPr>
          <w:t xml:space="preserve"> to select appropriate methods that account for ancestry when generating the subject relatedness matrix </w:t>
        </w:r>
        <w:del w:id="446" w:author="Rany M Salem" w:date="2025-07-16T16:50:00Z" w16du:dateUtc="2025-07-16T23:50:00Z">
          <w:r w:rsidR="00F7749F" w:rsidRPr="00AC0001" w:rsidDel="001F13F0">
            <w:rPr>
              <w:rFonts w:ascii="Arial" w:hAnsi="Arial" w:cs="Arial"/>
              <w:highlight w:val="yellow"/>
              <w:rPrChange w:id="447" w:author="Rany M Salem" w:date="2025-07-16T16:58:00Z" w16du:dateUtc="2025-07-16T23:58:00Z">
                <w:rPr>
                  <w:rFonts w:ascii="Arial" w:hAnsi="Arial" w:cs="Arial"/>
                </w:rPr>
              </w:rPrChange>
            </w:rPr>
            <w:delText>used by KDPS</w:delText>
          </w:r>
        </w:del>
      </w:ins>
      <w:ins w:id="448" w:author="Gu, Wanjun" w:date="2025-07-15T22:46:00Z" w16du:dateUtc="2025-07-16T05:46:00Z">
        <w:del w:id="449" w:author="Rany M Salem" w:date="2025-07-16T16:50:00Z" w16du:dateUtc="2025-07-16T23:50:00Z">
          <w:r w:rsidR="00621E95" w:rsidRPr="00AC0001" w:rsidDel="001F13F0">
            <w:rPr>
              <w:rFonts w:ascii="Arial" w:hAnsi="Arial" w:cs="Arial"/>
              <w:highlight w:val="yellow"/>
              <w:rPrChange w:id="450" w:author="Rany M Salem" w:date="2025-07-16T16:58:00Z" w16du:dateUtc="2025-07-16T23:58:00Z">
                <w:rPr>
                  <w:rFonts w:ascii="Arial" w:hAnsi="Arial" w:cs="Arial"/>
                </w:rPr>
              </w:rPrChange>
            </w:rPr>
            <w:delText xml:space="preserve"> </w:delText>
          </w:r>
        </w:del>
        <w:r w:rsidR="00621E95" w:rsidRPr="00AC0001">
          <w:rPr>
            <w:rFonts w:ascii="Arial" w:hAnsi="Arial" w:cs="Arial"/>
            <w:highlight w:val="yellow"/>
            <w:rPrChange w:id="451" w:author="Rany M Salem" w:date="2025-07-16T16:58:00Z" w16du:dateUtc="2025-07-16T23:58:00Z">
              <w:rPr>
                <w:rFonts w:ascii="Arial" w:hAnsi="Arial" w:cs="Arial"/>
              </w:rPr>
            </w:rPrChange>
          </w:rPr>
          <w:fldChar w:fldCharType="begin" w:fldLock="1"/>
        </w:r>
        <w:r w:rsidR="00621E95" w:rsidRPr="00AC0001">
          <w:rPr>
            <w:rFonts w:ascii="Arial" w:hAnsi="Arial" w:cs="Arial"/>
            <w:highlight w:val="yellow"/>
            <w:rPrChange w:id="452" w:author="Rany M Salem" w:date="2025-07-16T16:58:00Z" w16du:dateUtc="2025-07-16T23:58:00Z">
              <w:rPr>
                <w:rFonts w:ascii="Arial" w:hAnsi="Arial" w:cs="Arial"/>
              </w:rPr>
            </w:rPrChange>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ins>
      <w:r w:rsidR="00621E95" w:rsidRPr="00AC0001">
        <w:rPr>
          <w:rFonts w:ascii="Arial" w:hAnsi="Arial" w:cs="Arial"/>
          <w:highlight w:val="yellow"/>
          <w:rPrChange w:id="453" w:author="Rany M Salem" w:date="2025-07-16T16:58:00Z" w16du:dateUtc="2025-07-16T23:58:00Z">
            <w:rPr>
              <w:rFonts w:ascii="Arial" w:hAnsi="Arial" w:cs="Arial"/>
            </w:rPr>
          </w:rPrChange>
        </w:rPr>
        <w:fldChar w:fldCharType="separate"/>
      </w:r>
      <w:ins w:id="454" w:author="Gu, Wanjun" w:date="2025-07-15T22:46:00Z" w16du:dateUtc="2025-07-16T05:46:00Z">
        <w:r w:rsidR="00621E95" w:rsidRPr="00AC0001">
          <w:rPr>
            <w:rFonts w:ascii="Arial" w:hAnsi="Arial" w:cs="Arial"/>
            <w:noProof/>
            <w:highlight w:val="yellow"/>
            <w:rPrChange w:id="455" w:author="Rany M Salem" w:date="2025-07-16T16:58:00Z" w16du:dateUtc="2025-07-16T23:58:00Z">
              <w:rPr>
                <w:rFonts w:ascii="Arial" w:hAnsi="Arial" w:cs="Arial"/>
                <w:noProof/>
              </w:rPr>
            </w:rPrChange>
          </w:rPr>
          <w:t>(Thornton et al. 2012, Conomos et al. 2016)</w:t>
        </w:r>
        <w:r w:rsidR="00621E95" w:rsidRPr="00AC0001">
          <w:rPr>
            <w:rFonts w:ascii="Arial" w:hAnsi="Arial" w:cs="Arial"/>
            <w:highlight w:val="yellow"/>
            <w:rPrChange w:id="456" w:author="Rany M Salem" w:date="2025-07-16T16:58:00Z" w16du:dateUtc="2025-07-16T23:58:00Z">
              <w:rPr>
                <w:rFonts w:ascii="Arial" w:hAnsi="Arial" w:cs="Arial"/>
              </w:rPr>
            </w:rPrChange>
          </w:rPr>
          <w:fldChar w:fldCharType="end"/>
        </w:r>
      </w:ins>
      <w:ins w:id="457" w:author="Gu, Wanjun" w:date="2025-07-15T22:45:00Z" w16du:dateUtc="2025-07-16T05:45:00Z">
        <w:r w:rsidR="00621E95" w:rsidRPr="00AC0001">
          <w:rPr>
            <w:rFonts w:ascii="Arial" w:hAnsi="Arial" w:cs="Arial"/>
            <w:highlight w:val="yellow"/>
            <w:rPrChange w:id="458" w:author="Rany M Salem" w:date="2025-07-16T16:58:00Z" w16du:dateUtc="2025-07-16T23:58:00Z">
              <w:rPr>
                <w:rFonts w:ascii="Arial" w:hAnsi="Arial" w:cs="Arial"/>
              </w:rPr>
            </w:rPrChange>
          </w:rPr>
          <w:t>.</w:t>
        </w:r>
      </w:ins>
      <w:ins w:id="459" w:author="Gu, Wanjun" w:date="2025-07-15T22:47:00Z" w16du:dateUtc="2025-07-16T05:47:00Z">
        <w:r w:rsidR="00621E95">
          <w:rPr>
            <w:rFonts w:ascii="Arial" w:hAnsi="Arial" w:cs="Arial"/>
          </w:rPr>
          <w:t xml:space="preserve"> </w:t>
        </w:r>
      </w:ins>
      <w:bookmarkEnd w:id="409"/>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F541C8">
        <w:rPr>
          <w:rFonts w:ascii="Arial" w:hAnsi="Arial" w:cs="Arial"/>
        </w:rPr>
        <w:t>phenotype</w:t>
      </w:r>
      <w:r w:rsidR="000932EA">
        <w:rPr>
          <w:rFonts w:ascii="Arial" w:hAnsi="Arial" w:cs="Arial"/>
        </w:rPr>
        <w:t>-</w:t>
      </w:r>
      <w:r w:rsidR="00F541C8">
        <w:rPr>
          <w:rFonts w:ascii="Arial" w:hAnsi="Arial" w:cs="Arial"/>
        </w:rPr>
        <w:t xml:space="preserve">based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pPr>
        <w:spacing w:line="360" w:lineRule="auto"/>
        <w:rPr>
          <w:rFonts w:ascii="Arial" w:hAnsi="Arial" w:cs="Arial"/>
        </w:rPr>
        <w:pPrChange w:id="460" w:author="Rany M Salem" w:date="2025-07-16T15:43:00Z" w16du:dateUtc="2025-07-16T22:43:00Z">
          <w:pPr/>
        </w:pPrChange>
      </w:pPr>
    </w:p>
    <w:p w14:paraId="17A9D840" w14:textId="0D8BE34A" w:rsidR="001F6CF6" w:rsidRPr="00AA0B50" w:rsidRDefault="001F6CF6">
      <w:pPr>
        <w:spacing w:line="360" w:lineRule="auto"/>
        <w:rPr>
          <w:rFonts w:ascii="Arial" w:hAnsi="Arial" w:cs="Arial"/>
        </w:rPr>
        <w:pPrChange w:id="461" w:author="Rany M Salem" w:date="2025-07-16T15:43:00Z" w16du:dateUtc="2025-07-16T22:43:00Z">
          <w:pPr/>
        </w:pPrChange>
      </w:pPr>
      <w:r w:rsidRPr="00AA0B50">
        <w:rPr>
          <w:rFonts w:ascii="Arial" w:hAnsi="Arial" w:cs="Arial"/>
        </w:rPr>
        <w:lastRenderedPageBreak/>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spacing w:line="360" w:lineRule="auto"/>
        <w:rPr>
          <w:rFonts w:ascii="Arial" w:hAnsi="Arial" w:cs="Arial"/>
        </w:rPr>
        <w:pPrChange w:id="462" w:author="Rany M Salem" w:date="2025-07-16T15:43:00Z" w16du:dateUtc="2025-07-16T22:43:00Z">
          <w:pPr/>
        </w:pPrChange>
      </w:pPr>
    </w:p>
    <w:p w14:paraId="32A9DF3E" w14:textId="77777777" w:rsidR="001F6CF6" w:rsidRPr="00AA0B50" w:rsidRDefault="001F6CF6">
      <w:pPr>
        <w:spacing w:line="360" w:lineRule="auto"/>
        <w:rPr>
          <w:rFonts w:ascii="Arial" w:hAnsi="Arial" w:cs="Arial"/>
        </w:rPr>
        <w:pPrChange w:id="463" w:author="Rany M Salem" w:date="2025-07-16T15:43:00Z" w16du:dateUtc="2025-07-16T22:43:00Z">
          <w:pPr/>
        </w:pPrChange>
      </w:pPr>
    </w:p>
    <w:p w14:paraId="0B8B68B2" w14:textId="7470FBA3" w:rsidR="00E323E0" w:rsidRPr="00AA0B50" w:rsidRDefault="00E323E0">
      <w:pPr>
        <w:spacing w:line="360" w:lineRule="auto"/>
        <w:rPr>
          <w:rFonts w:ascii="Arial" w:hAnsi="Arial" w:cs="Arial"/>
          <w:b/>
          <w:bCs/>
        </w:rPr>
        <w:pPrChange w:id="464" w:author="Rany M Salem" w:date="2025-07-16T15:43:00Z" w16du:dateUtc="2025-07-16T22:43:00Z">
          <w:pPr/>
        </w:pPrChange>
      </w:pPr>
      <w:r w:rsidRPr="00AA0B50">
        <w:rPr>
          <w:rFonts w:ascii="Arial" w:hAnsi="Arial" w:cs="Arial"/>
          <w:b/>
          <w:bCs/>
        </w:rPr>
        <w:t>Data and code availability</w:t>
      </w:r>
    </w:p>
    <w:p w14:paraId="6134A87F" w14:textId="0625DC70" w:rsidR="0081452F" w:rsidRPr="00AA0B50" w:rsidRDefault="0081452F">
      <w:pPr>
        <w:spacing w:line="360" w:lineRule="auto"/>
        <w:rPr>
          <w:rFonts w:ascii="Arial" w:hAnsi="Arial" w:cs="Arial"/>
        </w:rPr>
        <w:pPrChange w:id="465" w:author="Rany M Salem" w:date="2025-07-16T15:43:00Z" w16du:dateUtc="2025-07-16T22:43:00Z">
          <w:pPr/>
        </w:pPrChange>
      </w:pPr>
      <w:r w:rsidRPr="00AA0B50">
        <w:rPr>
          <w:rFonts w:ascii="Arial" w:hAnsi="Arial" w:cs="Arial"/>
        </w:rPr>
        <w:t xml:space="preserve">The latest release of KDPS and documentation can be found </w:t>
      </w:r>
      <w:r w:rsidRPr="00AC0001">
        <w:rPr>
          <w:rFonts w:ascii="Arial" w:hAnsi="Arial" w:cs="Arial"/>
          <w:highlight w:val="yellow"/>
          <w:rPrChange w:id="466" w:author="Rany M Salem" w:date="2025-07-16T16:58:00Z" w16du:dateUtc="2025-07-16T23:58:00Z">
            <w:rPr>
              <w:rFonts w:ascii="Arial" w:hAnsi="Arial" w:cs="Arial"/>
            </w:rPr>
          </w:rPrChange>
        </w:rPr>
        <w:t xml:space="preserve">at </w:t>
      </w:r>
      <w:r w:rsidR="005E63A6" w:rsidRPr="00AC0001">
        <w:rPr>
          <w:rFonts w:ascii="Arial" w:hAnsi="Arial" w:cs="Arial"/>
          <w:highlight w:val="yellow"/>
          <w:rPrChange w:id="467" w:author="Rany M Salem" w:date="2025-07-16T16:58:00Z" w16du:dateUtc="2025-07-16T23:58:00Z">
            <w:rPr>
              <w:rFonts w:ascii="Arial" w:hAnsi="Arial" w:cs="Arial"/>
            </w:rPr>
          </w:rPrChange>
        </w:rPr>
        <w:t>https:</w:t>
      </w:r>
      <w:del w:id="468" w:author="Gu, Wanjun" w:date="2025-07-15T23:24:00Z" w16du:dateUtc="2025-07-16T06:24:00Z">
        <w:r w:rsidR="005E63A6" w:rsidRPr="00AC0001" w:rsidDel="00042A72">
          <w:rPr>
            <w:rFonts w:ascii="Arial" w:hAnsi="Arial" w:cs="Arial"/>
            <w:highlight w:val="yellow"/>
            <w:rPrChange w:id="469" w:author="Rany M Salem" w:date="2025-07-16T16:58:00Z" w16du:dateUtc="2025-07-16T23:58:00Z">
              <w:rPr>
                <w:rFonts w:ascii="Arial" w:hAnsi="Arial" w:cs="Arial"/>
              </w:rPr>
            </w:rPrChange>
          </w:rPr>
          <w:delText>//</w:delText>
        </w:r>
      </w:del>
      <w:ins w:id="470" w:author="Gu, Wanjun" w:date="2025-07-15T23:24:00Z" w16du:dateUtc="2025-07-16T06:24:00Z">
        <w:r w:rsidR="00042A72" w:rsidRPr="00AC0001">
          <w:rPr>
            <w:rFonts w:ascii="Arial" w:hAnsi="Arial" w:cs="Arial"/>
            <w:highlight w:val="yellow"/>
            <w:rPrChange w:id="471" w:author="Rany M Salem" w:date="2025-07-16T16:58:00Z" w16du:dateUtc="2025-07-16T23:58:00Z">
              <w:rPr>
                <w:rFonts w:ascii="Arial" w:hAnsi="Arial" w:cs="Arial"/>
              </w:rPr>
            </w:rPrChange>
          </w:rPr>
          <w:t>//ucsd-salem-lab.github.io/kdps/</w:t>
        </w:r>
      </w:ins>
      <w:del w:id="472" w:author="Gu, Wanjun" w:date="2025-07-15T23:24:00Z" w16du:dateUtc="2025-07-16T06:24:00Z">
        <w:r w:rsidR="005E63A6" w:rsidRPr="005E63A6" w:rsidDel="00042A72">
          <w:rPr>
            <w:rFonts w:ascii="Arial" w:hAnsi="Arial" w:cs="Arial"/>
          </w:rPr>
          <w:delText>github.com/UCSD-Salem-Lab/kdps</w:delText>
        </w:r>
      </w:del>
      <w:r w:rsidRPr="00AA0B50">
        <w:rPr>
          <w:rFonts w:ascii="Arial" w:hAnsi="Arial" w:cs="Arial"/>
        </w:rPr>
        <w:t xml:space="preserve">. The KDPS R package can be installed via </w:t>
      </w:r>
      <w:ins w:id="473" w:author="Gu, Wanjun" w:date="2025-07-15T23:24:00Z" w16du:dateUtc="2025-07-16T06:24:00Z">
        <w:r w:rsidR="00FE3B0B" w:rsidRPr="00AC0001">
          <w:rPr>
            <w:rFonts w:ascii="Arial" w:hAnsi="Arial" w:cs="Arial"/>
            <w:highlight w:val="yellow"/>
            <w:rPrChange w:id="474" w:author="Rany M Salem" w:date="2025-07-16T16:58:00Z" w16du:dateUtc="2025-07-16T23:58:00Z">
              <w:rPr>
                <w:rFonts w:ascii="Arial" w:hAnsi="Arial" w:cs="Arial"/>
              </w:rPr>
            </w:rPrChange>
          </w:rPr>
          <w:t>the Comprehensive R Archive Network</w:t>
        </w:r>
      </w:ins>
      <w:ins w:id="475" w:author="Gu, Wanjun" w:date="2025-07-15T23:25:00Z" w16du:dateUtc="2025-07-16T06:25:00Z">
        <w:r w:rsidR="00FE3B0B" w:rsidRPr="00AC0001">
          <w:rPr>
            <w:rFonts w:ascii="Arial" w:hAnsi="Arial" w:cs="Arial"/>
            <w:highlight w:val="yellow"/>
            <w:rPrChange w:id="476" w:author="Rany M Salem" w:date="2025-07-16T16:58:00Z" w16du:dateUtc="2025-07-16T23:58:00Z">
              <w:rPr>
                <w:rFonts w:ascii="Arial" w:hAnsi="Arial" w:cs="Arial"/>
              </w:rPr>
            </w:rPrChange>
          </w:rPr>
          <w:t xml:space="preserve"> (CRAN) and</w:t>
        </w:r>
        <w:r w:rsidR="00FE3B0B">
          <w:rPr>
            <w:rFonts w:ascii="Arial" w:hAnsi="Arial" w:cs="Arial"/>
          </w:rPr>
          <w:t xml:space="preserve"> </w:t>
        </w:r>
      </w:ins>
      <w:r w:rsidRPr="00AA0B50">
        <w:rPr>
          <w:rFonts w:ascii="Arial" w:hAnsi="Arial" w:cs="Arial"/>
        </w:rPr>
        <w:t xml:space="preserve">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pPr>
        <w:spacing w:line="360" w:lineRule="auto"/>
        <w:rPr>
          <w:rFonts w:ascii="Arial" w:hAnsi="Arial" w:cs="Arial"/>
        </w:rPr>
        <w:pPrChange w:id="477" w:author="Rany M Salem" w:date="2025-07-16T15:43:00Z" w16du:dateUtc="2025-07-16T22:43:00Z">
          <w:pPr/>
        </w:pPrChange>
      </w:pPr>
    </w:p>
    <w:p w14:paraId="3FD9DBF6" w14:textId="77777777" w:rsidR="0081452F" w:rsidRPr="00AA0B50" w:rsidRDefault="0081452F">
      <w:pPr>
        <w:spacing w:line="360" w:lineRule="auto"/>
        <w:rPr>
          <w:rFonts w:ascii="Arial" w:hAnsi="Arial" w:cs="Arial"/>
        </w:rPr>
        <w:pPrChange w:id="478" w:author="Rany M Salem" w:date="2025-07-16T15:43:00Z" w16du:dateUtc="2025-07-16T22:43:00Z">
          <w:pPr/>
        </w:pPrChange>
      </w:pPr>
    </w:p>
    <w:p w14:paraId="6BE49FDB" w14:textId="2915D468" w:rsidR="00E323E0" w:rsidRPr="00AA0B50" w:rsidRDefault="00E323E0">
      <w:pPr>
        <w:spacing w:line="360" w:lineRule="auto"/>
        <w:rPr>
          <w:rFonts w:ascii="Arial" w:hAnsi="Arial" w:cs="Arial"/>
          <w:b/>
          <w:bCs/>
        </w:rPr>
        <w:pPrChange w:id="479" w:author="Rany M Salem" w:date="2025-07-16T15:43:00Z" w16du:dateUtc="2025-07-16T22:43:00Z">
          <w:pPr/>
        </w:pPrChange>
      </w:pPr>
      <w:r w:rsidRPr="00AA0B50">
        <w:rPr>
          <w:rFonts w:ascii="Arial" w:hAnsi="Arial" w:cs="Arial"/>
          <w:b/>
          <w:bCs/>
        </w:rPr>
        <w:t>Acknowledgements</w:t>
      </w:r>
    </w:p>
    <w:p w14:paraId="2769325D" w14:textId="18C624D0" w:rsidR="00A03DC0" w:rsidRPr="00AA0B50" w:rsidRDefault="000919BA">
      <w:pPr>
        <w:spacing w:line="360" w:lineRule="auto"/>
        <w:rPr>
          <w:rFonts w:ascii="Arial" w:hAnsi="Arial" w:cs="Arial"/>
        </w:rPr>
        <w:pPrChange w:id="480" w:author="Rany M Salem" w:date="2025-07-16T15:43:00Z" w16du:dateUtc="2025-07-16T22:43:00Z">
          <w:pPr/>
        </w:pPrChange>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pPr>
        <w:autoSpaceDE w:val="0"/>
        <w:autoSpaceDN w:val="0"/>
        <w:adjustRightInd w:val="0"/>
        <w:spacing w:line="360" w:lineRule="auto"/>
        <w:jc w:val="both"/>
        <w:rPr>
          <w:rFonts w:ascii="Arial" w:hAnsi="Arial" w:cs="Arial"/>
          <w:b/>
          <w:bCs/>
          <w:color w:val="131413"/>
        </w:rPr>
        <w:pPrChange w:id="481" w:author="Rany M Salem" w:date="2025-07-16T15:43:00Z" w16du:dateUtc="2025-07-16T22:43:00Z">
          <w:pPr>
            <w:autoSpaceDE w:val="0"/>
            <w:autoSpaceDN w:val="0"/>
            <w:adjustRightInd w:val="0"/>
            <w:jc w:val="both"/>
          </w:pPr>
        </w:pPrChange>
      </w:pPr>
    </w:p>
    <w:p w14:paraId="068A6146" w14:textId="370EE9E5" w:rsidR="00A03DC0" w:rsidRPr="00AA0B50" w:rsidRDefault="00A03DC0">
      <w:pPr>
        <w:autoSpaceDE w:val="0"/>
        <w:autoSpaceDN w:val="0"/>
        <w:adjustRightInd w:val="0"/>
        <w:spacing w:line="360" w:lineRule="auto"/>
        <w:jc w:val="both"/>
        <w:rPr>
          <w:rFonts w:ascii="Arial" w:hAnsi="Arial" w:cs="Arial"/>
          <w:b/>
          <w:bCs/>
          <w:color w:val="131413"/>
        </w:rPr>
        <w:pPrChange w:id="482" w:author="Rany M Salem" w:date="2025-07-16T15:43:00Z" w16du:dateUtc="2025-07-16T22:43:00Z">
          <w:pPr>
            <w:autoSpaceDE w:val="0"/>
            <w:autoSpaceDN w:val="0"/>
            <w:adjustRightInd w:val="0"/>
            <w:jc w:val="both"/>
          </w:pPr>
        </w:pPrChange>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22EAA928" w14:textId="77777777" w:rsidR="000919BA" w:rsidRPr="00AA0B50" w:rsidRDefault="000919BA">
      <w:pPr>
        <w:spacing w:line="360" w:lineRule="auto"/>
        <w:rPr>
          <w:rFonts w:ascii="Arial" w:hAnsi="Arial" w:cs="Arial"/>
        </w:rPr>
        <w:pPrChange w:id="483" w:author="Rany M Salem" w:date="2025-07-16T15:43:00Z" w16du:dateUtc="2025-07-16T22:43:00Z">
          <w:pPr/>
        </w:pPrChange>
      </w:pPr>
    </w:p>
    <w:p w14:paraId="4561B6CC" w14:textId="3D80B6D1" w:rsidR="00E323E0" w:rsidRPr="00AA0B50" w:rsidRDefault="00E323E0">
      <w:pPr>
        <w:spacing w:line="360" w:lineRule="auto"/>
        <w:rPr>
          <w:rFonts w:ascii="Arial" w:hAnsi="Arial" w:cs="Arial"/>
          <w:b/>
          <w:bCs/>
        </w:rPr>
        <w:pPrChange w:id="484" w:author="Rany M Salem" w:date="2025-07-16T15:43:00Z" w16du:dateUtc="2025-07-16T22:43:00Z">
          <w:pPr/>
        </w:pPrChange>
      </w:pPr>
      <w:r w:rsidRPr="00AA0B50">
        <w:rPr>
          <w:rFonts w:ascii="Arial" w:hAnsi="Arial" w:cs="Arial"/>
          <w:b/>
          <w:bCs/>
        </w:rPr>
        <w:t>Conflict of interest</w:t>
      </w:r>
    </w:p>
    <w:p w14:paraId="3A40D7CE" w14:textId="1C640F41" w:rsidR="000919BA" w:rsidRPr="00AA0B50" w:rsidRDefault="000919BA">
      <w:pPr>
        <w:spacing w:line="360" w:lineRule="auto"/>
        <w:rPr>
          <w:rFonts w:ascii="Arial" w:hAnsi="Arial" w:cs="Arial"/>
        </w:rPr>
        <w:pPrChange w:id="485" w:author="Rany M Salem" w:date="2025-07-16T15:43:00Z" w16du:dateUtc="2025-07-16T22:43:00Z">
          <w:pPr/>
        </w:pPrChange>
      </w:pPr>
      <w:r w:rsidRPr="00AA0B50">
        <w:rPr>
          <w:rFonts w:ascii="Arial" w:hAnsi="Arial" w:cs="Arial"/>
        </w:rPr>
        <w:t>The authors of the manuscript declare no conflict of interest.</w:t>
      </w:r>
    </w:p>
    <w:p w14:paraId="21838735" w14:textId="77777777" w:rsidR="00E323E0" w:rsidRPr="00AA0B50" w:rsidRDefault="00E323E0">
      <w:pPr>
        <w:spacing w:line="360" w:lineRule="auto"/>
        <w:rPr>
          <w:rFonts w:ascii="Arial" w:hAnsi="Arial" w:cs="Arial"/>
        </w:rPr>
        <w:pPrChange w:id="486" w:author="Rany M Salem" w:date="2025-07-16T15:43:00Z" w16du:dateUtc="2025-07-16T22:43:00Z">
          <w:pPr/>
        </w:pPrChange>
      </w:pPr>
    </w:p>
    <w:p w14:paraId="2823D142" w14:textId="2631C88F" w:rsidR="00E323E0" w:rsidRPr="00AA0B50" w:rsidRDefault="00E323E0">
      <w:pPr>
        <w:spacing w:line="360" w:lineRule="auto"/>
        <w:rPr>
          <w:rFonts w:ascii="Arial" w:hAnsi="Arial" w:cs="Arial"/>
          <w:b/>
          <w:bCs/>
        </w:rPr>
        <w:pPrChange w:id="487" w:author="Rany M Salem" w:date="2025-07-16T15:43:00Z" w16du:dateUtc="2025-07-16T22:43:00Z">
          <w:pPr/>
        </w:pPrChange>
      </w:pPr>
      <w:r w:rsidRPr="00AA0B50">
        <w:rPr>
          <w:rFonts w:ascii="Arial" w:hAnsi="Arial" w:cs="Arial"/>
          <w:b/>
          <w:bCs/>
        </w:rPr>
        <w:t>Funding</w:t>
      </w:r>
    </w:p>
    <w:p w14:paraId="40AC14EF" w14:textId="414FC86D" w:rsidR="00282EBA" w:rsidRPr="00AA0B50" w:rsidRDefault="001F6CF6">
      <w:pPr>
        <w:spacing w:line="360" w:lineRule="auto"/>
        <w:rPr>
          <w:rFonts w:ascii="Arial" w:hAnsi="Arial" w:cs="Arial"/>
        </w:rPr>
        <w:pPrChange w:id="488" w:author="Rany M Salem" w:date="2025-07-16T15:43:00Z" w16du:dateUtc="2025-07-16T22:43:00Z">
          <w:pPr/>
        </w:pPrChange>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pPr>
              <w:spacing w:line="360" w:lineRule="auto"/>
              <w:rPr>
                <w:rFonts w:ascii="Arial" w:hAnsi="Arial" w:cs="Arial"/>
                <w:b/>
                <w:bCs/>
                <w:color w:val="000000"/>
              </w:rPr>
              <w:pPrChange w:id="489" w:author="Rany M Salem" w:date="2025-07-16T15:43:00Z" w16du:dateUtc="2025-07-16T22:43:00Z">
                <w:pPr/>
              </w:pPrChange>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pPr>
              <w:spacing w:line="360" w:lineRule="auto"/>
              <w:rPr>
                <w:rFonts w:ascii="Arial" w:hAnsi="Arial" w:cs="Arial"/>
                <w:b/>
                <w:bCs/>
                <w:color w:val="000000"/>
              </w:rPr>
              <w:pPrChange w:id="490" w:author="Rany M Salem" w:date="2025-07-16T15:43:00Z" w16du:dateUtc="2025-07-16T22:43:00Z">
                <w:pPr/>
              </w:pPrChange>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pPr>
              <w:spacing w:line="360" w:lineRule="auto"/>
              <w:rPr>
                <w:rFonts w:ascii="Arial" w:hAnsi="Arial" w:cs="Arial"/>
                <w:b/>
                <w:bCs/>
                <w:color w:val="000000"/>
              </w:rPr>
              <w:pPrChange w:id="491" w:author="Rany M Salem" w:date="2025-07-16T15:43:00Z" w16du:dateUtc="2025-07-16T22:43:00Z">
                <w:pPr/>
              </w:pPrChange>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2921DE94" w14:textId="77777777" w:rsidR="00282EBA" w:rsidRPr="00AA0B50" w:rsidRDefault="00282EBA">
            <w:pPr>
              <w:spacing w:line="360" w:lineRule="auto"/>
              <w:rPr>
                <w:rFonts w:ascii="Arial" w:hAnsi="Arial" w:cs="Arial"/>
                <w:color w:val="000000"/>
              </w:rPr>
              <w:pPrChange w:id="492" w:author="Rany M Salem" w:date="2025-07-16T15:43:00Z" w16du:dateUtc="2025-07-16T22:43:00Z">
                <w:pPr/>
              </w:pPrChange>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vAlign w:val="center"/>
            <w:hideMark/>
          </w:tcPr>
          <w:p w14:paraId="1364A358" w14:textId="77777777" w:rsidR="00282EBA" w:rsidRPr="00AA0B50" w:rsidRDefault="00282EBA">
            <w:pPr>
              <w:spacing w:line="360" w:lineRule="auto"/>
              <w:rPr>
                <w:rFonts w:ascii="Arial" w:hAnsi="Arial" w:cs="Arial"/>
                <w:color w:val="000000"/>
              </w:rPr>
              <w:pPrChange w:id="493" w:author="Rany M Salem" w:date="2025-07-16T15:43:00Z" w16du:dateUtc="2025-07-16T22:43:00Z">
                <w:pPr/>
              </w:pPrChange>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vAlign w:val="center"/>
            <w:hideMark/>
          </w:tcPr>
          <w:p w14:paraId="16DB16B3" w14:textId="3FCEE88B" w:rsidR="00282EBA" w:rsidRPr="00AA0B50" w:rsidRDefault="00282EBA">
            <w:pPr>
              <w:spacing w:line="360" w:lineRule="auto"/>
              <w:rPr>
                <w:rFonts w:ascii="Arial" w:hAnsi="Arial" w:cs="Arial"/>
                <w:color w:val="000000"/>
              </w:rPr>
              <w:pPrChange w:id="494" w:author="Rany M Salem" w:date="2025-07-16T15:43:00Z" w16du:dateUtc="2025-07-16T22:43:00Z">
                <w:pPr/>
              </w:pPrChange>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pPr>
              <w:spacing w:line="360" w:lineRule="auto"/>
              <w:rPr>
                <w:rFonts w:ascii="Arial" w:hAnsi="Arial" w:cs="Arial"/>
                <w:color w:val="000000"/>
              </w:rPr>
              <w:pPrChange w:id="495" w:author="Rany M Salem" w:date="2025-07-16T15:43:00Z" w16du:dateUtc="2025-07-16T22:43:00Z">
                <w:pPr/>
              </w:pPrChange>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pPr>
              <w:spacing w:line="360" w:lineRule="auto"/>
              <w:rPr>
                <w:rFonts w:ascii="Arial" w:hAnsi="Arial" w:cs="Arial"/>
                <w:color w:val="000000"/>
              </w:rPr>
              <w:pPrChange w:id="496" w:author="Rany M Salem" w:date="2025-07-16T15:43:00Z" w16du:dateUtc="2025-07-16T22:43:00Z">
                <w:pPr/>
              </w:pPrChange>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pPr>
              <w:spacing w:line="360" w:lineRule="auto"/>
              <w:rPr>
                <w:rFonts w:ascii="Arial" w:hAnsi="Arial" w:cs="Arial"/>
                <w:color w:val="000000"/>
              </w:rPr>
              <w:pPrChange w:id="497" w:author="Rany M Salem" w:date="2025-07-16T15:43:00Z" w16du:dateUtc="2025-07-16T22:43:00Z">
                <w:pPr/>
              </w:pPrChange>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69774F9E" w14:textId="77777777" w:rsidR="00282EBA" w:rsidRPr="00AA0B50" w:rsidRDefault="00282EBA">
            <w:pPr>
              <w:spacing w:line="360" w:lineRule="auto"/>
              <w:rPr>
                <w:rFonts w:ascii="Arial" w:hAnsi="Arial" w:cs="Arial"/>
                <w:color w:val="000000"/>
              </w:rPr>
              <w:pPrChange w:id="498" w:author="Rany M Salem" w:date="2025-07-16T15:43:00Z" w16du:dateUtc="2025-07-16T22:43:00Z">
                <w:pPr/>
              </w:pPrChange>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vAlign w:val="center"/>
            <w:hideMark/>
          </w:tcPr>
          <w:p w14:paraId="21365211" w14:textId="77777777" w:rsidR="00282EBA" w:rsidRPr="00AA0B50" w:rsidRDefault="00282EBA">
            <w:pPr>
              <w:spacing w:line="360" w:lineRule="auto"/>
              <w:rPr>
                <w:rFonts w:ascii="Arial" w:hAnsi="Arial" w:cs="Arial"/>
                <w:color w:val="000000"/>
              </w:rPr>
              <w:pPrChange w:id="499" w:author="Rany M Salem" w:date="2025-07-16T15:43:00Z" w16du:dateUtc="2025-07-16T22:43:00Z">
                <w:pPr/>
              </w:pPrChange>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vAlign w:val="center"/>
            <w:hideMark/>
          </w:tcPr>
          <w:p w14:paraId="3BF71EB5" w14:textId="77777777" w:rsidR="00282EBA" w:rsidRPr="00AA0B50" w:rsidRDefault="00282EBA">
            <w:pPr>
              <w:spacing w:line="360" w:lineRule="auto"/>
              <w:rPr>
                <w:rFonts w:ascii="Arial" w:hAnsi="Arial" w:cs="Arial"/>
                <w:color w:val="000000"/>
              </w:rPr>
              <w:pPrChange w:id="500" w:author="Rany M Salem" w:date="2025-07-16T15:43:00Z" w16du:dateUtc="2025-07-16T22:43:00Z">
                <w:pPr/>
              </w:pPrChange>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pPr>
              <w:spacing w:line="360" w:lineRule="auto"/>
              <w:rPr>
                <w:rFonts w:ascii="Arial" w:hAnsi="Arial" w:cs="Arial"/>
                <w:color w:val="000000"/>
              </w:rPr>
              <w:pPrChange w:id="501" w:author="Rany M Salem" w:date="2025-07-16T15:43:00Z" w16du:dateUtc="2025-07-16T22:43:00Z">
                <w:pPr/>
              </w:pPrChange>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746E1AE5" w14:textId="77777777" w:rsidR="00341F1E" w:rsidRDefault="00282EBA">
            <w:pPr>
              <w:spacing w:line="360" w:lineRule="auto"/>
              <w:rPr>
                <w:ins w:id="502" w:author="Gu, Wanjun" w:date="2025-07-15T17:05:00Z" w16du:dateUtc="2025-07-16T00:05:00Z"/>
                <w:rFonts w:ascii="Arial" w:hAnsi="Arial" w:cs="Arial"/>
                <w:color w:val="000000"/>
              </w:rPr>
              <w:pPrChange w:id="503" w:author="Rany M Salem" w:date="2025-07-16T15:43:00Z" w16du:dateUtc="2025-07-16T22:43:00Z">
                <w:pPr/>
              </w:pPrChange>
            </w:pPr>
            <w:r w:rsidRPr="00AA0B50">
              <w:rPr>
                <w:rFonts w:ascii="Arial" w:hAnsi="Arial" w:cs="Arial"/>
                <w:color w:val="000000"/>
              </w:rPr>
              <w:t>Tested with three phenotype configurations</w:t>
            </w:r>
            <w:ins w:id="504" w:author="Gu, Wanjun" w:date="2025-07-15T17:05:00Z" w16du:dateUtc="2025-07-16T00:05:00Z">
              <w:r w:rsidR="00341F1E">
                <w:rPr>
                  <w:rFonts w:ascii="Arial" w:hAnsi="Arial" w:cs="Arial"/>
                  <w:color w:val="000000"/>
                </w:rPr>
                <w:t>:</w:t>
              </w:r>
            </w:ins>
          </w:p>
          <w:p w14:paraId="6C13F6B2" w14:textId="77777777" w:rsidR="00341F1E" w:rsidRDefault="00282EBA">
            <w:pPr>
              <w:spacing w:line="360" w:lineRule="auto"/>
              <w:rPr>
                <w:ins w:id="505" w:author="Gu, Wanjun" w:date="2025-07-15T17:05:00Z" w16du:dateUtc="2025-07-16T00:05:00Z"/>
                <w:rFonts w:ascii="Arial" w:hAnsi="Arial" w:cs="Arial"/>
                <w:color w:val="000000"/>
              </w:rPr>
              <w:pPrChange w:id="506" w:author="Rany M Salem" w:date="2025-07-16T15:43:00Z" w16du:dateUtc="2025-07-16T22:43:00Z">
                <w:pPr/>
              </w:pPrChange>
            </w:pPr>
            <w:del w:id="507" w:author="Gu, Wanjun" w:date="2025-07-15T17:05:00Z" w16du:dateUtc="2025-07-16T00:05:00Z">
              <w:r w:rsidRPr="00341F1E" w:rsidDel="00341F1E">
                <w:rPr>
                  <w:rFonts w:ascii="Arial" w:hAnsi="Arial" w:cs="Arial"/>
                  <w:b/>
                  <w:bCs/>
                  <w:color w:val="000000"/>
                  <w:rPrChange w:id="508" w:author="Gu, Wanjun" w:date="2025-07-15T17:05:00Z" w16du:dateUtc="2025-07-16T00:05:00Z">
                    <w:rPr>
                      <w:rFonts w:ascii="Arial" w:hAnsi="Arial" w:cs="Arial"/>
                      <w:color w:val="000000"/>
                    </w:rPr>
                  </w:rPrChange>
                </w:rPr>
                <w:delText xml:space="preserve"> (</w:delText>
              </w:r>
            </w:del>
            <w:r w:rsidRPr="00341F1E">
              <w:rPr>
                <w:rFonts w:ascii="Arial" w:hAnsi="Arial" w:cs="Arial"/>
                <w:b/>
                <w:bCs/>
                <w:color w:val="000000"/>
                <w:rPrChange w:id="509" w:author="Gu, Wanjun" w:date="2025-07-15T17:05:00Z" w16du:dateUtc="2025-07-16T00:05:00Z">
                  <w:rPr>
                    <w:rFonts w:ascii="Arial" w:hAnsi="Arial" w:cs="Arial"/>
                    <w:color w:val="000000"/>
                  </w:rPr>
                </w:rPrChange>
              </w:rPr>
              <w:t>pheno1</w:t>
            </w:r>
            <w:r w:rsidRPr="00AA0B50">
              <w:rPr>
                <w:rFonts w:ascii="Arial" w:hAnsi="Arial" w:cs="Arial"/>
                <w:color w:val="000000"/>
              </w:rPr>
              <w:t>: binary</w:t>
            </w:r>
            <w:del w:id="510" w:author="Gu, Wanjun" w:date="2025-07-15T17:05:00Z" w16du:dateUtc="2025-07-16T00:05:00Z">
              <w:r w:rsidRPr="00AA0B50" w:rsidDel="00341F1E">
                <w:rPr>
                  <w:rFonts w:ascii="Arial" w:hAnsi="Arial" w:cs="Arial"/>
                  <w:color w:val="000000"/>
                </w:rPr>
                <w:delText>;</w:delText>
              </w:r>
            </w:del>
            <w:r w:rsidRPr="00AA0B50">
              <w:rPr>
                <w:rFonts w:ascii="Arial" w:hAnsi="Arial" w:cs="Arial"/>
                <w:color w:val="000000"/>
              </w:rPr>
              <w:t xml:space="preserve"> </w:t>
            </w:r>
          </w:p>
          <w:p w14:paraId="68F3ECD6" w14:textId="03CC9AFC" w:rsidR="00282EBA" w:rsidRPr="00AA0B50" w:rsidRDefault="00282EBA">
            <w:pPr>
              <w:spacing w:line="360" w:lineRule="auto"/>
              <w:rPr>
                <w:rFonts w:ascii="Arial" w:hAnsi="Arial" w:cs="Arial"/>
                <w:color w:val="000000"/>
              </w:rPr>
              <w:pPrChange w:id="511" w:author="Rany M Salem" w:date="2025-07-16T15:43:00Z" w16du:dateUtc="2025-07-16T22:43:00Z">
                <w:pPr/>
              </w:pPrChange>
            </w:pPr>
            <w:r w:rsidRPr="00341F1E">
              <w:rPr>
                <w:rFonts w:ascii="Arial" w:hAnsi="Arial" w:cs="Arial"/>
                <w:b/>
                <w:bCs/>
                <w:color w:val="000000"/>
                <w:rPrChange w:id="512" w:author="Gu, Wanjun" w:date="2025-07-15T17:05:00Z" w16du:dateUtc="2025-07-16T00:05:00Z">
                  <w:rPr>
                    <w:rFonts w:ascii="Arial" w:hAnsi="Arial" w:cs="Arial"/>
                    <w:color w:val="000000"/>
                  </w:rPr>
                </w:rPrChange>
              </w:rPr>
              <w:t>pheno2</w:t>
            </w:r>
            <w:r w:rsidRPr="00AA0B50">
              <w:rPr>
                <w:rFonts w:ascii="Arial" w:hAnsi="Arial" w:cs="Arial"/>
                <w:color w:val="000000"/>
              </w:rPr>
              <w:t xml:space="preserve">: categorical with </w:t>
            </w:r>
            <w:r w:rsidR="005913E7">
              <w:rPr>
                <w:rFonts w:ascii="Arial" w:hAnsi="Arial" w:cs="Arial"/>
                <w:color w:val="000000"/>
              </w:rPr>
              <w:t>three</w:t>
            </w:r>
            <w:r w:rsidRPr="00AA0B50">
              <w:rPr>
                <w:rFonts w:ascii="Arial" w:hAnsi="Arial" w:cs="Arial"/>
                <w:color w:val="000000"/>
              </w:rPr>
              <w:t xml:space="preserve"> categories</w:t>
            </w:r>
            <w:del w:id="513" w:author="Gu, Wanjun" w:date="2025-07-15T17:05:00Z" w16du:dateUtc="2025-07-16T00:05:00Z">
              <w:r w:rsidRPr="00AA0B50" w:rsidDel="00341F1E">
                <w:rPr>
                  <w:rFonts w:ascii="Arial" w:hAnsi="Arial" w:cs="Arial"/>
                  <w:color w:val="000000"/>
                </w:rPr>
                <w:delText>,</w:delText>
              </w:r>
            </w:del>
            <w:r w:rsidRPr="00AA0B50">
              <w:rPr>
                <w:rFonts w:ascii="Arial" w:hAnsi="Arial" w:cs="Arial"/>
                <w:color w:val="000000"/>
              </w:rPr>
              <w:t xml:space="preserve"> </w:t>
            </w:r>
            <w:r w:rsidRPr="00341F1E">
              <w:rPr>
                <w:rFonts w:ascii="Arial" w:hAnsi="Arial" w:cs="Arial"/>
                <w:b/>
                <w:bCs/>
                <w:color w:val="000000"/>
                <w:rPrChange w:id="514" w:author="Gu, Wanjun" w:date="2025-07-15T17:05:00Z" w16du:dateUtc="2025-07-16T00:05:00Z">
                  <w:rPr>
                    <w:rFonts w:ascii="Arial" w:hAnsi="Arial" w:cs="Arial"/>
                    <w:color w:val="000000"/>
                  </w:rPr>
                </w:rPrChange>
              </w:rPr>
              <w:t>pheno3</w:t>
            </w:r>
            <w:r w:rsidRPr="00AA0B50">
              <w:rPr>
                <w:rFonts w:ascii="Arial" w:hAnsi="Arial" w:cs="Arial"/>
                <w:color w:val="000000"/>
              </w:rPr>
              <w:t>: numerical</w:t>
            </w:r>
            <w:del w:id="515" w:author="Gu, Wanjun" w:date="2025-07-15T17:05:00Z" w16du:dateUtc="2025-07-16T00:05:00Z">
              <w:r w:rsidRPr="00AA0B50" w:rsidDel="00341F1E">
                <w:rPr>
                  <w:rFonts w:ascii="Arial" w:hAnsi="Arial" w:cs="Arial"/>
                  <w:color w:val="000000"/>
                </w:rPr>
                <w:delText>).</w:delText>
              </w:r>
            </w:del>
          </w:p>
        </w:tc>
        <w:tc>
          <w:tcPr>
            <w:tcW w:w="2019" w:type="pct"/>
            <w:tcBorders>
              <w:top w:val="nil"/>
              <w:left w:val="nil"/>
              <w:bottom w:val="single" w:sz="4" w:space="0" w:color="auto"/>
              <w:right w:val="single" w:sz="4" w:space="0" w:color="auto"/>
            </w:tcBorders>
            <w:shd w:val="clear" w:color="000000" w:fill="D9D9D9"/>
            <w:vAlign w:val="center"/>
            <w:hideMark/>
          </w:tcPr>
          <w:p w14:paraId="2DD24CC8" w14:textId="77777777" w:rsidR="00341F1E" w:rsidRPr="00B264C8" w:rsidRDefault="00341F1E">
            <w:pPr>
              <w:spacing w:line="360" w:lineRule="auto"/>
              <w:rPr>
                <w:ins w:id="516" w:author="Gu, Wanjun" w:date="2025-07-15T17:05:00Z" w16du:dateUtc="2025-07-16T00:05:00Z"/>
                <w:rFonts w:ascii="Arial" w:hAnsi="Arial" w:cs="Arial"/>
                <w:color w:val="000000"/>
                <w:highlight w:val="yellow"/>
                <w:rPrChange w:id="517" w:author="Rany M Salem" w:date="2025-07-16T16:35:00Z" w16du:dateUtc="2025-07-16T23:35:00Z">
                  <w:rPr>
                    <w:ins w:id="518" w:author="Gu, Wanjun" w:date="2025-07-15T17:05:00Z" w16du:dateUtc="2025-07-16T00:05:00Z"/>
                    <w:rFonts w:ascii="Arial" w:hAnsi="Arial" w:cs="Arial"/>
                    <w:color w:val="000000"/>
                  </w:rPr>
                </w:rPrChange>
              </w:rPr>
              <w:pPrChange w:id="519" w:author="Rany M Salem" w:date="2025-07-16T15:43:00Z" w16du:dateUtc="2025-07-16T22:43:00Z">
                <w:pPr/>
              </w:pPrChange>
            </w:pPr>
            <w:ins w:id="520" w:author="Gu, Wanjun" w:date="2025-07-15T17:05:00Z" w16du:dateUtc="2025-07-16T00:05:00Z">
              <w:r w:rsidRPr="00B264C8">
                <w:rPr>
                  <w:rFonts w:ascii="Arial" w:hAnsi="Arial" w:cs="Arial"/>
                  <w:b/>
                  <w:bCs/>
                  <w:color w:val="000000"/>
                  <w:highlight w:val="yellow"/>
                  <w:rPrChange w:id="521" w:author="Rany M Salem" w:date="2025-07-16T16:35:00Z" w16du:dateUtc="2025-07-16T23:35:00Z">
                    <w:rPr>
                      <w:rFonts w:ascii="Arial" w:hAnsi="Arial" w:cs="Arial"/>
                      <w:color w:val="000000"/>
                    </w:rPr>
                  </w:rPrChange>
                </w:rPr>
                <w:t>pheno1</w:t>
              </w:r>
              <w:r w:rsidRPr="00B264C8">
                <w:rPr>
                  <w:rFonts w:ascii="Arial" w:hAnsi="Arial" w:cs="Arial"/>
                  <w:color w:val="000000"/>
                  <w:highlight w:val="yellow"/>
                  <w:rPrChange w:id="522" w:author="Rany M Salem" w:date="2025-07-16T16:35:00Z" w16du:dateUtc="2025-07-16T23:35:00Z">
                    <w:rPr>
                      <w:rFonts w:ascii="Arial" w:hAnsi="Arial" w:cs="Arial"/>
                      <w:color w:val="000000"/>
                    </w:rPr>
                  </w:rPrChange>
                </w:rPr>
                <w:t>:</w:t>
              </w:r>
            </w:ins>
          </w:p>
          <w:p w14:paraId="77D8511F" w14:textId="77777777" w:rsidR="00341F1E" w:rsidRPr="00B264C8" w:rsidRDefault="00341F1E">
            <w:pPr>
              <w:spacing w:line="360" w:lineRule="auto"/>
              <w:rPr>
                <w:ins w:id="523" w:author="Gu, Wanjun" w:date="2025-07-15T17:05:00Z" w16du:dateUtc="2025-07-16T00:05:00Z"/>
                <w:rFonts w:ascii="Arial" w:hAnsi="Arial" w:cs="Arial"/>
                <w:color w:val="000000"/>
                <w:highlight w:val="yellow"/>
                <w:rPrChange w:id="524" w:author="Rany M Salem" w:date="2025-07-16T16:35:00Z" w16du:dateUtc="2025-07-16T23:35:00Z">
                  <w:rPr>
                    <w:ins w:id="525" w:author="Gu, Wanjun" w:date="2025-07-15T17:05:00Z" w16du:dateUtc="2025-07-16T00:05:00Z"/>
                    <w:rFonts w:ascii="Arial" w:hAnsi="Arial" w:cs="Arial"/>
                    <w:color w:val="000000"/>
                  </w:rPr>
                </w:rPrChange>
              </w:rPr>
              <w:pPrChange w:id="526" w:author="Rany M Salem" w:date="2025-07-16T15:43:00Z" w16du:dateUtc="2025-07-16T22:43:00Z">
                <w:pPr/>
              </w:pPrChange>
            </w:pPr>
            <w:ins w:id="527" w:author="Gu, Wanjun" w:date="2025-07-15T17:05:00Z" w16du:dateUtc="2025-07-16T00:05:00Z">
              <w:r w:rsidRPr="00B264C8">
                <w:rPr>
                  <w:rFonts w:ascii="Arial" w:hAnsi="Arial" w:cs="Arial"/>
                  <w:color w:val="000000"/>
                  <w:highlight w:val="yellow"/>
                  <w:rPrChange w:id="528" w:author="Rany M Salem" w:date="2025-07-16T16:35:00Z" w16du:dateUtc="2025-07-16T23:35:00Z">
                    <w:rPr>
                      <w:rFonts w:ascii="Arial" w:hAnsi="Arial" w:cs="Arial"/>
                      <w:color w:val="000000"/>
                    </w:rPr>
                  </w:rPrChange>
                </w:rPr>
                <w:t>Diseased (20%) - Healthy (80%)</w:t>
              </w:r>
            </w:ins>
          </w:p>
          <w:p w14:paraId="40AD0281" w14:textId="77777777" w:rsidR="00341F1E" w:rsidRPr="00B264C8" w:rsidRDefault="00341F1E">
            <w:pPr>
              <w:spacing w:line="360" w:lineRule="auto"/>
              <w:rPr>
                <w:ins w:id="529" w:author="Gu, Wanjun" w:date="2025-07-15T17:05:00Z" w16du:dateUtc="2025-07-16T00:05:00Z"/>
                <w:rFonts w:ascii="Arial" w:hAnsi="Arial" w:cs="Arial"/>
                <w:color w:val="000000"/>
                <w:highlight w:val="yellow"/>
                <w:rPrChange w:id="530" w:author="Rany M Salem" w:date="2025-07-16T16:35:00Z" w16du:dateUtc="2025-07-16T23:35:00Z">
                  <w:rPr>
                    <w:ins w:id="531" w:author="Gu, Wanjun" w:date="2025-07-15T17:05:00Z" w16du:dateUtc="2025-07-16T00:05:00Z"/>
                    <w:rFonts w:ascii="Arial" w:hAnsi="Arial" w:cs="Arial"/>
                    <w:color w:val="000000"/>
                  </w:rPr>
                </w:rPrChange>
              </w:rPr>
              <w:pPrChange w:id="532" w:author="Rany M Salem" w:date="2025-07-16T15:43:00Z" w16du:dateUtc="2025-07-16T22:43:00Z">
                <w:pPr/>
              </w:pPrChange>
            </w:pPr>
            <w:ins w:id="533" w:author="Gu, Wanjun" w:date="2025-07-15T17:05:00Z" w16du:dateUtc="2025-07-16T00:05:00Z">
              <w:r w:rsidRPr="00B264C8">
                <w:rPr>
                  <w:rFonts w:ascii="Arial" w:hAnsi="Arial" w:cs="Arial"/>
                  <w:b/>
                  <w:bCs/>
                  <w:color w:val="000000"/>
                  <w:highlight w:val="yellow"/>
                  <w:rPrChange w:id="534" w:author="Rany M Salem" w:date="2025-07-16T16:35:00Z" w16du:dateUtc="2025-07-16T23:35:00Z">
                    <w:rPr>
                      <w:rFonts w:ascii="Arial" w:hAnsi="Arial" w:cs="Arial"/>
                      <w:color w:val="000000"/>
                    </w:rPr>
                  </w:rPrChange>
                </w:rPr>
                <w:t>pheno2</w:t>
              </w:r>
              <w:r w:rsidRPr="00B264C8">
                <w:rPr>
                  <w:rFonts w:ascii="Arial" w:hAnsi="Arial" w:cs="Arial"/>
                  <w:color w:val="000000"/>
                  <w:highlight w:val="yellow"/>
                  <w:rPrChange w:id="535" w:author="Rany M Salem" w:date="2025-07-16T16:35:00Z" w16du:dateUtc="2025-07-16T23:35:00Z">
                    <w:rPr>
                      <w:rFonts w:ascii="Arial" w:hAnsi="Arial" w:cs="Arial"/>
                      <w:color w:val="000000"/>
                    </w:rPr>
                  </w:rPrChange>
                </w:rPr>
                <w:t>:</w:t>
              </w:r>
            </w:ins>
          </w:p>
          <w:p w14:paraId="4845EC73" w14:textId="77777777" w:rsidR="00341F1E" w:rsidRPr="00B264C8" w:rsidRDefault="00341F1E">
            <w:pPr>
              <w:spacing w:line="360" w:lineRule="auto"/>
              <w:rPr>
                <w:ins w:id="536" w:author="Gu, Wanjun" w:date="2025-07-15T17:05:00Z" w16du:dateUtc="2025-07-16T00:05:00Z"/>
                <w:rFonts w:ascii="Arial" w:hAnsi="Arial" w:cs="Arial"/>
                <w:color w:val="000000"/>
                <w:highlight w:val="yellow"/>
                <w:rPrChange w:id="537" w:author="Rany M Salem" w:date="2025-07-16T16:35:00Z" w16du:dateUtc="2025-07-16T23:35:00Z">
                  <w:rPr>
                    <w:ins w:id="538" w:author="Gu, Wanjun" w:date="2025-07-15T17:05:00Z" w16du:dateUtc="2025-07-16T00:05:00Z"/>
                    <w:rFonts w:ascii="Arial" w:hAnsi="Arial" w:cs="Arial"/>
                    <w:color w:val="000000"/>
                  </w:rPr>
                </w:rPrChange>
              </w:rPr>
              <w:pPrChange w:id="539" w:author="Rany M Salem" w:date="2025-07-16T15:43:00Z" w16du:dateUtc="2025-07-16T22:43:00Z">
                <w:pPr/>
              </w:pPrChange>
            </w:pPr>
            <w:ins w:id="540" w:author="Gu, Wanjun" w:date="2025-07-15T17:05:00Z" w16du:dateUtc="2025-07-16T00:05:00Z">
              <w:r w:rsidRPr="00B264C8">
                <w:rPr>
                  <w:rFonts w:ascii="Arial" w:hAnsi="Arial" w:cs="Arial"/>
                  <w:color w:val="000000"/>
                  <w:highlight w:val="yellow"/>
                  <w:rPrChange w:id="541" w:author="Rany M Salem" w:date="2025-07-16T16:35:00Z" w16du:dateUtc="2025-07-16T23:35:00Z">
                    <w:rPr>
                      <w:rFonts w:ascii="Arial" w:hAnsi="Arial" w:cs="Arial"/>
                      <w:color w:val="000000"/>
                    </w:rPr>
                  </w:rPrChange>
                </w:rPr>
                <w:t>Disease 1 (10%) - Disease 2 (20%) - Healthy (70%)</w:t>
              </w:r>
            </w:ins>
          </w:p>
          <w:p w14:paraId="3D8CCC99" w14:textId="77777777" w:rsidR="00341F1E" w:rsidRPr="00B264C8" w:rsidRDefault="00341F1E">
            <w:pPr>
              <w:spacing w:line="360" w:lineRule="auto"/>
              <w:rPr>
                <w:ins w:id="542" w:author="Gu, Wanjun" w:date="2025-07-15T17:05:00Z" w16du:dateUtc="2025-07-16T00:05:00Z"/>
                <w:rFonts w:ascii="Arial" w:hAnsi="Arial" w:cs="Arial"/>
                <w:color w:val="000000"/>
                <w:highlight w:val="yellow"/>
                <w:rPrChange w:id="543" w:author="Rany M Salem" w:date="2025-07-16T16:35:00Z" w16du:dateUtc="2025-07-16T23:35:00Z">
                  <w:rPr>
                    <w:ins w:id="544" w:author="Gu, Wanjun" w:date="2025-07-15T17:05:00Z" w16du:dateUtc="2025-07-16T00:05:00Z"/>
                    <w:rFonts w:ascii="Arial" w:hAnsi="Arial" w:cs="Arial"/>
                    <w:color w:val="000000"/>
                  </w:rPr>
                </w:rPrChange>
              </w:rPr>
              <w:pPrChange w:id="545" w:author="Rany M Salem" w:date="2025-07-16T15:43:00Z" w16du:dateUtc="2025-07-16T22:43:00Z">
                <w:pPr/>
              </w:pPrChange>
            </w:pPr>
            <w:ins w:id="546" w:author="Gu, Wanjun" w:date="2025-07-15T17:05:00Z" w16du:dateUtc="2025-07-16T00:05:00Z">
              <w:r w:rsidRPr="00B264C8">
                <w:rPr>
                  <w:rFonts w:ascii="Arial" w:hAnsi="Arial" w:cs="Arial"/>
                  <w:b/>
                  <w:bCs/>
                  <w:color w:val="000000"/>
                  <w:highlight w:val="yellow"/>
                  <w:rPrChange w:id="547" w:author="Rany M Salem" w:date="2025-07-16T16:35:00Z" w16du:dateUtc="2025-07-16T23:35:00Z">
                    <w:rPr>
                      <w:rFonts w:ascii="Arial" w:hAnsi="Arial" w:cs="Arial"/>
                      <w:color w:val="000000"/>
                    </w:rPr>
                  </w:rPrChange>
                </w:rPr>
                <w:t>pheno3</w:t>
              </w:r>
              <w:r w:rsidRPr="00B264C8">
                <w:rPr>
                  <w:rFonts w:ascii="Arial" w:hAnsi="Arial" w:cs="Arial"/>
                  <w:color w:val="000000"/>
                  <w:highlight w:val="yellow"/>
                  <w:rPrChange w:id="548" w:author="Rany M Salem" w:date="2025-07-16T16:35:00Z" w16du:dateUtc="2025-07-16T23:35:00Z">
                    <w:rPr>
                      <w:rFonts w:ascii="Arial" w:hAnsi="Arial" w:cs="Arial"/>
                      <w:color w:val="000000"/>
                    </w:rPr>
                  </w:rPrChange>
                </w:rPr>
                <w:t>:</w:t>
              </w:r>
            </w:ins>
          </w:p>
          <w:p w14:paraId="70D1C7B9" w14:textId="5D91D4BC" w:rsidR="00282EBA" w:rsidRPr="00AA0B50" w:rsidRDefault="00341F1E">
            <w:pPr>
              <w:spacing w:line="360" w:lineRule="auto"/>
              <w:rPr>
                <w:rFonts w:ascii="Arial" w:hAnsi="Arial" w:cs="Arial"/>
                <w:color w:val="000000"/>
              </w:rPr>
              <w:pPrChange w:id="549" w:author="Rany M Salem" w:date="2025-07-16T15:43:00Z" w16du:dateUtc="2025-07-16T22:43:00Z">
                <w:pPr/>
              </w:pPrChange>
            </w:pPr>
            <w:ins w:id="550" w:author="Gu, Wanjun" w:date="2025-07-15T17:05:00Z" w16du:dateUtc="2025-07-16T00:05:00Z">
              <w:r w:rsidRPr="00B264C8">
                <w:rPr>
                  <w:rFonts w:ascii="Arial" w:hAnsi="Arial" w:cs="Arial"/>
                  <w:color w:val="000000"/>
                  <w:highlight w:val="yellow"/>
                  <w:rPrChange w:id="551" w:author="Rany M Salem" w:date="2025-07-16T16:35:00Z" w16du:dateUtc="2025-07-16T23:35:00Z">
                    <w:rPr>
                      <w:rFonts w:ascii="Arial" w:hAnsi="Arial" w:cs="Arial"/>
                      <w:color w:val="000000"/>
                    </w:rPr>
                  </w:rPrChange>
                </w:rPr>
                <w:t>Min 55.32; Median 99.97; Mean 100.01; Max 144.46</w:t>
              </w:r>
            </w:ins>
            <w:del w:id="552" w:author="Gu, Wanjun" w:date="2025-07-15T17:05:00Z" w16du:dateUtc="2025-07-16T00:05:00Z">
              <w:r w:rsidR="00282EBA" w:rsidRPr="00B264C8" w:rsidDel="00341F1E">
                <w:rPr>
                  <w:rFonts w:ascii="Arial" w:hAnsi="Arial" w:cs="Arial"/>
                  <w:color w:val="000000"/>
                </w:rPr>
                <w:delText>pheno1</w:delText>
              </w:r>
              <w:r w:rsidR="00282EBA" w:rsidRPr="00AA0B50" w:rsidDel="00341F1E">
                <w:rPr>
                  <w:rFonts w:ascii="Arial" w:hAnsi="Arial" w:cs="Arial"/>
                  <w:color w:val="000000"/>
                </w:rPr>
                <w:delText>, pheno2, pheno3</w:delText>
              </w:r>
            </w:del>
          </w:p>
        </w:tc>
      </w:tr>
    </w:tbl>
    <w:p w14:paraId="70549507" w14:textId="77777777" w:rsidR="00282EBA" w:rsidRPr="00AA0B50" w:rsidRDefault="00282EBA">
      <w:pPr>
        <w:spacing w:line="360" w:lineRule="auto"/>
        <w:rPr>
          <w:rFonts w:ascii="Arial" w:hAnsi="Arial" w:cs="Arial"/>
        </w:rPr>
        <w:pPrChange w:id="553" w:author="Rany M Salem" w:date="2025-07-16T15:43:00Z" w16du:dateUtc="2025-07-16T22:43:00Z">
          <w:pPr/>
        </w:pPrChange>
      </w:pPr>
    </w:p>
    <w:p w14:paraId="77E6305D" w14:textId="26D127F8" w:rsidR="00CB662C" w:rsidRPr="00C12785" w:rsidRDefault="00282EBA">
      <w:pPr>
        <w:spacing w:line="360" w:lineRule="auto"/>
        <w:rPr>
          <w:rFonts w:ascii="Arial" w:hAnsi="Arial" w:cs="Arial"/>
          <w:b/>
          <w:bCs/>
        </w:rPr>
        <w:pPrChange w:id="554" w:author="Rany M Salem" w:date="2025-07-16T15:43:00Z" w16du:dateUtc="2025-07-16T22:43:00Z">
          <w:pPr/>
        </w:pPrChange>
      </w:pPr>
      <w:r w:rsidRPr="00C12785">
        <w:rPr>
          <w:rFonts w:ascii="Arial" w:hAnsi="Arial" w:cs="Arial"/>
          <w:b/>
          <w:bCs/>
        </w:rPr>
        <w:t xml:space="preserve">Table 1. Simulation parameters used to run KDPS. </w:t>
      </w:r>
    </w:p>
    <w:p w14:paraId="40F71D1A" w14:textId="77777777" w:rsidR="00CB662C" w:rsidRDefault="00CB662C">
      <w:pPr>
        <w:spacing w:line="360" w:lineRule="auto"/>
        <w:rPr>
          <w:rFonts w:ascii="Arial" w:hAnsi="Arial" w:cs="Arial"/>
        </w:rPr>
        <w:pPrChange w:id="555" w:author="Rany M Salem" w:date="2025-07-16T15:43:00Z" w16du:dateUtc="2025-07-16T22:43:00Z">
          <w:pPr/>
        </w:pPrChange>
      </w:pPr>
      <w:r>
        <w:rPr>
          <w:rFonts w:ascii="Arial" w:hAnsi="Arial" w:cs="Arial"/>
        </w:rPr>
        <w:br w:type="page"/>
      </w:r>
    </w:p>
    <w:p w14:paraId="602FDA28" w14:textId="77777777" w:rsidR="00282EBA" w:rsidRPr="00AA0B50" w:rsidRDefault="00282EBA">
      <w:pPr>
        <w:spacing w:line="360" w:lineRule="auto"/>
        <w:rPr>
          <w:rFonts w:ascii="Arial" w:hAnsi="Arial" w:cs="Arial"/>
        </w:rPr>
        <w:pPrChange w:id="556" w:author="Rany M Salem" w:date="2025-07-16T15:43:00Z" w16du:dateUtc="2025-07-16T22:43:00Z">
          <w:pPr/>
        </w:pPrChange>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spacing w:line="360" w:lineRule="auto"/>
              <w:rPr>
                <w:rFonts w:ascii="Aptos Narrow" w:hAnsi="Aptos Narrow"/>
                <w:color w:val="000000"/>
              </w:rPr>
              <w:pPrChange w:id="557" w:author="Rany M Salem" w:date="2025-07-16T15:43:00Z" w16du:dateUtc="2025-07-16T22:43:00Z">
                <w:pPr/>
              </w:pPrChange>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spacing w:line="360" w:lineRule="auto"/>
              <w:jc w:val="center"/>
              <w:rPr>
                <w:rFonts w:ascii="Aptos Narrow" w:hAnsi="Aptos Narrow"/>
                <w:b/>
                <w:bCs/>
                <w:color w:val="000000"/>
              </w:rPr>
              <w:pPrChange w:id="558" w:author="Rany M Salem" w:date="2025-07-16T15:43:00Z" w16du:dateUtc="2025-07-16T22:43:00Z">
                <w:pPr>
                  <w:jc w:val="center"/>
                </w:pPr>
              </w:pPrChange>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spacing w:line="360" w:lineRule="auto"/>
              <w:jc w:val="center"/>
              <w:rPr>
                <w:rFonts w:ascii="Aptos Narrow" w:hAnsi="Aptos Narrow"/>
                <w:b/>
                <w:bCs/>
                <w:color w:val="000000"/>
              </w:rPr>
              <w:pPrChange w:id="559" w:author="Rany M Salem" w:date="2025-07-16T15:43:00Z" w16du:dateUtc="2025-07-16T22:43:00Z">
                <w:pPr>
                  <w:jc w:val="center"/>
                </w:pPr>
              </w:pPrChange>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spacing w:line="360" w:lineRule="auto"/>
              <w:jc w:val="center"/>
              <w:rPr>
                <w:rFonts w:ascii="Aptos Narrow" w:hAnsi="Aptos Narrow"/>
                <w:b/>
                <w:bCs/>
                <w:color w:val="000000"/>
              </w:rPr>
              <w:pPrChange w:id="560" w:author="Rany M Salem" w:date="2025-07-16T15:43:00Z" w16du:dateUtc="2025-07-16T22:43:00Z">
                <w:pPr>
                  <w:jc w:val="center"/>
                </w:pPr>
              </w:pPrChange>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spacing w:line="360" w:lineRule="auto"/>
              <w:jc w:val="center"/>
              <w:rPr>
                <w:rFonts w:ascii="Aptos Narrow" w:hAnsi="Aptos Narrow"/>
                <w:b/>
                <w:bCs/>
                <w:color w:val="000000"/>
              </w:rPr>
              <w:pPrChange w:id="561" w:author="Rany M Salem" w:date="2025-07-16T15:43:00Z" w16du:dateUtc="2025-07-16T22:43:00Z">
                <w:pPr>
                  <w:jc w:val="center"/>
                </w:pPr>
              </w:pPrChange>
            </w:pPr>
            <w:r w:rsidRPr="00CB662C">
              <w:rPr>
                <w:rFonts w:ascii="Aptos Narrow" w:hAnsi="Aptos Narrow"/>
                <w:b/>
                <w:bCs/>
                <w:color w:val="000000"/>
              </w:rPr>
              <w:t xml:space="preserve">Multiple </w:t>
            </w:r>
          </w:p>
          <w:p w14:paraId="64BCAF68" w14:textId="6A5B6A5D" w:rsidR="00CB662C" w:rsidRPr="00CB662C" w:rsidRDefault="00CB662C">
            <w:pPr>
              <w:spacing w:line="360" w:lineRule="auto"/>
              <w:jc w:val="center"/>
              <w:rPr>
                <w:rFonts w:ascii="Aptos Narrow" w:hAnsi="Aptos Narrow"/>
                <w:b/>
                <w:bCs/>
                <w:color w:val="000000"/>
              </w:rPr>
              <w:pPrChange w:id="562" w:author="Rany M Salem" w:date="2025-07-16T15:43:00Z" w16du:dateUtc="2025-07-16T22:43:00Z">
                <w:pPr>
                  <w:jc w:val="center"/>
                </w:pPr>
              </w:pPrChange>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spacing w:line="360" w:lineRule="auto"/>
              <w:jc w:val="center"/>
              <w:rPr>
                <w:rFonts w:ascii="Aptos Narrow" w:hAnsi="Aptos Narrow"/>
                <w:b/>
                <w:bCs/>
                <w:color w:val="000000"/>
              </w:rPr>
              <w:pPrChange w:id="563" w:author="Rany M Salem" w:date="2025-07-16T15:43:00Z" w16du:dateUtc="2025-07-16T22:43:00Z">
                <w:pPr>
                  <w:jc w:val="center"/>
                </w:pPr>
              </w:pPrChange>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noWrap/>
            <w:tcMar>
              <w:top w:w="15" w:type="dxa"/>
              <w:left w:w="15" w:type="dxa"/>
              <w:bottom w:w="0" w:type="dxa"/>
              <w:right w:w="15" w:type="dxa"/>
            </w:tcMar>
            <w:vAlign w:val="bottom"/>
            <w:hideMark/>
          </w:tcPr>
          <w:p w14:paraId="05700DC6" w14:textId="77777777" w:rsidR="00CB662C" w:rsidRDefault="00CB662C">
            <w:pPr>
              <w:spacing w:line="360" w:lineRule="auto"/>
              <w:rPr>
                <w:rFonts w:ascii="Aptos Narrow" w:hAnsi="Aptos Narrow"/>
                <w:color w:val="000000"/>
              </w:rPr>
              <w:pPrChange w:id="564" w:author="Rany M Salem" w:date="2025-07-16T15:43:00Z" w16du:dateUtc="2025-07-16T22:43:00Z">
                <w:pPr/>
              </w:pPrChange>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36CD2A17" w14:textId="593E9DAF" w:rsidR="00CB662C" w:rsidRDefault="00CB662C">
            <w:pPr>
              <w:spacing w:line="360" w:lineRule="auto"/>
              <w:jc w:val="center"/>
              <w:rPr>
                <w:rFonts w:ascii="Aptos Narrow" w:hAnsi="Aptos Narrow"/>
                <w:color w:val="000000"/>
              </w:rPr>
              <w:pPrChange w:id="565" w:author="Rany M Salem" w:date="2025-07-16T15:43:00Z" w16du:dateUtc="2025-07-16T22:43:00Z">
                <w:pPr>
                  <w:jc w:val="center"/>
                </w:pPr>
              </w:pPrChange>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7D480EE" w14:textId="6FCE2481" w:rsidR="00CB662C" w:rsidRDefault="00CB662C">
            <w:pPr>
              <w:spacing w:line="360" w:lineRule="auto"/>
              <w:jc w:val="center"/>
              <w:rPr>
                <w:rFonts w:ascii="Aptos Narrow" w:hAnsi="Aptos Narrow"/>
                <w:color w:val="000000"/>
              </w:rPr>
              <w:pPrChange w:id="566" w:author="Rany M Salem" w:date="2025-07-16T15:43:00Z" w16du:dateUtc="2025-07-16T22:43:00Z">
                <w:pPr>
                  <w:jc w:val="center"/>
                </w:pPr>
              </w:pPrChange>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E631CBA" w14:textId="657BE003" w:rsidR="00CB662C" w:rsidRDefault="00CB662C">
            <w:pPr>
              <w:spacing w:line="360" w:lineRule="auto"/>
              <w:jc w:val="center"/>
              <w:rPr>
                <w:rFonts w:ascii="Aptos Narrow" w:hAnsi="Aptos Narrow"/>
                <w:color w:val="000000"/>
              </w:rPr>
              <w:pPrChange w:id="567" w:author="Rany M Salem" w:date="2025-07-16T15:43:00Z" w16du:dateUtc="2025-07-16T22:43:00Z">
                <w:pPr>
                  <w:jc w:val="center"/>
                </w:pPr>
              </w:pPrChange>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B51E590" w14:textId="0C7A2DA0" w:rsidR="00CB662C" w:rsidRDefault="00CB662C">
            <w:pPr>
              <w:spacing w:line="360" w:lineRule="auto"/>
              <w:jc w:val="center"/>
              <w:rPr>
                <w:rFonts w:ascii="Aptos Narrow" w:hAnsi="Aptos Narrow"/>
                <w:color w:val="000000"/>
              </w:rPr>
              <w:pPrChange w:id="568" w:author="Rany M Salem" w:date="2025-07-16T15:43:00Z" w16du:dateUtc="2025-07-16T22:43:00Z">
                <w:pPr>
                  <w:jc w:val="center"/>
                </w:pPr>
              </w:pPrChange>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FE07E8E" w14:textId="12F61C51" w:rsidR="00CB662C" w:rsidRDefault="00CB662C">
            <w:pPr>
              <w:spacing w:line="360" w:lineRule="auto"/>
              <w:jc w:val="center"/>
              <w:rPr>
                <w:rFonts w:ascii="Aptos Narrow" w:hAnsi="Aptos Narrow"/>
                <w:color w:val="000000"/>
              </w:rPr>
              <w:pPrChange w:id="569" w:author="Rany M Salem" w:date="2025-07-16T15:43:00Z" w16du:dateUtc="2025-07-16T22:43:00Z">
                <w:pPr>
                  <w:jc w:val="center"/>
                </w:pPr>
              </w:pPrChange>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spacing w:line="360" w:lineRule="auto"/>
              <w:jc w:val="center"/>
              <w:rPr>
                <w:rFonts w:ascii="Aptos Narrow" w:hAnsi="Aptos Narrow"/>
                <w:b/>
                <w:bCs/>
                <w:color w:val="000000"/>
              </w:rPr>
              <w:pPrChange w:id="570" w:author="Rany M Salem" w:date="2025-07-16T15:43:00Z" w16du:dateUtc="2025-07-16T22:43:00Z">
                <w:pPr>
                  <w:jc w:val="center"/>
                </w:pPr>
              </w:pPrChange>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pPr>
              <w:spacing w:line="360" w:lineRule="auto"/>
              <w:jc w:val="center"/>
              <w:rPr>
                <w:rFonts w:ascii="Aptos Narrow" w:hAnsi="Aptos Narrow"/>
                <w:color w:val="000000"/>
              </w:rPr>
              <w:pPrChange w:id="571" w:author="Rany M Salem" w:date="2025-07-16T15:43:00Z" w16du:dateUtc="2025-07-16T22:43:00Z">
                <w:pPr>
                  <w:jc w:val="center"/>
                </w:pPr>
              </w:pPrChange>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pPr>
              <w:spacing w:line="360" w:lineRule="auto"/>
              <w:jc w:val="center"/>
              <w:rPr>
                <w:rFonts w:ascii="Aptos Narrow" w:hAnsi="Aptos Narrow"/>
                <w:color w:val="000000"/>
              </w:rPr>
              <w:pPrChange w:id="572" w:author="Rany M Salem" w:date="2025-07-16T15:43:00Z" w16du:dateUtc="2025-07-16T22:43:00Z">
                <w:pPr>
                  <w:jc w:val="center"/>
                </w:pPr>
              </w:pPrChange>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pPr>
              <w:spacing w:line="360" w:lineRule="auto"/>
              <w:jc w:val="center"/>
              <w:rPr>
                <w:rFonts w:ascii="Aptos Narrow" w:hAnsi="Aptos Narrow"/>
                <w:color w:val="000000"/>
              </w:rPr>
              <w:pPrChange w:id="573" w:author="Rany M Salem" w:date="2025-07-16T15:43:00Z" w16du:dateUtc="2025-07-16T22:43:00Z">
                <w:pPr>
                  <w:jc w:val="center"/>
                </w:pPr>
              </w:pPrChange>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pPr>
              <w:spacing w:line="360" w:lineRule="auto"/>
              <w:jc w:val="center"/>
              <w:rPr>
                <w:rFonts w:ascii="Aptos Narrow" w:hAnsi="Aptos Narrow"/>
                <w:color w:val="000000"/>
              </w:rPr>
              <w:pPrChange w:id="574" w:author="Rany M Salem" w:date="2025-07-16T15:43:00Z" w16du:dateUtc="2025-07-16T22:43:00Z">
                <w:pPr>
                  <w:jc w:val="center"/>
                </w:pPr>
              </w:pPrChange>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pPr>
              <w:spacing w:line="360" w:lineRule="auto"/>
              <w:jc w:val="center"/>
              <w:rPr>
                <w:rFonts w:ascii="Aptos Narrow" w:hAnsi="Aptos Narrow"/>
                <w:color w:val="000000"/>
              </w:rPr>
              <w:pPrChange w:id="575" w:author="Rany M Salem" w:date="2025-07-16T15:43:00Z" w16du:dateUtc="2025-07-16T22:43:00Z">
                <w:pPr>
                  <w:jc w:val="center"/>
                </w:pPr>
              </w:pPrChange>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spacing w:line="360" w:lineRule="auto"/>
              <w:rPr>
                <w:rFonts w:ascii="Aptos Narrow" w:hAnsi="Aptos Narrow"/>
                <w:color w:val="000000"/>
              </w:rPr>
              <w:pPrChange w:id="576" w:author="Rany M Salem" w:date="2025-07-16T15:43:00Z" w16du:dateUtc="2025-07-16T22:43:00Z">
                <w:pPr/>
              </w:pPrChange>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1B3EF5" w14:textId="130B2D78" w:rsidR="00CB662C" w:rsidRDefault="00CB662C">
            <w:pPr>
              <w:spacing w:line="360" w:lineRule="auto"/>
              <w:jc w:val="center"/>
              <w:rPr>
                <w:rFonts w:ascii="Aptos Narrow" w:hAnsi="Aptos Narrow"/>
                <w:color w:val="000000"/>
              </w:rPr>
              <w:pPrChange w:id="577" w:author="Rany M Salem" w:date="2025-07-16T15:43:00Z" w16du:dateUtc="2025-07-16T22:43:00Z">
                <w:pPr>
                  <w:jc w:val="center"/>
                </w:pPr>
              </w:pPrChange>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4B2874" w14:textId="356B3B3A" w:rsidR="00CB662C" w:rsidRDefault="00CB662C">
            <w:pPr>
              <w:spacing w:line="360" w:lineRule="auto"/>
              <w:jc w:val="center"/>
              <w:rPr>
                <w:rFonts w:ascii="Aptos Narrow" w:hAnsi="Aptos Narrow"/>
                <w:color w:val="000000"/>
              </w:rPr>
              <w:pPrChange w:id="578" w:author="Rany M Salem" w:date="2025-07-16T15:43:00Z" w16du:dateUtc="2025-07-16T22:43:00Z">
                <w:pPr>
                  <w:jc w:val="center"/>
                </w:pPr>
              </w:pPrChange>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95BAFC1" w14:textId="3B6B6393" w:rsidR="00CB662C" w:rsidRDefault="00CB662C">
            <w:pPr>
              <w:spacing w:line="360" w:lineRule="auto"/>
              <w:jc w:val="center"/>
              <w:rPr>
                <w:rFonts w:ascii="Aptos Narrow" w:hAnsi="Aptos Narrow"/>
                <w:color w:val="000000"/>
              </w:rPr>
              <w:pPrChange w:id="579" w:author="Rany M Salem" w:date="2025-07-16T15:43:00Z" w16du:dateUtc="2025-07-16T22:43:00Z">
                <w:pPr>
                  <w:jc w:val="center"/>
                </w:pPr>
              </w:pPrChange>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D7228C7" w14:textId="48872339" w:rsidR="00CB662C" w:rsidRDefault="00CB662C">
            <w:pPr>
              <w:spacing w:line="360" w:lineRule="auto"/>
              <w:jc w:val="center"/>
              <w:rPr>
                <w:rFonts w:ascii="Aptos Narrow" w:hAnsi="Aptos Narrow"/>
                <w:color w:val="000000"/>
              </w:rPr>
              <w:pPrChange w:id="580" w:author="Rany M Salem" w:date="2025-07-16T15:43:00Z" w16du:dateUtc="2025-07-16T22:43:00Z">
                <w:pPr>
                  <w:jc w:val="center"/>
                </w:pPr>
              </w:pPrChange>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3F930D78" w14:textId="4347ADBF" w:rsidR="00CB662C" w:rsidRDefault="00CB662C">
            <w:pPr>
              <w:spacing w:line="360" w:lineRule="auto"/>
              <w:jc w:val="center"/>
              <w:rPr>
                <w:rFonts w:ascii="Aptos Narrow" w:hAnsi="Aptos Narrow"/>
                <w:color w:val="000000"/>
              </w:rPr>
              <w:pPrChange w:id="581" w:author="Rany M Salem" w:date="2025-07-16T15:43:00Z" w16du:dateUtc="2025-07-16T22:43:00Z">
                <w:pPr>
                  <w:jc w:val="center"/>
                </w:pPr>
              </w:pPrChange>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spacing w:line="360" w:lineRule="auto"/>
              <w:rPr>
                <w:rFonts w:ascii="Aptos Narrow" w:hAnsi="Aptos Narrow"/>
                <w:color w:val="000000"/>
              </w:rPr>
              <w:pPrChange w:id="582" w:author="Rany M Salem" w:date="2025-07-16T15:43:00Z" w16du:dateUtc="2025-07-16T22:43:00Z">
                <w:pPr/>
              </w:pPrChange>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pPr>
              <w:spacing w:line="360" w:lineRule="auto"/>
              <w:jc w:val="center"/>
              <w:rPr>
                <w:rFonts w:ascii="Aptos Narrow" w:hAnsi="Aptos Narrow"/>
                <w:color w:val="000000"/>
              </w:rPr>
              <w:pPrChange w:id="583" w:author="Rany M Salem" w:date="2025-07-16T15:43:00Z" w16du:dateUtc="2025-07-16T22:43:00Z">
                <w:pPr>
                  <w:jc w:val="center"/>
                </w:pPr>
              </w:pPrChange>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pPr>
              <w:spacing w:line="360" w:lineRule="auto"/>
              <w:jc w:val="center"/>
              <w:rPr>
                <w:rFonts w:ascii="Aptos Narrow" w:hAnsi="Aptos Narrow"/>
                <w:color w:val="000000"/>
              </w:rPr>
              <w:pPrChange w:id="584" w:author="Rany M Salem" w:date="2025-07-16T15:43:00Z" w16du:dateUtc="2025-07-16T22:43:00Z">
                <w:pPr>
                  <w:jc w:val="center"/>
                </w:pPr>
              </w:pPrChange>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pPr>
              <w:spacing w:line="360" w:lineRule="auto"/>
              <w:jc w:val="center"/>
              <w:rPr>
                <w:rFonts w:ascii="Aptos Narrow" w:hAnsi="Aptos Narrow"/>
                <w:color w:val="000000"/>
              </w:rPr>
              <w:pPrChange w:id="585" w:author="Rany M Salem" w:date="2025-07-16T15:43:00Z" w16du:dateUtc="2025-07-16T22:43:00Z">
                <w:pPr>
                  <w:jc w:val="center"/>
                </w:pPr>
              </w:pPrChange>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pPr>
              <w:spacing w:line="360" w:lineRule="auto"/>
              <w:jc w:val="center"/>
              <w:rPr>
                <w:rFonts w:ascii="Aptos Narrow" w:hAnsi="Aptos Narrow"/>
                <w:color w:val="000000"/>
              </w:rPr>
              <w:pPrChange w:id="586" w:author="Rany M Salem" w:date="2025-07-16T15:43:00Z" w16du:dateUtc="2025-07-16T22:43:00Z">
                <w:pPr>
                  <w:jc w:val="center"/>
                </w:pPr>
              </w:pPrChange>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pPr>
              <w:spacing w:line="360" w:lineRule="auto"/>
              <w:jc w:val="center"/>
              <w:rPr>
                <w:rFonts w:ascii="Aptos Narrow" w:hAnsi="Aptos Narrow"/>
                <w:color w:val="000000"/>
              </w:rPr>
              <w:pPrChange w:id="587" w:author="Rany M Salem" w:date="2025-07-16T15:43:00Z" w16du:dateUtc="2025-07-16T22:43:00Z">
                <w:pPr>
                  <w:jc w:val="center"/>
                </w:pPr>
              </w:pPrChange>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spacing w:line="360" w:lineRule="auto"/>
              <w:rPr>
                <w:rFonts w:ascii="Aptos Narrow" w:hAnsi="Aptos Narrow"/>
                <w:color w:val="000000"/>
              </w:rPr>
              <w:pPrChange w:id="588" w:author="Rany M Salem" w:date="2025-07-16T15:43:00Z" w16du:dateUtc="2025-07-16T22:43:00Z">
                <w:pPr/>
              </w:pPrChange>
            </w:pPr>
          </w:p>
        </w:tc>
        <w:tc>
          <w:tcPr>
            <w:tcW w:w="2164"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196CE85" w14:textId="77777777" w:rsidR="00CB662C" w:rsidRDefault="00CB662C">
            <w:pPr>
              <w:spacing w:line="360" w:lineRule="auto"/>
              <w:jc w:val="center"/>
              <w:rPr>
                <w:rFonts w:ascii="Aptos Narrow" w:hAnsi="Aptos Narrow"/>
                <w:color w:val="000000"/>
              </w:rPr>
              <w:pPrChange w:id="589" w:author="Rany M Salem" w:date="2025-07-16T15:43:00Z" w16du:dateUtc="2025-07-16T22:43:00Z">
                <w:pPr>
                  <w:jc w:val="center"/>
                </w:pPr>
              </w:pPrChange>
            </w:pPr>
            <w:r>
              <w:rPr>
                <w:rFonts w:ascii="Aptos Narrow" w:hAnsi="Aptos Narrow"/>
                <w:color w:val="000000"/>
              </w:rPr>
              <w:t>Prevalence</w:t>
            </w:r>
          </w:p>
        </w:tc>
        <w:tc>
          <w:tcPr>
            <w:tcW w:w="1492"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017D9AB6" w14:textId="77777777" w:rsidR="00CB662C" w:rsidRDefault="00CB662C">
            <w:pPr>
              <w:spacing w:line="360" w:lineRule="auto"/>
              <w:jc w:val="center"/>
              <w:rPr>
                <w:rFonts w:ascii="Aptos Narrow" w:hAnsi="Aptos Narrow"/>
                <w:color w:val="000000"/>
              </w:rPr>
              <w:pPrChange w:id="590" w:author="Rany M Salem" w:date="2025-07-16T15:43:00Z" w16du:dateUtc="2025-07-16T22:43:00Z">
                <w:pPr>
                  <w:jc w:val="center"/>
                </w:pPr>
              </w:pPrChange>
            </w:pPr>
            <w:r>
              <w:rPr>
                <w:rFonts w:ascii="Aptos Narrow" w:hAnsi="Aptos Narrow"/>
                <w:color w:val="000000"/>
              </w:rPr>
              <w:t>2.70E-03</w:t>
            </w:r>
          </w:p>
        </w:tc>
        <w:tc>
          <w:tcPr>
            <w:tcW w:w="128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4AA4FC27" w14:textId="77777777" w:rsidR="00CB662C" w:rsidRDefault="00CB662C">
            <w:pPr>
              <w:spacing w:line="360" w:lineRule="auto"/>
              <w:jc w:val="center"/>
              <w:rPr>
                <w:rFonts w:ascii="Aptos Narrow" w:hAnsi="Aptos Narrow"/>
                <w:color w:val="000000"/>
              </w:rPr>
              <w:pPrChange w:id="591" w:author="Rany M Salem" w:date="2025-07-16T15:43:00Z" w16du:dateUtc="2025-07-16T22:43:00Z">
                <w:pPr>
                  <w:jc w:val="center"/>
                </w:pPr>
              </w:pPrChange>
            </w:pPr>
            <w:r>
              <w:rPr>
                <w:rFonts w:ascii="Aptos Narrow" w:hAnsi="Aptos Narrow"/>
                <w:color w:val="000000"/>
              </w:rPr>
              <w:t>4.51E-02</w:t>
            </w:r>
          </w:p>
        </w:tc>
        <w:tc>
          <w:tcPr>
            <w:tcW w:w="117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66A3B50" w14:textId="77777777" w:rsidR="00CB662C" w:rsidRDefault="00CB662C">
            <w:pPr>
              <w:spacing w:line="360" w:lineRule="auto"/>
              <w:jc w:val="center"/>
              <w:rPr>
                <w:rFonts w:ascii="Aptos Narrow" w:hAnsi="Aptos Narrow"/>
                <w:color w:val="000000"/>
              </w:rPr>
              <w:pPrChange w:id="592" w:author="Rany M Salem" w:date="2025-07-16T15:43:00Z" w16du:dateUtc="2025-07-16T22:43:00Z">
                <w:pPr>
                  <w:jc w:val="center"/>
                </w:pPr>
              </w:pPrChange>
            </w:pPr>
            <w:r>
              <w:rPr>
                <w:rFonts w:ascii="Aptos Narrow" w:hAnsi="Aptos Narrow"/>
                <w:color w:val="000000"/>
              </w:rPr>
              <w:t>4.98E-03</w:t>
            </w:r>
          </w:p>
        </w:tc>
        <w:tc>
          <w:tcPr>
            <w:tcW w:w="1435"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24723485" w14:textId="77777777" w:rsidR="00CB662C" w:rsidRDefault="00CB662C">
            <w:pPr>
              <w:spacing w:line="360" w:lineRule="auto"/>
              <w:jc w:val="center"/>
              <w:rPr>
                <w:rFonts w:ascii="Aptos Narrow" w:hAnsi="Aptos Narrow"/>
                <w:color w:val="000000"/>
              </w:rPr>
              <w:pPrChange w:id="593" w:author="Rany M Salem" w:date="2025-07-16T15:43:00Z" w16du:dateUtc="2025-07-16T22:43:00Z">
                <w:pPr>
                  <w:jc w:val="center"/>
                </w:pPr>
              </w:pPrChange>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spacing w:line="360" w:lineRule="auto"/>
              <w:jc w:val="center"/>
              <w:rPr>
                <w:rFonts w:ascii="Aptos Narrow" w:hAnsi="Aptos Narrow"/>
                <w:b/>
                <w:bCs/>
                <w:color w:val="000000"/>
              </w:rPr>
              <w:pPrChange w:id="594" w:author="Rany M Salem" w:date="2025-07-16T15:43:00Z" w16du:dateUtc="2025-07-16T22:43:00Z">
                <w:pPr>
                  <w:jc w:val="center"/>
                </w:pPr>
              </w:pPrChange>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pPr>
              <w:spacing w:line="360" w:lineRule="auto"/>
              <w:jc w:val="center"/>
              <w:rPr>
                <w:rFonts w:ascii="Aptos Narrow" w:hAnsi="Aptos Narrow"/>
                <w:color w:val="000000"/>
              </w:rPr>
              <w:pPrChange w:id="595" w:author="Rany M Salem" w:date="2025-07-16T15:43:00Z" w16du:dateUtc="2025-07-16T22:43:00Z">
                <w:pPr>
                  <w:jc w:val="center"/>
                </w:pPr>
              </w:pPrChange>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pPr>
              <w:spacing w:line="360" w:lineRule="auto"/>
              <w:jc w:val="center"/>
              <w:rPr>
                <w:rFonts w:ascii="Aptos Narrow" w:hAnsi="Aptos Narrow"/>
                <w:color w:val="000000"/>
              </w:rPr>
              <w:pPrChange w:id="596"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pPr>
              <w:spacing w:line="360" w:lineRule="auto"/>
              <w:jc w:val="center"/>
              <w:rPr>
                <w:rFonts w:ascii="Aptos Narrow" w:hAnsi="Aptos Narrow"/>
                <w:color w:val="000000"/>
              </w:rPr>
              <w:pPrChange w:id="597"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pPr>
              <w:spacing w:line="360" w:lineRule="auto"/>
              <w:jc w:val="center"/>
              <w:rPr>
                <w:rFonts w:ascii="Aptos Narrow" w:hAnsi="Aptos Narrow"/>
                <w:color w:val="000000"/>
              </w:rPr>
              <w:pPrChange w:id="598"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pPr>
              <w:spacing w:line="360" w:lineRule="auto"/>
              <w:jc w:val="center"/>
              <w:rPr>
                <w:rFonts w:ascii="Aptos Narrow" w:hAnsi="Aptos Narrow"/>
                <w:color w:val="000000"/>
              </w:rPr>
              <w:pPrChange w:id="599"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pPr>
              <w:spacing w:line="360" w:lineRule="auto"/>
              <w:rPr>
                <w:rFonts w:ascii="Aptos Narrow" w:hAnsi="Aptos Narrow"/>
                <w:color w:val="000000"/>
              </w:rPr>
              <w:pPrChange w:id="600" w:author="Rany M Salem" w:date="2025-07-16T15:43:00Z" w16du:dateUtc="2025-07-16T22:43:00Z">
                <w:pPr/>
              </w:pPrChange>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7B9228" w14:textId="3B470E5A" w:rsidR="001538FC" w:rsidRDefault="001538FC">
            <w:pPr>
              <w:spacing w:line="360" w:lineRule="auto"/>
              <w:jc w:val="center"/>
              <w:rPr>
                <w:rFonts w:ascii="Aptos Narrow" w:hAnsi="Aptos Narrow"/>
                <w:color w:val="000000"/>
              </w:rPr>
              <w:pPrChange w:id="601" w:author="Rany M Salem" w:date="2025-07-16T15:43:00Z" w16du:dateUtc="2025-07-16T22:43:00Z">
                <w:pPr>
                  <w:jc w:val="center"/>
                </w:pPr>
              </w:pPrChange>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6A2F122" w14:textId="40F23D3C" w:rsidR="001538FC" w:rsidRDefault="001538FC">
            <w:pPr>
              <w:spacing w:line="360" w:lineRule="auto"/>
              <w:jc w:val="center"/>
              <w:rPr>
                <w:rFonts w:ascii="Aptos Narrow" w:hAnsi="Aptos Narrow"/>
                <w:color w:val="000000"/>
              </w:rPr>
              <w:pPrChange w:id="602" w:author="Rany M Salem" w:date="2025-07-16T15:43:00Z" w16du:dateUtc="2025-07-16T22:43:00Z">
                <w:pPr>
                  <w:jc w:val="center"/>
                </w:pPr>
              </w:pPrChange>
            </w:pPr>
            <w:r>
              <w:rPr>
                <w:rFonts w:ascii="Aptos Narrow" w:hAnsi="Aptos Narrow"/>
                <w:color w:val="000000"/>
              </w:rPr>
              <w:t>1 184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4096EB6" w14:textId="3F0F0747" w:rsidR="001538FC" w:rsidRDefault="001538FC">
            <w:pPr>
              <w:spacing w:line="360" w:lineRule="auto"/>
              <w:jc w:val="center"/>
              <w:rPr>
                <w:rFonts w:ascii="Aptos Narrow" w:hAnsi="Aptos Narrow"/>
                <w:color w:val="000000"/>
              </w:rPr>
              <w:pPrChange w:id="603" w:author="Rany M Salem" w:date="2025-07-16T15:43:00Z" w16du:dateUtc="2025-07-16T22:43:00Z">
                <w:pPr>
                  <w:jc w:val="center"/>
                </w:pPr>
              </w:pPrChange>
            </w:pPr>
            <w:r>
              <w:rPr>
                <w:rFonts w:ascii="Aptos Narrow" w:hAnsi="Aptos Narrow"/>
                <w:color w:val="000000"/>
              </w:rPr>
              <w:t>19 662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8E8E8EC" w14:textId="222F257D" w:rsidR="001538FC" w:rsidRDefault="001538FC">
            <w:pPr>
              <w:spacing w:line="360" w:lineRule="auto"/>
              <w:jc w:val="center"/>
              <w:rPr>
                <w:rFonts w:ascii="Aptos Narrow" w:hAnsi="Aptos Narrow"/>
                <w:color w:val="000000"/>
              </w:rPr>
              <w:pPrChange w:id="604" w:author="Rany M Salem" w:date="2025-07-16T15:43:00Z" w16du:dateUtc="2025-07-16T22:43:00Z">
                <w:pPr>
                  <w:jc w:val="center"/>
                </w:pPr>
              </w:pPrChange>
            </w:pPr>
            <w:r>
              <w:rPr>
                <w:rFonts w:ascii="Aptos Narrow" w:hAnsi="Aptos Narrow"/>
                <w:color w:val="000000"/>
              </w:rPr>
              <w:t>2 175</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3C9767" w14:textId="77777777" w:rsidR="001538FC" w:rsidRDefault="001538FC">
            <w:pPr>
              <w:spacing w:line="360" w:lineRule="auto"/>
              <w:jc w:val="center"/>
              <w:rPr>
                <w:rFonts w:ascii="Aptos Narrow" w:hAnsi="Aptos Narrow"/>
                <w:color w:val="000000"/>
              </w:rPr>
              <w:pPrChange w:id="605" w:author="Rany M Salem" w:date="2025-07-16T15:43:00Z" w16du:dateUtc="2025-07-16T22:43:00Z">
                <w:pPr>
                  <w:jc w:val="center"/>
                </w:pPr>
              </w:pPrChange>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pPr>
              <w:spacing w:line="360" w:lineRule="auto"/>
              <w:rPr>
                <w:rFonts w:ascii="Aptos Narrow" w:hAnsi="Aptos Narrow"/>
                <w:color w:val="000000"/>
              </w:rPr>
              <w:pPrChange w:id="606" w:author="Rany M Salem" w:date="2025-07-16T15:43:00Z" w16du:dateUtc="2025-07-16T22:43:00Z">
                <w:pPr/>
              </w:pPrChange>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pPr>
              <w:spacing w:line="360" w:lineRule="auto"/>
              <w:jc w:val="center"/>
              <w:rPr>
                <w:rFonts w:ascii="Aptos Narrow" w:hAnsi="Aptos Narrow"/>
                <w:color w:val="000000"/>
              </w:rPr>
              <w:pPrChange w:id="607" w:author="Rany M Salem" w:date="2025-07-16T15:43:00Z" w16du:dateUtc="2025-07-16T22:43:00Z">
                <w:pPr>
                  <w:jc w:val="center"/>
                </w:pPr>
              </w:pPrChange>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pPr>
              <w:spacing w:line="360" w:lineRule="auto"/>
              <w:jc w:val="center"/>
              <w:rPr>
                <w:rFonts w:ascii="Aptos Narrow" w:hAnsi="Aptos Narrow"/>
                <w:color w:val="000000"/>
              </w:rPr>
              <w:pPrChange w:id="608" w:author="Rany M Salem" w:date="2025-07-16T15:43:00Z" w16du:dateUtc="2025-07-16T22:43:00Z">
                <w:pPr>
                  <w:jc w:val="center"/>
                </w:pPr>
              </w:pPrChange>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pPr>
              <w:spacing w:line="360" w:lineRule="auto"/>
              <w:jc w:val="center"/>
              <w:rPr>
                <w:rFonts w:ascii="Aptos Narrow" w:hAnsi="Aptos Narrow"/>
                <w:color w:val="000000"/>
              </w:rPr>
              <w:pPrChange w:id="609" w:author="Rany M Salem" w:date="2025-07-16T15:43:00Z" w16du:dateUtc="2025-07-16T22:43:00Z">
                <w:pPr>
                  <w:jc w:val="center"/>
                </w:pPr>
              </w:pPrChange>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pPr>
              <w:spacing w:line="360" w:lineRule="auto"/>
              <w:jc w:val="center"/>
              <w:rPr>
                <w:rFonts w:ascii="Aptos Narrow" w:hAnsi="Aptos Narrow"/>
                <w:color w:val="000000"/>
              </w:rPr>
              <w:pPrChange w:id="610" w:author="Rany M Salem" w:date="2025-07-16T15:43:00Z" w16du:dateUtc="2025-07-16T22:43:00Z">
                <w:pPr>
                  <w:jc w:val="center"/>
                </w:pPr>
              </w:pPrChange>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pPr>
              <w:spacing w:line="360" w:lineRule="auto"/>
              <w:jc w:val="center"/>
              <w:rPr>
                <w:rFonts w:ascii="Aptos Narrow" w:hAnsi="Aptos Narrow"/>
                <w:color w:val="000000"/>
              </w:rPr>
              <w:pPrChange w:id="611" w:author="Rany M Salem" w:date="2025-07-16T15:43:00Z" w16du:dateUtc="2025-07-16T22:43:00Z">
                <w:pPr>
                  <w:jc w:val="center"/>
                </w:pPr>
              </w:pPrChange>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spacing w:line="360" w:lineRule="auto"/>
              <w:rPr>
                <w:rFonts w:ascii="Aptos Narrow" w:hAnsi="Aptos Narrow"/>
                <w:color w:val="000000"/>
              </w:rPr>
              <w:pPrChange w:id="612" w:author="Rany M Salem" w:date="2025-07-16T15:43:00Z" w16du:dateUtc="2025-07-16T22:43:00Z">
                <w:pPr/>
              </w:pPrChange>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4BEED73" w14:textId="77777777" w:rsidR="00CB662C" w:rsidRDefault="00CB662C">
            <w:pPr>
              <w:spacing w:line="360" w:lineRule="auto"/>
              <w:jc w:val="center"/>
              <w:rPr>
                <w:rFonts w:ascii="Aptos Narrow" w:hAnsi="Aptos Narrow"/>
                <w:color w:val="000000"/>
              </w:rPr>
              <w:pPrChange w:id="613" w:author="Rany M Salem" w:date="2025-07-16T15:43:00Z" w16du:dateUtc="2025-07-16T22:43:00Z">
                <w:pPr>
                  <w:jc w:val="center"/>
                </w:pPr>
              </w:pPrChange>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A828C6" w14:textId="77777777" w:rsidR="00CB662C" w:rsidRDefault="00CB662C">
            <w:pPr>
              <w:spacing w:line="360" w:lineRule="auto"/>
              <w:jc w:val="center"/>
              <w:rPr>
                <w:rFonts w:ascii="Aptos Narrow" w:hAnsi="Aptos Narrow"/>
                <w:color w:val="000000"/>
              </w:rPr>
              <w:pPrChange w:id="614" w:author="Rany M Salem" w:date="2025-07-16T15:43:00Z" w16du:dateUtc="2025-07-16T22:43:00Z">
                <w:pPr>
                  <w:jc w:val="center"/>
                </w:pPr>
              </w:pPrChange>
            </w:pPr>
            <w:r>
              <w:rPr>
                <w:rFonts w:ascii="Aptos Narrow" w:hAnsi="Aptos Narrow"/>
                <w:color w:val="000000"/>
              </w:rPr>
              <w:t>2.77E-03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D30FF29" w14:textId="77777777" w:rsidR="00CB662C" w:rsidRDefault="00CB662C">
            <w:pPr>
              <w:spacing w:line="360" w:lineRule="auto"/>
              <w:jc w:val="center"/>
              <w:rPr>
                <w:rFonts w:ascii="Aptos Narrow" w:hAnsi="Aptos Narrow"/>
                <w:color w:val="000000"/>
              </w:rPr>
              <w:pPrChange w:id="615" w:author="Rany M Salem" w:date="2025-07-16T15:43:00Z" w16du:dateUtc="2025-07-16T22:43:00Z">
                <w:pPr>
                  <w:jc w:val="center"/>
                </w:pPr>
              </w:pPrChange>
            </w:pPr>
            <w:r>
              <w:rPr>
                <w:rFonts w:ascii="Aptos Narrow" w:hAnsi="Aptos Narrow"/>
                <w:color w:val="000000"/>
              </w:rPr>
              <w:t>4.60E-02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BB98975" w14:textId="77777777" w:rsidR="00CB662C" w:rsidRDefault="00CB662C">
            <w:pPr>
              <w:spacing w:line="360" w:lineRule="auto"/>
              <w:jc w:val="center"/>
              <w:rPr>
                <w:rFonts w:ascii="Aptos Narrow" w:hAnsi="Aptos Narrow"/>
                <w:color w:val="000000"/>
              </w:rPr>
              <w:pPrChange w:id="616" w:author="Rany M Salem" w:date="2025-07-16T15:43:00Z" w16du:dateUtc="2025-07-16T22:43:00Z">
                <w:pPr>
                  <w:jc w:val="center"/>
                </w:pPr>
              </w:pPrChange>
            </w:pPr>
            <w:r>
              <w:rPr>
                <w:rFonts w:ascii="Aptos Narrow" w:hAnsi="Aptos Narrow"/>
                <w:color w:val="000000"/>
              </w:rPr>
              <w:t>5.08E-03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7DB24E0" w14:textId="77777777" w:rsidR="00CB662C" w:rsidRDefault="00CB662C">
            <w:pPr>
              <w:spacing w:line="360" w:lineRule="auto"/>
              <w:jc w:val="center"/>
              <w:rPr>
                <w:rFonts w:ascii="Aptos Narrow" w:hAnsi="Aptos Narrow"/>
                <w:color w:val="000000"/>
              </w:rPr>
              <w:pPrChange w:id="617" w:author="Rany M Salem" w:date="2025-07-16T15:43:00Z" w16du:dateUtc="2025-07-16T22:43:00Z">
                <w:pPr>
                  <w:jc w:val="center"/>
                </w:pPr>
              </w:pPrChange>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spacing w:line="360" w:lineRule="auto"/>
              <w:jc w:val="center"/>
              <w:rPr>
                <w:rFonts w:ascii="Aptos Narrow" w:hAnsi="Aptos Narrow"/>
                <w:b/>
                <w:bCs/>
                <w:color w:val="000000"/>
              </w:rPr>
              <w:pPrChange w:id="618" w:author="Rany M Salem" w:date="2025-07-16T15:43:00Z" w16du:dateUtc="2025-07-16T22:43:00Z">
                <w:pPr>
                  <w:jc w:val="center"/>
                </w:pPr>
              </w:pPrChange>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pPr>
              <w:spacing w:line="360" w:lineRule="auto"/>
              <w:jc w:val="center"/>
              <w:rPr>
                <w:rFonts w:ascii="Aptos Narrow" w:hAnsi="Aptos Narrow"/>
                <w:color w:val="000000"/>
              </w:rPr>
              <w:pPrChange w:id="619" w:author="Rany M Salem" w:date="2025-07-16T15:43:00Z" w16du:dateUtc="2025-07-16T22:43:00Z">
                <w:pPr>
                  <w:jc w:val="center"/>
                </w:pPr>
              </w:pPrChange>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pPr>
              <w:spacing w:line="360" w:lineRule="auto"/>
              <w:jc w:val="center"/>
              <w:rPr>
                <w:rFonts w:ascii="Aptos Narrow" w:hAnsi="Aptos Narrow"/>
                <w:color w:val="000000"/>
              </w:rPr>
              <w:pPrChange w:id="620"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pPr>
              <w:spacing w:line="360" w:lineRule="auto"/>
              <w:jc w:val="center"/>
              <w:rPr>
                <w:rFonts w:ascii="Aptos Narrow" w:hAnsi="Aptos Narrow"/>
                <w:color w:val="000000"/>
              </w:rPr>
              <w:pPrChange w:id="621"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pPr>
              <w:spacing w:line="360" w:lineRule="auto"/>
              <w:jc w:val="center"/>
              <w:rPr>
                <w:rFonts w:ascii="Aptos Narrow" w:hAnsi="Aptos Narrow"/>
                <w:color w:val="000000"/>
              </w:rPr>
              <w:pPrChange w:id="622"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pPr>
              <w:spacing w:line="360" w:lineRule="auto"/>
              <w:jc w:val="center"/>
              <w:rPr>
                <w:rFonts w:ascii="Aptos Narrow" w:hAnsi="Aptos Narrow"/>
                <w:color w:val="000000"/>
              </w:rPr>
              <w:pPrChange w:id="623" w:author="Rany M Salem" w:date="2025-07-16T15:43:00Z" w16du:dateUtc="2025-07-16T22:43:00Z">
                <w:pPr>
                  <w:jc w:val="center"/>
                </w:pPr>
              </w:pPrChange>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pPr>
              <w:spacing w:line="360" w:lineRule="auto"/>
              <w:rPr>
                <w:rFonts w:ascii="Aptos Narrow" w:hAnsi="Aptos Narrow"/>
                <w:color w:val="000000"/>
              </w:rPr>
              <w:pPrChange w:id="624" w:author="Rany M Salem" w:date="2025-07-16T15:43:00Z" w16du:dateUtc="2025-07-16T22:43:00Z">
                <w:pPr/>
              </w:pPrChange>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52807CCD" w14:textId="5C686844" w:rsidR="001538FC" w:rsidRDefault="001538FC">
            <w:pPr>
              <w:spacing w:line="360" w:lineRule="auto"/>
              <w:jc w:val="center"/>
              <w:rPr>
                <w:rFonts w:ascii="Aptos Narrow" w:hAnsi="Aptos Narrow"/>
                <w:color w:val="000000"/>
              </w:rPr>
              <w:pPrChange w:id="625" w:author="Rany M Salem" w:date="2025-07-16T15:43:00Z" w16du:dateUtc="2025-07-16T22:43:00Z">
                <w:pPr>
                  <w:jc w:val="center"/>
                </w:pPr>
              </w:pPrChange>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640AF79" w14:textId="2CC806E7" w:rsidR="001538FC" w:rsidRDefault="001538FC">
            <w:pPr>
              <w:spacing w:line="360" w:lineRule="auto"/>
              <w:jc w:val="center"/>
              <w:rPr>
                <w:rFonts w:ascii="Aptos Narrow" w:hAnsi="Aptos Narrow"/>
                <w:color w:val="000000"/>
              </w:rPr>
              <w:pPrChange w:id="626" w:author="Rany M Salem" w:date="2025-07-16T15:43:00Z" w16du:dateUtc="2025-07-16T22:43:00Z">
                <w:pPr>
                  <w:jc w:val="center"/>
                </w:pPr>
              </w:pPrChange>
            </w:pPr>
            <w:r>
              <w:rPr>
                <w:rFonts w:ascii="Aptos Narrow" w:hAnsi="Aptos Narrow"/>
                <w:color w:val="000000"/>
              </w:rPr>
              <w:t>1 324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98771F" w14:textId="5C3D290B" w:rsidR="001538FC" w:rsidRDefault="001538FC">
            <w:pPr>
              <w:spacing w:line="360" w:lineRule="auto"/>
              <w:jc w:val="center"/>
              <w:rPr>
                <w:rFonts w:ascii="Aptos Narrow" w:hAnsi="Aptos Narrow"/>
                <w:color w:val="000000"/>
              </w:rPr>
              <w:pPrChange w:id="627" w:author="Rany M Salem" w:date="2025-07-16T15:43:00Z" w16du:dateUtc="2025-07-16T22:43:00Z">
                <w:pPr>
                  <w:jc w:val="center"/>
                </w:pPr>
              </w:pPrChange>
            </w:pPr>
            <w:r>
              <w:rPr>
                <w:rFonts w:ascii="Aptos Narrow" w:hAnsi="Aptos Narrow"/>
                <w:color w:val="000000"/>
              </w:rPr>
              <w:t>21 836</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61EA2A5" w14:textId="58A68B83" w:rsidR="001538FC" w:rsidRDefault="001538FC">
            <w:pPr>
              <w:spacing w:line="360" w:lineRule="auto"/>
              <w:jc w:val="center"/>
              <w:rPr>
                <w:rFonts w:ascii="Aptos Narrow" w:hAnsi="Aptos Narrow"/>
                <w:color w:val="000000"/>
              </w:rPr>
              <w:pPrChange w:id="628" w:author="Rany M Salem" w:date="2025-07-16T15:43:00Z" w16du:dateUtc="2025-07-16T22:43:00Z">
                <w:pPr>
                  <w:jc w:val="center"/>
                </w:pPr>
              </w:pPrChange>
            </w:pPr>
            <w:r>
              <w:rPr>
                <w:rFonts w:ascii="Aptos Narrow" w:hAnsi="Aptos Narrow"/>
                <w:color w:val="000000"/>
              </w:rPr>
              <w:t>2 439</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0529199" w14:textId="19C15D52" w:rsidR="001538FC" w:rsidRDefault="001538FC">
            <w:pPr>
              <w:spacing w:line="360" w:lineRule="auto"/>
              <w:jc w:val="center"/>
              <w:rPr>
                <w:rFonts w:ascii="Aptos Narrow" w:hAnsi="Aptos Narrow"/>
                <w:color w:val="000000"/>
              </w:rPr>
              <w:pPrChange w:id="629" w:author="Rany M Salem" w:date="2025-07-16T15:43:00Z" w16du:dateUtc="2025-07-16T22:43:00Z">
                <w:pPr>
                  <w:jc w:val="center"/>
                </w:pPr>
              </w:pPrChange>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pPr>
              <w:spacing w:line="360" w:lineRule="auto"/>
              <w:rPr>
                <w:rFonts w:ascii="Aptos Narrow" w:hAnsi="Aptos Narrow"/>
                <w:color w:val="000000"/>
              </w:rPr>
              <w:pPrChange w:id="630" w:author="Rany M Salem" w:date="2025-07-16T15:43:00Z" w16du:dateUtc="2025-07-16T22:43:00Z">
                <w:pPr/>
              </w:pPrChange>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pPr>
              <w:spacing w:line="360" w:lineRule="auto"/>
              <w:jc w:val="center"/>
              <w:rPr>
                <w:rFonts w:ascii="Aptos Narrow" w:hAnsi="Aptos Narrow"/>
                <w:color w:val="000000"/>
              </w:rPr>
              <w:pPrChange w:id="631" w:author="Rany M Salem" w:date="2025-07-16T15:43:00Z" w16du:dateUtc="2025-07-16T22:43:00Z">
                <w:pPr>
                  <w:jc w:val="center"/>
                </w:pPr>
              </w:pPrChange>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pPr>
              <w:spacing w:line="360" w:lineRule="auto"/>
              <w:jc w:val="center"/>
              <w:rPr>
                <w:rFonts w:ascii="Aptos Narrow" w:hAnsi="Aptos Narrow"/>
                <w:color w:val="000000"/>
              </w:rPr>
              <w:pPrChange w:id="632" w:author="Rany M Salem" w:date="2025-07-16T15:43:00Z" w16du:dateUtc="2025-07-16T22:43:00Z">
                <w:pPr>
                  <w:jc w:val="center"/>
                </w:pPr>
              </w:pPrChange>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pPr>
              <w:spacing w:line="360" w:lineRule="auto"/>
              <w:jc w:val="center"/>
              <w:rPr>
                <w:rFonts w:ascii="Aptos Narrow" w:hAnsi="Aptos Narrow"/>
                <w:color w:val="000000"/>
              </w:rPr>
              <w:pPrChange w:id="633" w:author="Rany M Salem" w:date="2025-07-16T15:43:00Z" w16du:dateUtc="2025-07-16T22:43:00Z">
                <w:pPr>
                  <w:jc w:val="center"/>
                </w:pPr>
              </w:pPrChange>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pPr>
              <w:spacing w:line="360" w:lineRule="auto"/>
              <w:jc w:val="center"/>
              <w:rPr>
                <w:rFonts w:ascii="Aptos Narrow" w:hAnsi="Aptos Narrow"/>
                <w:color w:val="000000"/>
              </w:rPr>
              <w:pPrChange w:id="634" w:author="Rany M Salem" w:date="2025-07-16T15:43:00Z" w16du:dateUtc="2025-07-16T22:43:00Z">
                <w:pPr>
                  <w:jc w:val="center"/>
                </w:pPr>
              </w:pPrChange>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pPr>
              <w:spacing w:line="360" w:lineRule="auto"/>
              <w:jc w:val="center"/>
              <w:rPr>
                <w:rFonts w:ascii="Aptos Narrow" w:hAnsi="Aptos Narrow"/>
                <w:color w:val="000000"/>
              </w:rPr>
              <w:pPrChange w:id="635" w:author="Rany M Salem" w:date="2025-07-16T15:43:00Z" w16du:dateUtc="2025-07-16T22:43:00Z">
                <w:pPr>
                  <w:jc w:val="center"/>
                </w:pPr>
              </w:pPrChange>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spacing w:line="360" w:lineRule="auto"/>
              <w:rPr>
                <w:rFonts w:ascii="Aptos Narrow" w:hAnsi="Aptos Narrow"/>
                <w:color w:val="000000"/>
              </w:rPr>
              <w:pPrChange w:id="636" w:author="Rany M Salem" w:date="2025-07-16T15:43:00Z" w16du:dateUtc="2025-07-16T22:43:00Z">
                <w:pPr/>
              </w:pPrChange>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51E5366" w14:textId="77777777" w:rsidR="00CB662C" w:rsidRDefault="00CB662C">
            <w:pPr>
              <w:spacing w:line="360" w:lineRule="auto"/>
              <w:jc w:val="center"/>
              <w:rPr>
                <w:rFonts w:ascii="Aptos Narrow" w:hAnsi="Aptos Narrow"/>
                <w:color w:val="000000"/>
              </w:rPr>
              <w:pPrChange w:id="637" w:author="Rany M Salem" w:date="2025-07-16T15:43:00Z" w16du:dateUtc="2025-07-16T22:43:00Z">
                <w:pPr>
                  <w:jc w:val="center"/>
                </w:pPr>
              </w:pPrChange>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725CDA" w14:textId="77777777" w:rsidR="00CB662C" w:rsidRDefault="00CB662C">
            <w:pPr>
              <w:spacing w:line="360" w:lineRule="auto"/>
              <w:jc w:val="center"/>
              <w:rPr>
                <w:rFonts w:ascii="Aptos Narrow" w:hAnsi="Aptos Narrow"/>
                <w:color w:val="000000"/>
              </w:rPr>
              <w:pPrChange w:id="638" w:author="Rany M Salem" w:date="2025-07-16T15:43:00Z" w16du:dateUtc="2025-07-16T22:43:00Z">
                <w:pPr>
                  <w:jc w:val="center"/>
                </w:pPr>
              </w:pPrChange>
            </w:pPr>
            <w:r>
              <w:rPr>
                <w:rFonts w:ascii="Aptos Narrow" w:hAnsi="Aptos Narrow"/>
                <w:color w:val="000000"/>
              </w:rPr>
              <w:t>3.09E-03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960E724" w14:textId="77777777" w:rsidR="00CB662C" w:rsidRDefault="00CB662C">
            <w:pPr>
              <w:spacing w:line="360" w:lineRule="auto"/>
              <w:jc w:val="center"/>
              <w:rPr>
                <w:rFonts w:ascii="Aptos Narrow" w:hAnsi="Aptos Narrow"/>
                <w:color w:val="000000"/>
              </w:rPr>
              <w:pPrChange w:id="639" w:author="Rany M Salem" w:date="2025-07-16T15:43:00Z" w16du:dateUtc="2025-07-16T22:43:00Z">
                <w:pPr>
                  <w:jc w:val="center"/>
                </w:pPr>
              </w:pPrChange>
            </w:pPr>
            <w:r>
              <w:rPr>
                <w:rFonts w:ascii="Aptos Narrow" w:hAnsi="Aptos Narrow"/>
                <w:color w:val="000000"/>
              </w:rPr>
              <w:t>5.10E-02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5904903" w14:textId="77777777" w:rsidR="00CB662C" w:rsidRDefault="00CB662C">
            <w:pPr>
              <w:spacing w:line="360" w:lineRule="auto"/>
              <w:jc w:val="center"/>
              <w:rPr>
                <w:rFonts w:ascii="Aptos Narrow" w:hAnsi="Aptos Narrow"/>
                <w:color w:val="000000"/>
              </w:rPr>
              <w:pPrChange w:id="640" w:author="Rany M Salem" w:date="2025-07-16T15:43:00Z" w16du:dateUtc="2025-07-16T22:43:00Z">
                <w:pPr>
                  <w:jc w:val="center"/>
                </w:pPr>
              </w:pPrChange>
            </w:pPr>
            <w:r>
              <w:rPr>
                <w:rFonts w:ascii="Aptos Narrow" w:hAnsi="Aptos Narrow"/>
                <w:color w:val="000000"/>
              </w:rPr>
              <w:t>5.70E-03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4DD85F" w14:textId="77777777" w:rsidR="00CB662C" w:rsidRDefault="00CB662C">
            <w:pPr>
              <w:spacing w:line="360" w:lineRule="auto"/>
              <w:jc w:val="center"/>
              <w:rPr>
                <w:rFonts w:ascii="Aptos Narrow" w:hAnsi="Aptos Narrow"/>
                <w:color w:val="000000"/>
              </w:rPr>
              <w:pPrChange w:id="641" w:author="Rany M Salem" w:date="2025-07-16T15:43:00Z" w16du:dateUtc="2025-07-16T22:43:00Z">
                <w:pPr>
                  <w:jc w:val="center"/>
                </w:pPr>
              </w:pPrChange>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spacing w:line="360" w:lineRule="auto"/>
              <w:rPr>
                <w:rFonts w:ascii="Aptos Narrow" w:hAnsi="Aptos Narrow"/>
                <w:color w:val="000000"/>
              </w:rPr>
              <w:pPrChange w:id="642" w:author="Rany M Salem" w:date="2025-07-16T15:43:00Z" w16du:dateUtc="2025-07-16T22:43:00Z">
                <w:pPr/>
              </w:pPrChange>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pPr>
              <w:spacing w:line="360" w:lineRule="auto"/>
              <w:jc w:val="center"/>
              <w:rPr>
                <w:rFonts w:ascii="Aptos Narrow" w:hAnsi="Aptos Narrow"/>
                <w:color w:val="000000"/>
              </w:rPr>
              <w:pPrChange w:id="643" w:author="Rany M Salem" w:date="2025-07-16T15:43:00Z" w16du:dateUtc="2025-07-16T22:43:00Z">
                <w:pPr>
                  <w:jc w:val="center"/>
                </w:pPr>
              </w:pPrChange>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pPr>
              <w:spacing w:line="360" w:lineRule="auto"/>
              <w:jc w:val="center"/>
              <w:rPr>
                <w:rFonts w:ascii="Aptos Narrow" w:hAnsi="Aptos Narrow"/>
                <w:color w:val="000000"/>
              </w:rPr>
              <w:pPrChange w:id="644" w:author="Rany M Salem" w:date="2025-07-16T15:43:00Z" w16du:dateUtc="2025-07-16T22:43:00Z">
                <w:pPr>
                  <w:jc w:val="center"/>
                </w:pPr>
              </w:pPrChange>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pPr>
              <w:spacing w:line="360" w:lineRule="auto"/>
              <w:jc w:val="center"/>
              <w:rPr>
                <w:rFonts w:ascii="Aptos Narrow" w:hAnsi="Aptos Narrow"/>
                <w:color w:val="000000"/>
              </w:rPr>
              <w:pPrChange w:id="645" w:author="Rany M Salem" w:date="2025-07-16T15:43:00Z" w16du:dateUtc="2025-07-16T22:43:00Z">
                <w:pPr>
                  <w:jc w:val="center"/>
                </w:pPr>
              </w:pPrChange>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pPr>
              <w:spacing w:line="360" w:lineRule="auto"/>
              <w:jc w:val="center"/>
              <w:rPr>
                <w:rFonts w:ascii="Aptos Narrow" w:hAnsi="Aptos Narrow"/>
                <w:color w:val="000000"/>
              </w:rPr>
              <w:pPrChange w:id="646" w:author="Rany M Salem" w:date="2025-07-16T15:43:00Z" w16du:dateUtc="2025-07-16T22:43:00Z">
                <w:pPr>
                  <w:jc w:val="center"/>
                </w:pPr>
              </w:pPrChange>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pPr>
              <w:spacing w:line="360" w:lineRule="auto"/>
              <w:jc w:val="center"/>
              <w:rPr>
                <w:rFonts w:ascii="Aptos Narrow" w:hAnsi="Aptos Narrow"/>
                <w:color w:val="000000"/>
              </w:rPr>
              <w:pPrChange w:id="647" w:author="Rany M Salem" w:date="2025-07-16T15:43:00Z" w16du:dateUtc="2025-07-16T22:43:00Z">
                <w:pPr>
                  <w:jc w:val="center"/>
                </w:pPr>
              </w:pPrChange>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spacing w:line="360" w:lineRule="auto"/>
        <w:rPr>
          <w:rFonts w:ascii="Arial" w:hAnsi="Arial" w:cs="Arial"/>
        </w:rPr>
        <w:pPrChange w:id="648" w:author="Rany M Salem" w:date="2025-07-16T15:43:00Z" w16du:dateUtc="2025-07-16T22:43:00Z">
          <w:pPr/>
        </w:pPrChange>
      </w:pPr>
    </w:p>
    <w:p w14:paraId="200D9EC3" w14:textId="61C45B37" w:rsidR="00CB662C" w:rsidRPr="00C12785" w:rsidRDefault="00CB662C">
      <w:pPr>
        <w:spacing w:line="360" w:lineRule="auto"/>
        <w:rPr>
          <w:rFonts w:ascii="Arial" w:hAnsi="Arial" w:cs="Arial"/>
          <w:b/>
          <w:bCs/>
        </w:rPr>
        <w:pPrChange w:id="649" w:author="Rany M Salem" w:date="2025-07-16T15:43:00Z" w16du:dateUtc="2025-07-16T22:43:00Z">
          <w:pPr/>
        </w:pPrChange>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pPr>
        <w:spacing w:line="360" w:lineRule="auto"/>
        <w:rPr>
          <w:rFonts w:ascii="Arial" w:hAnsi="Arial" w:cs="Arial"/>
        </w:rPr>
        <w:pPrChange w:id="650" w:author="Rany M Salem" w:date="2025-07-16T15:43:00Z" w16du:dateUtc="2025-07-16T22:43:00Z">
          <w:pPr/>
        </w:pPrChange>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pPr>
        <w:spacing w:line="360" w:lineRule="auto"/>
        <w:rPr>
          <w:rFonts w:ascii="Arial" w:hAnsi="Arial" w:cs="Arial"/>
        </w:rPr>
        <w:pPrChange w:id="651" w:author="Rany M Salem" w:date="2025-07-16T15:43:00Z" w16du:dateUtc="2025-07-16T22:43:00Z">
          <w:pPr/>
        </w:pPrChange>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pPr>
        <w:spacing w:line="360" w:lineRule="auto"/>
        <w:rPr>
          <w:rFonts w:ascii="Arial" w:hAnsi="Arial" w:cs="Arial"/>
        </w:rPr>
        <w:pPrChange w:id="652" w:author="Rany M Salem" w:date="2025-07-16T15:43:00Z" w16du:dateUtc="2025-07-16T22:43:00Z">
          <w:pPr/>
        </w:pPrChange>
      </w:pPr>
    </w:p>
    <w:p w14:paraId="0B1F1288" w14:textId="77777777" w:rsidR="00A001B5" w:rsidRPr="00AA0B50" w:rsidRDefault="00A001B5">
      <w:pPr>
        <w:spacing w:line="360" w:lineRule="auto"/>
        <w:ind w:left="720" w:hanging="720"/>
        <w:rPr>
          <w:rFonts w:ascii="Arial" w:hAnsi="Arial" w:cs="Arial"/>
        </w:rPr>
        <w:pPrChange w:id="653" w:author="Rany M Salem" w:date="2025-07-16T15:43:00Z" w16du:dateUtc="2025-07-16T22:43:00Z">
          <w:pPr>
            <w:ind w:left="720" w:hanging="720"/>
          </w:pPr>
        </w:pPrChange>
      </w:pPr>
    </w:p>
    <w:p w14:paraId="6F993A76" w14:textId="62A00DA1" w:rsidR="004720B1" w:rsidRPr="00AA0B50" w:rsidRDefault="004720B1">
      <w:pPr>
        <w:spacing w:line="360" w:lineRule="auto"/>
        <w:rPr>
          <w:rFonts w:ascii="Arial" w:hAnsi="Arial" w:cs="Arial"/>
        </w:rPr>
        <w:pPrChange w:id="654" w:author="Rany M Salem" w:date="2025-07-16T15:43:00Z" w16du:dateUtc="2025-07-16T22:43:00Z">
          <w:pPr/>
        </w:pPrChange>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pPr>
        <w:spacing w:line="360" w:lineRule="auto"/>
        <w:ind w:left="720" w:hanging="720"/>
        <w:rPr>
          <w:rFonts w:ascii="Arial" w:hAnsi="Arial" w:cs="Arial"/>
        </w:rPr>
        <w:pPrChange w:id="655" w:author="Rany M Salem" w:date="2025-07-16T15:43:00Z" w16du:dateUtc="2025-07-16T22:43:00Z">
          <w:pPr>
            <w:ind w:left="720" w:hanging="720"/>
          </w:pPr>
        </w:pPrChange>
      </w:pPr>
    </w:p>
    <w:p w14:paraId="2DF34F57" w14:textId="77777777" w:rsidR="00006013" w:rsidRPr="00AA0B50" w:rsidRDefault="00006013">
      <w:pPr>
        <w:spacing w:line="360" w:lineRule="auto"/>
        <w:rPr>
          <w:rFonts w:ascii="Arial" w:hAnsi="Arial" w:cs="Arial"/>
        </w:rPr>
        <w:pPrChange w:id="656" w:author="Rany M Salem" w:date="2025-07-16T15:43:00Z" w16du:dateUtc="2025-07-16T22:43:00Z">
          <w:pPr/>
        </w:pPrChange>
      </w:pPr>
      <w:r w:rsidRPr="00AA0B50">
        <w:rPr>
          <w:rFonts w:ascii="Arial" w:hAnsi="Arial" w:cs="Arial"/>
        </w:rPr>
        <w:br w:type="page"/>
      </w:r>
    </w:p>
    <w:p w14:paraId="38608C49" w14:textId="6A377CF7" w:rsidR="00036F32" w:rsidRPr="00AA0B50" w:rsidRDefault="00006013">
      <w:pPr>
        <w:spacing w:line="360" w:lineRule="auto"/>
        <w:ind w:left="720" w:hanging="720"/>
        <w:rPr>
          <w:rFonts w:ascii="Arial" w:hAnsi="Arial" w:cs="Arial"/>
          <w:b/>
          <w:bCs/>
        </w:rPr>
        <w:pPrChange w:id="657" w:author="Rany M Salem" w:date="2025-07-16T15:43:00Z" w16du:dateUtc="2025-07-16T22:43:00Z">
          <w:pPr>
            <w:ind w:left="720" w:hanging="720"/>
          </w:pPr>
        </w:pPrChange>
      </w:pPr>
      <w:r w:rsidRPr="00AA0B50">
        <w:rPr>
          <w:rFonts w:ascii="Arial" w:hAnsi="Arial" w:cs="Arial"/>
          <w:b/>
          <w:bCs/>
        </w:rPr>
        <w:lastRenderedPageBreak/>
        <w:t>References</w:t>
      </w:r>
    </w:p>
    <w:p w14:paraId="2221F573" w14:textId="77777777" w:rsidR="00006013" w:rsidRPr="00AA0B50" w:rsidRDefault="00006013">
      <w:pPr>
        <w:spacing w:line="360" w:lineRule="auto"/>
        <w:ind w:left="720" w:hanging="720"/>
        <w:rPr>
          <w:rFonts w:ascii="Arial" w:hAnsi="Arial" w:cs="Arial"/>
        </w:rPr>
        <w:pPrChange w:id="658" w:author="Rany M Salem" w:date="2025-07-16T15:43:00Z" w16du:dateUtc="2025-07-16T22:43:00Z">
          <w:pPr>
            <w:ind w:left="720" w:hanging="720"/>
          </w:pPr>
        </w:pPrChange>
      </w:pPr>
    </w:p>
    <w:p w14:paraId="4B5E43AD" w14:textId="32C8B944" w:rsidR="00A12488" w:rsidRDefault="00036F32">
      <w:pPr>
        <w:spacing w:after="240" w:line="360" w:lineRule="auto"/>
        <w:ind w:left="720" w:hanging="720"/>
        <w:rPr>
          <w:ins w:id="659" w:author="Gu, Wanjun" w:date="2025-07-17T14:59:00Z" w16du:dateUtc="2025-07-17T21:59:00Z"/>
          <w:rFonts w:ascii="Arial" w:hAnsi="Arial" w:cs="Arial"/>
          <w:noProof/>
        </w:rPr>
      </w:pPr>
      <w:r w:rsidRPr="00AA0B50">
        <w:rPr>
          <w:rFonts w:ascii="Arial" w:hAnsi="Arial" w:cs="Arial"/>
        </w:rPr>
        <w:fldChar w:fldCharType="begin" w:fldLock="1"/>
      </w:r>
      <w:ins w:id="660" w:author="Gu, Wanjun" w:date="2025-07-17T14:59:00Z" w16du:dateUtc="2025-07-17T21:59:00Z">
        <w:r w:rsidR="00A12488">
          <w:rPr>
            <w:rFonts w:ascii="Arial" w:hAnsi="Arial" w:cs="Arial"/>
          </w:rPr>
          <w:instrText>ADDIN paperpile_bibliography &lt;pp-bibliography&gt;&lt;first-reference-indices&gt;&lt;formatting&gt;1&lt;/formatting&gt;&lt;space-after&gt;1&lt;/space-after&gt;&lt;/first-reference-indices&gt;&lt;/pp-bibliography&gt; \* MERGEFORMAT</w:instrText>
        </w:r>
      </w:ins>
      <w:del w:id="661" w:author="Gu, Wanjun" w:date="2025-07-15T17:45:00Z" w16du:dateUtc="2025-07-16T00:45:00Z">
        <w:r w:rsidR="00F63E26" w:rsidDel="00C657C5">
          <w:rPr>
            <w:rFonts w:ascii="Arial" w:hAnsi="Arial" w:cs="Arial"/>
          </w:rPr>
          <w:delInstrText>ADDIN paperpile_bibliography &lt;pp-bibliography&gt;&lt;first-reference-indices&gt;&lt;formatting&gt;1&lt;/formatting&gt;&lt;space-after&gt;1&lt;/space-after&gt;&lt;/first-reference-indices&gt;&lt;/pp-bibliography&gt; \* MERGEFORMAT</w:delInstrText>
        </w:r>
      </w:del>
      <w:r w:rsidRPr="00AA0B50">
        <w:rPr>
          <w:rFonts w:ascii="Arial" w:hAnsi="Arial" w:cs="Arial"/>
        </w:rPr>
        <w:fldChar w:fldCharType="separate"/>
      </w:r>
      <w:ins w:id="662" w:author="Gu, Wanjun" w:date="2025-07-17T14:59:00Z" w16du:dateUtc="2025-07-17T21:59:00Z">
        <w:r w:rsidR="00A12488">
          <w:rPr>
            <w:rFonts w:ascii="Arial" w:hAnsi="Arial" w:cs="Arial"/>
            <w:noProof/>
          </w:rPr>
          <w:t xml:space="preserve">Abraham, Kuruvilla Joseph, and Diaz, Clara, “Identifying Large Sets of Unrelated Individuals and Unrelated Markers,” </w:t>
        </w:r>
        <w:r w:rsidR="00A12488" w:rsidRPr="00A12488">
          <w:rPr>
            <w:rFonts w:ascii="Arial" w:hAnsi="Arial" w:cs="Arial"/>
            <w:i/>
            <w:noProof/>
            <w:rPrChange w:id="663" w:author="Gu, Wanjun" w:date="2025-07-17T14:59:00Z" w16du:dateUtc="2025-07-17T21:59:00Z">
              <w:rPr>
                <w:rFonts w:ascii="Arial" w:hAnsi="Arial" w:cs="Arial"/>
                <w:noProof/>
              </w:rPr>
            </w:rPrChange>
          </w:rPr>
          <w:t>Source Code for Biology and Medicine</w:t>
        </w:r>
        <w:r w:rsidR="00A12488">
          <w:rPr>
            <w:rFonts w:ascii="Arial" w:hAnsi="Arial" w:cs="Arial"/>
            <w:noProof/>
          </w:rPr>
          <w:t>, 9/1 (2014), 6</w:t>
        </w:r>
      </w:ins>
    </w:p>
    <w:p w14:paraId="29E983E9" w14:textId="77777777" w:rsidR="00A12488" w:rsidRDefault="00A12488">
      <w:pPr>
        <w:spacing w:after="240" w:line="360" w:lineRule="auto"/>
        <w:ind w:left="720" w:hanging="720"/>
        <w:rPr>
          <w:ins w:id="664" w:author="Gu, Wanjun" w:date="2025-07-17T14:59:00Z" w16du:dateUtc="2025-07-17T21:59:00Z"/>
          <w:rFonts w:ascii="Arial" w:hAnsi="Arial" w:cs="Arial"/>
          <w:noProof/>
        </w:rPr>
      </w:pPr>
      <w:ins w:id="665" w:author="Gu, Wanjun" w:date="2025-07-17T14:59:00Z" w16du:dateUtc="2025-07-17T21:59:00Z">
        <w:r>
          <w:rPr>
            <w:rFonts w:ascii="Arial" w:hAnsi="Arial" w:cs="Arial"/>
            <w:noProof/>
          </w:rPr>
          <w:t xml:space="preserve">Akbari, Ali, Vitti, Joseph J., Iranmehr, Arya, Bakhtiari, Mehrdad, Sabeti, Pardis C., Mirarab, Siavash, et al., “Identifying the Favored Mutation in a Positive Selective Sweep,” </w:t>
        </w:r>
        <w:r w:rsidRPr="00A12488">
          <w:rPr>
            <w:rFonts w:ascii="Arial" w:hAnsi="Arial" w:cs="Arial"/>
            <w:i/>
            <w:noProof/>
            <w:rPrChange w:id="666" w:author="Gu, Wanjun" w:date="2025-07-17T14:59:00Z" w16du:dateUtc="2025-07-17T21:59:00Z">
              <w:rPr>
                <w:rFonts w:ascii="Arial" w:hAnsi="Arial" w:cs="Arial"/>
                <w:noProof/>
              </w:rPr>
            </w:rPrChange>
          </w:rPr>
          <w:t>Nature Methods</w:t>
        </w:r>
        <w:r>
          <w:rPr>
            <w:rFonts w:ascii="Arial" w:hAnsi="Arial" w:cs="Arial"/>
            <w:noProof/>
          </w:rPr>
          <w:t>, 15/4 (2018), 279–82</w:t>
        </w:r>
      </w:ins>
    </w:p>
    <w:p w14:paraId="24E40948" w14:textId="77777777" w:rsidR="00A12488" w:rsidRDefault="00A12488">
      <w:pPr>
        <w:spacing w:after="240" w:line="360" w:lineRule="auto"/>
        <w:ind w:left="720" w:hanging="720"/>
        <w:rPr>
          <w:ins w:id="667" w:author="Gu, Wanjun" w:date="2025-07-17T14:59:00Z" w16du:dateUtc="2025-07-17T21:59:00Z"/>
          <w:rFonts w:ascii="Arial" w:hAnsi="Arial" w:cs="Arial"/>
          <w:noProof/>
        </w:rPr>
      </w:pPr>
      <w:ins w:id="668" w:author="Gu, Wanjun" w:date="2025-07-17T14:59:00Z" w16du:dateUtc="2025-07-17T21:59:00Z">
        <w:r>
          <w:rPr>
            <w:rFonts w:ascii="Arial" w:hAnsi="Arial" w:cs="Arial"/>
            <w:noProof/>
          </w:rPr>
          <w:t xml:space="preserve">Ali-Khan, Sarah E., and Daar, Abdallah S., “Admixture Mapping: From Paradigms of Race and Ethnicity to Population History,” </w:t>
        </w:r>
        <w:r w:rsidRPr="00A12488">
          <w:rPr>
            <w:rFonts w:ascii="Arial" w:hAnsi="Arial" w:cs="Arial"/>
            <w:i/>
            <w:noProof/>
            <w:rPrChange w:id="669" w:author="Gu, Wanjun" w:date="2025-07-17T14:59:00Z" w16du:dateUtc="2025-07-17T21:59:00Z">
              <w:rPr>
                <w:rFonts w:ascii="Arial" w:hAnsi="Arial" w:cs="Arial"/>
                <w:noProof/>
              </w:rPr>
            </w:rPrChange>
          </w:rPr>
          <w:t>The HUGO Journal</w:t>
        </w:r>
        <w:r>
          <w:rPr>
            <w:rFonts w:ascii="Arial" w:hAnsi="Arial" w:cs="Arial"/>
            <w:noProof/>
          </w:rPr>
          <w:t>, 4/1–4 (2010), 23–34</w:t>
        </w:r>
      </w:ins>
    </w:p>
    <w:p w14:paraId="78336F4A" w14:textId="77777777" w:rsidR="00A12488" w:rsidRDefault="00A12488">
      <w:pPr>
        <w:spacing w:after="240" w:line="360" w:lineRule="auto"/>
        <w:ind w:left="720" w:hanging="720"/>
        <w:rPr>
          <w:ins w:id="670" w:author="Gu, Wanjun" w:date="2025-07-17T14:59:00Z" w16du:dateUtc="2025-07-17T21:59:00Z"/>
          <w:rFonts w:ascii="Arial" w:hAnsi="Arial" w:cs="Arial"/>
          <w:noProof/>
        </w:rPr>
      </w:pPr>
      <w:ins w:id="671" w:author="Gu, Wanjun" w:date="2025-07-17T14:59:00Z" w16du:dateUtc="2025-07-17T21:59:00Z">
        <w:r>
          <w:rPr>
            <w:rFonts w:ascii="Arial" w:hAnsi="Arial" w:cs="Arial"/>
            <w:noProof/>
          </w:rPr>
          <w:t xml:space="preserve">All of Us Research Program Genomics Investigators, “Genomic Data in the All of Us Research Program,” </w:t>
        </w:r>
        <w:r w:rsidRPr="00A12488">
          <w:rPr>
            <w:rFonts w:ascii="Arial" w:hAnsi="Arial" w:cs="Arial"/>
            <w:i/>
            <w:noProof/>
            <w:rPrChange w:id="672" w:author="Gu, Wanjun" w:date="2025-07-17T14:59:00Z" w16du:dateUtc="2025-07-17T21:59:00Z">
              <w:rPr>
                <w:rFonts w:ascii="Arial" w:hAnsi="Arial" w:cs="Arial"/>
                <w:noProof/>
              </w:rPr>
            </w:rPrChange>
          </w:rPr>
          <w:t>Nature</w:t>
        </w:r>
        <w:r>
          <w:rPr>
            <w:rFonts w:ascii="Arial" w:hAnsi="Arial" w:cs="Arial"/>
            <w:noProof/>
          </w:rPr>
          <w:t>, 2024 &lt;http://dx.doi.org/10.1038/s41586-023-06957-x&gt;</w:t>
        </w:r>
      </w:ins>
    </w:p>
    <w:p w14:paraId="48BB6B2E" w14:textId="77777777" w:rsidR="00A12488" w:rsidRDefault="00A12488">
      <w:pPr>
        <w:spacing w:after="240" w:line="360" w:lineRule="auto"/>
        <w:ind w:left="720" w:hanging="720"/>
        <w:rPr>
          <w:ins w:id="673" w:author="Gu, Wanjun" w:date="2025-07-17T14:59:00Z" w16du:dateUtc="2025-07-17T21:59:00Z"/>
          <w:rFonts w:ascii="Arial" w:hAnsi="Arial" w:cs="Arial"/>
          <w:noProof/>
        </w:rPr>
      </w:pPr>
      <w:ins w:id="674" w:author="Gu, Wanjun" w:date="2025-07-17T14:59:00Z" w16du:dateUtc="2025-07-17T21:59:00Z">
        <w:r>
          <w:rPr>
            <w:rFonts w:ascii="Arial" w:hAnsi="Arial" w:cs="Arial"/>
            <w:noProof/>
          </w:rPr>
          <w:t xml:space="preserve">All of Us Research Program Investigators, Denny, Joshua C., Rutter, Joni L., Goldstein, David B., Philippakis, Anthony, Smoller, Jordan W., et al., “The ‘All of Us’ Research Program,” </w:t>
        </w:r>
        <w:r w:rsidRPr="00A12488">
          <w:rPr>
            <w:rFonts w:ascii="Arial" w:hAnsi="Arial" w:cs="Arial"/>
            <w:i/>
            <w:noProof/>
            <w:rPrChange w:id="675" w:author="Gu, Wanjun" w:date="2025-07-17T14:59:00Z" w16du:dateUtc="2025-07-17T21:59:00Z">
              <w:rPr>
                <w:rFonts w:ascii="Arial" w:hAnsi="Arial" w:cs="Arial"/>
                <w:noProof/>
              </w:rPr>
            </w:rPrChange>
          </w:rPr>
          <w:t>The New England Journal of Medicine</w:t>
        </w:r>
        <w:r>
          <w:rPr>
            <w:rFonts w:ascii="Arial" w:hAnsi="Arial" w:cs="Arial"/>
            <w:noProof/>
          </w:rPr>
          <w:t>, 381/7 (2019), 668–76</w:t>
        </w:r>
      </w:ins>
    </w:p>
    <w:p w14:paraId="262C05C6" w14:textId="77777777" w:rsidR="00A12488" w:rsidRDefault="00A12488">
      <w:pPr>
        <w:spacing w:after="240" w:line="360" w:lineRule="auto"/>
        <w:ind w:left="720" w:hanging="720"/>
        <w:rPr>
          <w:ins w:id="676" w:author="Gu, Wanjun" w:date="2025-07-17T14:59:00Z" w16du:dateUtc="2025-07-17T21:59:00Z"/>
          <w:rFonts w:ascii="Arial" w:hAnsi="Arial" w:cs="Arial"/>
          <w:noProof/>
        </w:rPr>
      </w:pPr>
      <w:ins w:id="677" w:author="Gu, Wanjun" w:date="2025-07-17T14:59:00Z" w16du:dateUtc="2025-07-17T21:59:00Z">
        <w:r>
          <w:rPr>
            <w:rFonts w:ascii="Arial" w:hAnsi="Arial" w:cs="Arial"/>
            <w:noProof/>
          </w:rPr>
          <w:t xml:space="preserve">Booker, Tom R., Jackson, Benjamin C., and Keightley, Peter D., “Detecting Positive Selection in the Genome,” </w:t>
        </w:r>
        <w:r w:rsidRPr="00A12488">
          <w:rPr>
            <w:rFonts w:ascii="Arial" w:hAnsi="Arial" w:cs="Arial"/>
            <w:i/>
            <w:noProof/>
            <w:rPrChange w:id="678" w:author="Gu, Wanjun" w:date="2025-07-17T14:59:00Z" w16du:dateUtc="2025-07-17T21:59:00Z">
              <w:rPr>
                <w:rFonts w:ascii="Arial" w:hAnsi="Arial" w:cs="Arial"/>
                <w:noProof/>
              </w:rPr>
            </w:rPrChange>
          </w:rPr>
          <w:t>BMC Biology</w:t>
        </w:r>
        <w:r>
          <w:rPr>
            <w:rFonts w:ascii="Arial" w:hAnsi="Arial" w:cs="Arial"/>
            <w:noProof/>
          </w:rPr>
          <w:t>, 15/1 (2017), 98</w:t>
        </w:r>
      </w:ins>
    </w:p>
    <w:p w14:paraId="42CA9670" w14:textId="77777777" w:rsidR="00A12488" w:rsidRDefault="00A12488">
      <w:pPr>
        <w:spacing w:after="240" w:line="360" w:lineRule="auto"/>
        <w:ind w:left="720" w:hanging="720"/>
        <w:rPr>
          <w:ins w:id="679" w:author="Gu, Wanjun" w:date="2025-07-17T14:59:00Z" w16du:dateUtc="2025-07-17T21:59:00Z"/>
          <w:rFonts w:ascii="Arial" w:hAnsi="Arial" w:cs="Arial"/>
          <w:noProof/>
        </w:rPr>
      </w:pPr>
      <w:ins w:id="680" w:author="Gu, Wanjun" w:date="2025-07-17T14:59:00Z" w16du:dateUtc="2025-07-17T21:59:00Z">
        <w:r>
          <w:rPr>
            <w:rFonts w:ascii="Arial" w:hAnsi="Arial" w:cs="Arial"/>
            <w:noProof/>
          </w:rPr>
          <w:t xml:space="preserve">Bycroft, Clare, Freeman, Colin, Petkova, Desislava, Band, Gavin, Elliott, Lloyd T., Sharp, Kevin, et al., “The UK Biobank Resource with Deep Phenotyping and Genomic Data,” </w:t>
        </w:r>
        <w:r w:rsidRPr="00A12488">
          <w:rPr>
            <w:rFonts w:ascii="Arial" w:hAnsi="Arial" w:cs="Arial"/>
            <w:i/>
            <w:noProof/>
            <w:rPrChange w:id="681" w:author="Gu, Wanjun" w:date="2025-07-17T14:59:00Z" w16du:dateUtc="2025-07-17T21:59:00Z">
              <w:rPr>
                <w:rFonts w:ascii="Arial" w:hAnsi="Arial" w:cs="Arial"/>
                <w:noProof/>
              </w:rPr>
            </w:rPrChange>
          </w:rPr>
          <w:t>Nature</w:t>
        </w:r>
        <w:r>
          <w:rPr>
            <w:rFonts w:ascii="Arial" w:hAnsi="Arial" w:cs="Arial"/>
            <w:noProof/>
          </w:rPr>
          <w:t>, 562/7726 (2018), 203–9</w:t>
        </w:r>
      </w:ins>
    </w:p>
    <w:p w14:paraId="470F2918" w14:textId="77777777" w:rsidR="00A12488" w:rsidRDefault="00A12488">
      <w:pPr>
        <w:spacing w:after="240" w:line="360" w:lineRule="auto"/>
        <w:ind w:left="720" w:hanging="720"/>
        <w:rPr>
          <w:ins w:id="682" w:author="Gu, Wanjun" w:date="2025-07-17T14:59:00Z" w16du:dateUtc="2025-07-17T21:59:00Z"/>
          <w:rFonts w:ascii="Arial" w:hAnsi="Arial" w:cs="Arial"/>
          <w:noProof/>
        </w:rPr>
      </w:pPr>
      <w:ins w:id="683" w:author="Gu, Wanjun" w:date="2025-07-17T14:59:00Z" w16du:dateUtc="2025-07-17T21:59:00Z">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A12488">
          <w:rPr>
            <w:rFonts w:ascii="Arial" w:hAnsi="Arial" w:cs="Arial"/>
            <w:i/>
            <w:noProof/>
            <w:rPrChange w:id="684" w:author="Gu, Wanjun" w:date="2025-07-17T14:59:00Z" w16du:dateUtc="2025-07-17T21:59:00Z">
              <w:rPr>
                <w:rFonts w:ascii="Arial" w:hAnsi="Arial" w:cs="Arial"/>
                <w:noProof/>
              </w:rPr>
            </w:rPrChange>
          </w:rPr>
          <w:t>GigaScience</w:t>
        </w:r>
        <w:r>
          <w:rPr>
            <w:rFonts w:ascii="Arial" w:hAnsi="Arial" w:cs="Arial"/>
            <w:noProof/>
          </w:rPr>
          <w:t>, 4 (2015), 7</w:t>
        </w:r>
      </w:ins>
    </w:p>
    <w:p w14:paraId="72C08770" w14:textId="77777777" w:rsidR="00A12488" w:rsidRDefault="00A12488">
      <w:pPr>
        <w:spacing w:after="240" w:line="360" w:lineRule="auto"/>
        <w:ind w:left="720" w:hanging="720"/>
        <w:rPr>
          <w:ins w:id="685" w:author="Gu, Wanjun" w:date="2025-07-17T14:59:00Z" w16du:dateUtc="2025-07-17T21:59:00Z"/>
          <w:rFonts w:ascii="Arial" w:hAnsi="Arial" w:cs="Arial"/>
          <w:noProof/>
        </w:rPr>
      </w:pPr>
      <w:ins w:id="686" w:author="Gu, Wanjun" w:date="2025-07-17T14:59:00Z" w16du:dateUtc="2025-07-17T21:59:00Z">
        <w:r>
          <w:rPr>
            <w:rFonts w:ascii="Arial" w:hAnsi="Arial" w:cs="Arial"/>
            <w:noProof/>
          </w:rPr>
          <w:lastRenderedPageBreak/>
          <w:t xml:space="preserve">Clarke, T-K, Adams, M. J., Davies, G., Howard, D. M., Hall, L. S., Padmanabhan, S., et al., “Genome-Wide Association Study of Alcohol Consumption and Genetic Overlap with Other Health-Related Traits in UK Biobank (N=112 117),” </w:t>
        </w:r>
        <w:r w:rsidRPr="00A12488">
          <w:rPr>
            <w:rFonts w:ascii="Arial" w:hAnsi="Arial" w:cs="Arial"/>
            <w:i/>
            <w:noProof/>
            <w:rPrChange w:id="687" w:author="Gu, Wanjun" w:date="2025-07-17T14:59:00Z" w16du:dateUtc="2025-07-17T21:59:00Z">
              <w:rPr>
                <w:rFonts w:ascii="Arial" w:hAnsi="Arial" w:cs="Arial"/>
                <w:noProof/>
              </w:rPr>
            </w:rPrChange>
          </w:rPr>
          <w:t>Molecular Psychiatry</w:t>
        </w:r>
        <w:r>
          <w:rPr>
            <w:rFonts w:ascii="Arial" w:hAnsi="Arial" w:cs="Arial"/>
            <w:noProof/>
          </w:rPr>
          <w:t>, 22/10 (2017), 1376–84</w:t>
        </w:r>
      </w:ins>
    </w:p>
    <w:p w14:paraId="54FBD537" w14:textId="77777777" w:rsidR="00A12488" w:rsidRDefault="00A12488">
      <w:pPr>
        <w:spacing w:after="240" w:line="360" w:lineRule="auto"/>
        <w:ind w:left="720" w:hanging="720"/>
        <w:rPr>
          <w:ins w:id="688" w:author="Gu, Wanjun" w:date="2025-07-17T14:59:00Z" w16du:dateUtc="2025-07-17T21:59:00Z"/>
          <w:rFonts w:ascii="Arial" w:hAnsi="Arial" w:cs="Arial"/>
          <w:noProof/>
        </w:rPr>
      </w:pPr>
      <w:ins w:id="689" w:author="Gu, Wanjun" w:date="2025-07-17T14:59:00Z" w16du:dateUtc="2025-07-17T21:59:00Z">
        <w:r>
          <w:rPr>
            <w:rFonts w:ascii="Arial" w:hAnsi="Arial" w:cs="Arial"/>
            <w:noProof/>
          </w:rPr>
          <w:t xml:space="preserve">Conomos, Matthew P., Reiner, Alexander P., Weir, Bruce S., and Thornton, Timothy A., “Model-Free Estimation of Recent Genetic Relatedness,” </w:t>
        </w:r>
        <w:r w:rsidRPr="00A12488">
          <w:rPr>
            <w:rFonts w:ascii="Arial" w:hAnsi="Arial" w:cs="Arial"/>
            <w:i/>
            <w:noProof/>
            <w:rPrChange w:id="690" w:author="Gu, Wanjun" w:date="2025-07-17T14:59:00Z" w16du:dateUtc="2025-07-17T21:59:00Z">
              <w:rPr>
                <w:rFonts w:ascii="Arial" w:hAnsi="Arial" w:cs="Arial"/>
                <w:noProof/>
              </w:rPr>
            </w:rPrChange>
          </w:rPr>
          <w:t>The American Journal of Human Genetics</w:t>
        </w:r>
        <w:r>
          <w:rPr>
            <w:rFonts w:ascii="Arial" w:hAnsi="Arial" w:cs="Arial"/>
            <w:noProof/>
          </w:rPr>
          <w:t>, 98/1 (2016), 127–48</w:t>
        </w:r>
      </w:ins>
    </w:p>
    <w:p w14:paraId="0346C64A" w14:textId="77777777" w:rsidR="00A12488" w:rsidRDefault="00A12488">
      <w:pPr>
        <w:spacing w:after="240" w:line="360" w:lineRule="auto"/>
        <w:ind w:left="720" w:hanging="720"/>
        <w:rPr>
          <w:ins w:id="691" w:author="Gu, Wanjun" w:date="2025-07-17T14:59:00Z" w16du:dateUtc="2025-07-17T21:59:00Z"/>
          <w:rFonts w:ascii="Arial" w:hAnsi="Arial" w:cs="Arial"/>
          <w:noProof/>
        </w:rPr>
      </w:pPr>
      <w:ins w:id="692" w:author="Gu, Wanjun" w:date="2025-07-17T14:59:00Z" w16du:dateUtc="2025-07-17T21:59:00Z">
        <w:r>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A12488">
          <w:rPr>
            <w:rFonts w:ascii="Arial" w:hAnsi="Arial" w:cs="Arial"/>
            <w:i/>
            <w:noProof/>
            <w:rPrChange w:id="693" w:author="Gu, Wanjun" w:date="2025-07-17T14:59:00Z" w16du:dateUtc="2025-07-17T21:59:00Z">
              <w:rPr>
                <w:rFonts w:ascii="Arial" w:hAnsi="Arial" w:cs="Arial"/>
                <w:noProof/>
              </w:rPr>
            </w:rPrChange>
          </w:rPr>
          <w:t>PLoS Genetics</w:t>
        </w:r>
        <w:r>
          <w:rPr>
            <w:rFonts w:ascii="Arial" w:hAnsi="Arial" w:cs="Arial"/>
            <w:noProof/>
          </w:rPr>
          <w:t>, 13/9 (2017), e1007021</w:t>
        </w:r>
      </w:ins>
    </w:p>
    <w:p w14:paraId="1AF977A6" w14:textId="77777777" w:rsidR="00A12488" w:rsidRDefault="00A12488">
      <w:pPr>
        <w:spacing w:after="240" w:line="360" w:lineRule="auto"/>
        <w:ind w:left="720" w:hanging="720"/>
        <w:rPr>
          <w:ins w:id="694" w:author="Gu, Wanjun" w:date="2025-07-17T14:59:00Z" w16du:dateUtc="2025-07-17T21:59:00Z"/>
          <w:rFonts w:ascii="Arial" w:hAnsi="Arial" w:cs="Arial"/>
          <w:noProof/>
        </w:rPr>
      </w:pPr>
      <w:ins w:id="695" w:author="Gu, Wanjun" w:date="2025-07-17T14:59:00Z" w16du:dateUtc="2025-07-17T21:59:00Z">
        <w:r>
          <w:rPr>
            <w:rFonts w:ascii="Arial" w:hAnsi="Arial" w:cs="Arial"/>
            <w:noProof/>
          </w:rPr>
          <w:t xml:space="preserve">Edwards, Todd L., and Li, Chun, “Optimized Selection of Unrelated Subjects for Whole-Genome Sequencing Studies of Rare High-Penetrance Alleles,” </w:t>
        </w:r>
        <w:r w:rsidRPr="00A12488">
          <w:rPr>
            <w:rFonts w:ascii="Arial" w:hAnsi="Arial" w:cs="Arial"/>
            <w:i/>
            <w:noProof/>
            <w:rPrChange w:id="696" w:author="Gu, Wanjun" w:date="2025-07-17T14:59:00Z" w16du:dateUtc="2025-07-17T21:59:00Z">
              <w:rPr>
                <w:rFonts w:ascii="Arial" w:hAnsi="Arial" w:cs="Arial"/>
                <w:noProof/>
              </w:rPr>
            </w:rPrChange>
          </w:rPr>
          <w:t>Genetic Epidemiology</w:t>
        </w:r>
        <w:r>
          <w:rPr>
            <w:rFonts w:ascii="Arial" w:hAnsi="Arial" w:cs="Arial"/>
            <w:noProof/>
          </w:rPr>
          <w:t>, 36/5 (2012), 472–79</w:t>
        </w:r>
      </w:ins>
    </w:p>
    <w:p w14:paraId="345D2BC3" w14:textId="77777777" w:rsidR="00A12488" w:rsidRDefault="00A12488">
      <w:pPr>
        <w:spacing w:after="240" w:line="360" w:lineRule="auto"/>
        <w:ind w:left="720" w:hanging="720"/>
        <w:rPr>
          <w:ins w:id="697" w:author="Gu, Wanjun" w:date="2025-07-17T14:59:00Z" w16du:dateUtc="2025-07-17T21:59:00Z"/>
          <w:rFonts w:ascii="Arial" w:hAnsi="Arial" w:cs="Arial"/>
          <w:noProof/>
        </w:rPr>
      </w:pPr>
      <w:ins w:id="698" w:author="Gu, Wanjun" w:date="2025-07-17T14:59:00Z" w16du:dateUtc="2025-07-17T21:59:00Z">
        <w:r>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A12488">
          <w:rPr>
            <w:rFonts w:ascii="Arial" w:hAnsi="Arial" w:cs="Arial"/>
            <w:i/>
            <w:noProof/>
            <w:rPrChange w:id="699" w:author="Gu, Wanjun" w:date="2025-07-17T14:59:00Z" w16du:dateUtc="2025-07-17T21:59:00Z">
              <w:rPr>
                <w:rFonts w:ascii="Arial" w:hAnsi="Arial" w:cs="Arial"/>
                <w:noProof/>
              </w:rPr>
            </w:rPrChange>
          </w:rPr>
          <w:t>Journal of the American College of Cardiology</w:t>
        </w:r>
        <w:r>
          <w:rPr>
            <w:rFonts w:ascii="Arial" w:hAnsi="Arial" w:cs="Arial"/>
            <w:noProof/>
          </w:rPr>
          <w:t>, 72/16 (2018), 1883–93</w:t>
        </w:r>
      </w:ins>
    </w:p>
    <w:p w14:paraId="1D1A1ABB" w14:textId="77777777" w:rsidR="00A12488" w:rsidRDefault="00A12488">
      <w:pPr>
        <w:spacing w:after="240" w:line="360" w:lineRule="auto"/>
        <w:ind w:left="720" w:hanging="720"/>
        <w:rPr>
          <w:ins w:id="700" w:author="Gu, Wanjun" w:date="2025-07-17T14:59:00Z" w16du:dateUtc="2025-07-17T21:59:00Z"/>
          <w:rFonts w:ascii="Arial" w:hAnsi="Arial" w:cs="Arial"/>
          <w:noProof/>
        </w:rPr>
      </w:pPr>
      <w:ins w:id="701" w:author="Gu, Wanjun" w:date="2025-07-17T14:59:00Z" w16du:dateUtc="2025-07-17T21:59:00Z">
        <w:r>
          <w:rPr>
            <w:rFonts w:ascii="Arial" w:hAnsi="Arial" w:cs="Arial"/>
            <w:noProof/>
          </w:rPr>
          <w:t xml:space="preserve">International Multiple Sclerosis Genetics Consortium, “Multiple Sclerosis Genomic Map Implicates Peripheral Immune Cells and Microglia in Susceptibility,” </w:t>
        </w:r>
        <w:r w:rsidRPr="00A12488">
          <w:rPr>
            <w:rFonts w:ascii="Arial" w:hAnsi="Arial" w:cs="Arial"/>
            <w:i/>
            <w:noProof/>
            <w:rPrChange w:id="702" w:author="Gu, Wanjun" w:date="2025-07-17T14:59:00Z" w16du:dateUtc="2025-07-17T21:59:00Z">
              <w:rPr>
                <w:rFonts w:ascii="Arial" w:hAnsi="Arial" w:cs="Arial"/>
                <w:noProof/>
              </w:rPr>
            </w:rPrChange>
          </w:rPr>
          <w:t>Science (New York, N.Y.)</w:t>
        </w:r>
        <w:r>
          <w:rPr>
            <w:rFonts w:ascii="Arial" w:hAnsi="Arial" w:cs="Arial"/>
            <w:noProof/>
          </w:rPr>
          <w:t>, 365/6460 (2019), eaav7188</w:t>
        </w:r>
      </w:ins>
    </w:p>
    <w:p w14:paraId="7358C8F8" w14:textId="77777777" w:rsidR="00A12488" w:rsidRDefault="00A12488">
      <w:pPr>
        <w:spacing w:after="240" w:line="360" w:lineRule="auto"/>
        <w:ind w:left="720" w:hanging="720"/>
        <w:rPr>
          <w:ins w:id="703" w:author="Gu, Wanjun" w:date="2025-07-17T14:59:00Z" w16du:dateUtc="2025-07-17T21:59:00Z"/>
          <w:rFonts w:ascii="Arial" w:hAnsi="Arial" w:cs="Arial"/>
          <w:noProof/>
        </w:rPr>
      </w:pPr>
      <w:ins w:id="704" w:author="Gu, Wanjun" w:date="2025-07-17T14:59:00Z" w16du:dateUtc="2025-07-17T21:59:00Z">
        <w:r>
          <w:rPr>
            <w:rFonts w:ascii="Arial" w:hAnsi="Arial" w:cs="Arial"/>
            <w:noProof/>
          </w:rPr>
          <w:t xml:space="preserve">de Jager, Deon, Swarts, Petrus, Harper, Cindy, and Bloomer, Paulette, “Friends and Family: A Software Program for Identification of Unrelated Individuals from Molecular Marker Data,” </w:t>
        </w:r>
        <w:r w:rsidRPr="00A12488">
          <w:rPr>
            <w:rFonts w:ascii="Arial" w:hAnsi="Arial" w:cs="Arial"/>
            <w:i/>
            <w:noProof/>
            <w:rPrChange w:id="705" w:author="Gu, Wanjun" w:date="2025-07-17T14:59:00Z" w16du:dateUtc="2025-07-17T21:59:00Z">
              <w:rPr>
                <w:rFonts w:ascii="Arial" w:hAnsi="Arial" w:cs="Arial"/>
                <w:noProof/>
              </w:rPr>
            </w:rPrChange>
          </w:rPr>
          <w:t>Molecular Ecology Resources</w:t>
        </w:r>
        <w:r>
          <w:rPr>
            <w:rFonts w:ascii="Arial" w:hAnsi="Arial" w:cs="Arial"/>
            <w:noProof/>
          </w:rPr>
          <w:t>, 17/6 (2017) &lt;https://pubmed.ncbi.nlm.nih.gov/28503747/&gt; [accessed 28 February 2024]</w:t>
        </w:r>
      </w:ins>
    </w:p>
    <w:p w14:paraId="02AC9190" w14:textId="77777777" w:rsidR="00A12488" w:rsidRDefault="00A12488">
      <w:pPr>
        <w:spacing w:after="240" w:line="360" w:lineRule="auto"/>
        <w:ind w:left="720" w:hanging="720"/>
        <w:rPr>
          <w:ins w:id="706" w:author="Gu, Wanjun" w:date="2025-07-17T14:59:00Z" w16du:dateUtc="2025-07-17T21:59:00Z"/>
          <w:rFonts w:ascii="Arial" w:hAnsi="Arial" w:cs="Arial"/>
          <w:noProof/>
        </w:rPr>
      </w:pPr>
      <w:ins w:id="707" w:author="Gu, Wanjun" w:date="2025-07-17T14:59:00Z" w16du:dateUtc="2025-07-17T21:59:00Z">
        <w:r>
          <w:rPr>
            <w:rFonts w:ascii="Arial" w:hAnsi="Arial" w:cs="Arial"/>
            <w:noProof/>
          </w:rPr>
          <w:t xml:space="preserve">Johnson, Ruth, Ding, Yi, Bhattacharya, Arjun, Knyazev, Sergey, Chiu, Alec, Lajonchere, Clara, et al., “The UCLA ATLAS Community Health Initiative: Promoting </w:t>
        </w:r>
        <w:r>
          <w:rPr>
            <w:rFonts w:ascii="Arial" w:hAnsi="Arial" w:cs="Arial"/>
            <w:noProof/>
          </w:rPr>
          <w:lastRenderedPageBreak/>
          <w:t xml:space="preserve">Precision Health Research in a Diverse Biobank,” </w:t>
        </w:r>
        <w:r w:rsidRPr="00A12488">
          <w:rPr>
            <w:rFonts w:ascii="Arial" w:hAnsi="Arial" w:cs="Arial"/>
            <w:i/>
            <w:noProof/>
            <w:rPrChange w:id="708" w:author="Gu, Wanjun" w:date="2025-07-17T14:59:00Z" w16du:dateUtc="2025-07-17T21:59:00Z">
              <w:rPr>
                <w:rFonts w:ascii="Arial" w:hAnsi="Arial" w:cs="Arial"/>
                <w:noProof/>
              </w:rPr>
            </w:rPrChange>
          </w:rPr>
          <w:t>Cell Genomics</w:t>
        </w:r>
        <w:r>
          <w:rPr>
            <w:rFonts w:ascii="Arial" w:hAnsi="Arial" w:cs="Arial"/>
            <w:noProof/>
          </w:rPr>
          <w:t>, 3/1 (2023), 100243</w:t>
        </w:r>
      </w:ins>
    </w:p>
    <w:p w14:paraId="034FD33C" w14:textId="77777777" w:rsidR="00A12488" w:rsidRDefault="00A12488">
      <w:pPr>
        <w:spacing w:after="240" w:line="360" w:lineRule="auto"/>
        <w:ind w:left="720" w:hanging="720"/>
        <w:rPr>
          <w:ins w:id="709" w:author="Gu, Wanjun" w:date="2025-07-17T14:59:00Z" w16du:dateUtc="2025-07-17T21:59:00Z"/>
          <w:rFonts w:ascii="Arial" w:hAnsi="Arial" w:cs="Arial"/>
          <w:noProof/>
        </w:rPr>
      </w:pPr>
      <w:ins w:id="710" w:author="Gu, Wanjun" w:date="2025-07-17T14:59:00Z" w16du:dateUtc="2025-07-17T21:59:00Z">
        <w:r>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A12488">
          <w:rPr>
            <w:rFonts w:ascii="Arial" w:hAnsi="Arial" w:cs="Arial"/>
            <w:i/>
            <w:noProof/>
            <w:rPrChange w:id="711" w:author="Gu, Wanjun" w:date="2025-07-17T14:59:00Z" w16du:dateUtc="2025-07-17T21:59:00Z">
              <w:rPr>
                <w:rFonts w:ascii="Arial" w:hAnsi="Arial" w:cs="Arial"/>
                <w:noProof/>
              </w:rPr>
            </w:rPrChange>
          </w:rPr>
          <w:t>Nature Genetics</w:t>
        </w:r>
        <w:r>
          <w:rPr>
            <w:rFonts w:ascii="Arial" w:hAnsi="Arial" w:cs="Arial"/>
            <w:noProof/>
          </w:rPr>
          <w:t>, 47/3 (2015), 284–90</w:t>
        </w:r>
      </w:ins>
    </w:p>
    <w:p w14:paraId="1377BCC7" w14:textId="77777777" w:rsidR="00A12488" w:rsidRDefault="00A12488">
      <w:pPr>
        <w:spacing w:after="240" w:line="360" w:lineRule="auto"/>
        <w:ind w:left="720" w:hanging="720"/>
        <w:rPr>
          <w:ins w:id="712" w:author="Gu, Wanjun" w:date="2025-07-17T14:59:00Z" w16du:dateUtc="2025-07-17T21:59:00Z"/>
          <w:rFonts w:ascii="Arial" w:hAnsi="Arial" w:cs="Arial"/>
          <w:noProof/>
        </w:rPr>
      </w:pPr>
      <w:ins w:id="713" w:author="Gu, Wanjun" w:date="2025-07-17T14:59:00Z" w16du:dateUtc="2025-07-17T21:59:00Z">
        <w:r>
          <w:rPr>
            <w:rFonts w:ascii="Arial" w:hAnsi="Arial" w:cs="Arial"/>
            <w:noProof/>
          </w:rPr>
          <w:t xml:space="preserve">Manichaikul, Ani, Mychaleckyj, Josyf C., Rich, Stephen S., Daly, Kathy, Sale, Michèle, and Chen, Wei-Min, “Robust Relationship Inference in Genome-Wide Association Studies,” </w:t>
        </w:r>
        <w:r w:rsidRPr="00A12488">
          <w:rPr>
            <w:rFonts w:ascii="Arial" w:hAnsi="Arial" w:cs="Arial"/>
            <w:i/>
            <w:noProof/>
            <w:rPrChange w:id="714" w:author="Gu, Wanjun" w:date="2025-07-17T14:59:00Z" w16du:dateUtc="2025-07-17T21:59:00Z">
              <w:rPr>
                <w:rFonts w:ascii="Arial" w:hAnsi="Arial" w:cs="Arial"/>
                <w:noProof/>
              </w:rPr>
            </w:rPrChange>
          </w:rPr>
          <w:t xml:space="preserve">Bioinformatics </w:t>
        </w:r>
        <w:r>
          <w:rPr>
            <w:rFonts w:ascii="Arial" w:hAnsi="Arial" w:cs="Arial"/>
            <w:noProof/>
          </w:rPr>
          <w:t>, 26/22 (2010), 2867–73</w:t>
        </w:r>
      </w:ins>
    </w:p>
    <w:p w14:paraId="3592DB6D" w14:textId="77777777" w:rsidR="00A12488" w:rsidRDefault="00A12488">
      <w:pPr>
        <w:spacing w:after="240" w:line="360" w:lineRule="auto"/>
        <w:ind w:left="720" w:hanging="720"/>
        <w:rPr>
          <w:ins w:id="715" w:author="Gu, Wanjun" w:date="2025-07-17T14:59:00Z" w16du:dateUtc="2025-07-17T21:59:00Z"/>
          <w:rFonts w:ascii="Arial" w:hAnsi="Arial" w:cs="Arial"/>
          <w:noProof/>
        </w:rPr>
      </w:pPr>
      <w:ins w:id="716" w:author="Gu, Wanjun" w:date="2025-07-17T14:59:00Z" w16du:dateUtc="2025-07-17T21:59:00Z">
        <w:r>
          <w:rPr>
            <w:rFonts w:ascii="Arial" w:hAnsi="Arial" w:cs="Arial"/>
            <w:noProof/>
          </w:rPr>
          <w:t xml:space="preserve">Marenberg, M. E., Risch, N., Berkman, L. F., Floderus, B., and de Faire, U., “Genetic Susceptibility to Death from Coronary Heart Disease in a Study of Twins,” </w:t>
        </w:r>
        <w:r w:rsidRPr="00A12488">
          <w:rPr>
            <w:rFonts w:ascii="Arial" w:hAnsi="Arial" w:cs="Arial"/>
            <w:i/>
            <w:noProof/>
            <w:rPrChange w:id="717" w:author="Gu, Wanjun" w:date="2025-07-17T14:59:00Z" w16du:dateUtc="2025-07-17T21:59:00Z">
              <w:rPr>
                <w:rFonts w:ascii="Arial" w:hAnsi="Arial" w:cs="Arial"/>
                <w:noProof/>
              </w:rPr>
            </w:rPrChange>
          </w:rPr>
          <w:t>The New England Journal of Medicine</w:t>
        </w:r>
        <w:r>
          <w:rPr>
            <w:rFonts w:ascii="Arial" w:hAnsi="Arial" w:cs="Arial"/>
            <w:noProof/>
          </w:rPr>
          <w:t>, 330/15 (1994), 1041–46</w:t>
        </w:r>
      </w:ins>
    </w:p>
    <w:p w14:paraId="60AC7724" w14:textId="77777777" w:rsidR="00A12488" w:rsidRDefault="00A12488">
      <w:pPr>
        <w:spacing w:after="240" w:line="360" w:lineRule="auto"/>
        <w:ind w:left="720" w:hanging="720"/>
        <w:rPr>
          <w:ins w:id="718" w:author="Gu, Wanjun" w:date="2025-07-17T14:59:00Z" w16du:dateUtc="2025-07-17T21:59:00Z"/>
          <w:rFonts w:ascii="Arial" w:hAnsi="Arial" w:cs="Arial"/>
          <w:noProof/>
        </w:rPr>
      </w:pPr>
      <w:ins w:id="719" w:author="Gu, Wanjun" w:date="2025-07-17T14:59:00Z" w16du:dateUtc="2025-07-17T21:59:00Z">
        <w:r>
          <w:rPr>
            <w:rFonts w:ascii="Arial" w:hAnsi="Arial" w:cs="Arial"/>
            <w:noProof/>
          </w:rPr>
          <w:t xml:space="preserve">Munafò, Marcus R., Tilling, Kate, Taylor, Amy E., Evans, David M., and Davey Smith, George, “Collider Scope: When Selection Bias Can Substantially Influence Observed Associations,” </w:t>
        </w:r>
        <w:r w:rsidRPr="00A12488">
          <w:rPr>
            <w:rFonts w:ascii="Arial" w:hAnsi="Arial" w:cs="Arial"/>
            <w:i/>
            <w:noProof/>
            <w:rPrChange w:id="720" w:author="Gu, Wanjun" w:date="2025-07-17T14:59:00Z" w16du:dateUtc="2025-07-17T21:59:00Z">
              <w:rPr>
                <w:rFonts w:ascii="Arial" w:hAnsi="Arial" w:cs="Arial"/>
                <w:noProof/>
              </w:rPr>
            </w:rPrChange>
          </w:rPr>
          <w:t>International Journal of Epidemiology</w:t>
        </w:r>
        <w:r>
          <w:rPr>
            <w:rFonts w:ascii="Arial" w:hAnsi="Arial" w:cs="Arial"/>
            <w:noProof/>
          </w:rPr>
          <w:t>, 47/1 (2018), 226–35</w:t>
        </w:r>
      </w:ins>
    </w:p>
    <w:p w14:paraId="2F900143" w14:textId="77777777" w:rsidR="00A12488" w:rsidRDefault="00A12488">
      <w:pPr>
        <w:spacing w:after="240" w:line="360" w:lineRule="auto"/>
        <w:ind w:left="720" w:hanging="720"/>
        <w:rPr>
          <w:ins w:id="721" w:author="Gu, Wanjun" w:date="2025-07-17T14:59:00Z" w16du:dateUtc="2025-07-17T21:59:00Z"/>
          <w:rFonts w:ascii="Arial" w:hAnsi="Arial" w:cs="Arial"/>
          <w:noProof/>
        </w:rPr>
      </w:pPr>
      <w:ins w:id="722" w:author="Gu, Wanjun" w:date="2025-07-17T14:59:00Z" w16du:dateUtc="2025-07-17T21:59:00Z">
        <w:r>
          <w:rPr>
            <w:rFonts w:ascii="Arial" w:hAnsi="Arial" w:cs="Arial"/>
            <w:noProof/>
          </w:rPr>
          <w:t xml:space="preserve">Ottman, R., “Gene-Environment Interaction: Definitions and Study Designs,” </w:t>
        </w:r>
        <w:r w:rsidRPr="00A12488">
          <w:rPr>
            <w:rFonts w:ascii="Arial" w:hAnsi="Arial" w:cs="Arial"/>
            <w:i/>
            <w:noProof/>
            <w:rPrChange w:id="723" w:author="Gu, Wanjun" w:date="2025-07-17T14:59:00Z" w16du:dateUtc="2025-07-17T21:59:00Z">
              <w:rPr>
                <w:rFonts w:ascii="Arial" w:hAnsi="Arial" w:cs="Arial"/>
                <w:noProof/>
              </w:rPr>
            </w:rPrChange>
          </w:rPr>
          <w:t>Preventive Medicine</w:t>
        </w:r>
        <w:r>
          <w:rPr>
            <w:rFonts w:ascii="Arial" w:hAnsi="Arial" w:cs="Arial"/>
            <w:noProof/>
          </w:rPr>
          <w:t>, 25/6 (1996), 764–70</w:t>
        </w:r>
      </w:ins>
    </w:p>
    <w:p w14:paraId="20C3CBFC" w14:textId="77777777" w:rsidR="00A12488" w:rsidRDefault="00A12488">
      <w:pPr>
        <w:spacing w:after="240" w:line="360" w:lineRule="auto"/>
        <w:ind w:left="720" w:hanging="720"/>
        <w:rPr>
          <w:ins w:id="724" w:author="Gu, Wanjun" w:date="2025-07-17T14:59:00Z" w16du:dateUtc="2025-07-17T21:59:00Z"/>
          <w:rFonts w:ascii="Arial" w:hAnsi="Arial" w:cs="Arial"/>
          <w:noProof/>
        </w:rPr>
      </w:pPr>
      <w:ins w:id="725" w:author="Gu, Wanjun" w:date="2025-07-17T14:59:00Z" w16du:dateUtc="2025-07-17T21:59:00Z">
        <w:r>
          <w:rPr>
            <w:rFonts w:ascii="Arial" w:hAnsi="Arial" w:cs="Arial"/>
            <w:noProof/>
          </w:rPr>
          <w:t xml:space="preserve">Pulley, Jill, Clayton, Ellen, Bernard, Gordon R., Roden, Dan M., and Masys, Daniel R., “Principles of Human Subjects Protections Applied in an Opt-out, de-Identified Biobank,” </w:t>
        </w:r>
        <w:r w:rsidRPr="00A12488">
          <w:rPr>
            <w:rFonts w:ascii="Arial" w:hAnsi="Arial" w:cs="Arial"/>
            <w:i/>
            <w:noProof/>
            <w:rPrChange w:id="726" w:author="Gu, Wanjun" w:date="2025-07-17T14:59:00Z" w16du:dateUtc="2025-07-17T21:59:00Z">
              <w:rPr>
                <w:rFonts w:ascii="Arial" w:hAnsi="Arial" w:cs="Arial"/>
                <w:noProof/>
              </w:rPr>
            </w:rPrChange>
          </w:rPr>
          <w:t>Clinical and Translational Science</w:t>
        </w:r>
        <w:r>
          <w:rPr>
            <w:rFonts w:ascii="Arial" w:hAnsi="Arial" w:cs="Arial"/>
            <w:noProof/>
          </w:rPr>
          <w:t>, 3/1 (2010), 42–48</w:t>
        </w:r>
      </w:ins>
    </w:p>
    <w:p w14:paraId="4B002C8B" w14:textId="77777777" w:rsidR="00A12488" w:rsidRDefault="00A12488">
      <w:pPr>
        <w:spacing w:after="240" w:line="360" w:lineRule="auto"/>
        <w:ind w:left="720" w:hanging="720"/>
        <w:rPr>
          <w:ins w:id="727" w:author="Gu, Wanjun" w:date="2025-07-17T14:59:00Z" w16du:dateUtc="2025-07-17T21:59:00Z"/>
          <w:rFonts w:ascii="Arial" w:hAnsi="Arial" w:cs="Arial"/>
          <w:noProof/>
        </w:rPr>
      </w:pPr>
      <w:ins w:id="728" w:author="Gu, Wanjun" w:date="2025-07-17T14:59:00Z" w16du:dateUtc="2025-07-17T21:59:00Z">
        <w:r>
          <w:rPr>
            <w:rFonts w:ascii="Arial" w:hAnsi="Arial" w:cs="Arial"/>
            <w:noProof/>
          </w:rPr>
          <w:t xml:space="preserve">Su, Shu-Yi, Kasberger, Jay, Baranzini, Sergio, Byerley, William, Liao, Wilson, Oksenberg, Jorge, et al., “Detection of Identity by Descent Using Next-Generation Whole Genome Sequencing Data,” </w:t>
        </w:r>
        <w:r w:rsidRPr="00A12488">
          <w:rPr>
            <w:rFonts w:ascii="Arial" w:hAnsi="Arial" w:cs="Arial"/>
            <w:i/>
            <w:noProof/>
            <w:rPrChange w:id="729" w:author="Gu, Wanjun" w:date="2025-07-17T14:59:00Z" w16du:dateUtc="2025-07-17T21:59:00Z">
              <w:rPr>
                <w:rFonts w:ascii="Arial" w:hAnsi="Arial" w:cs="Arial"/>
                <w:noProof/>
              </w:rPr>
            </w:rPrChange>
          </w:rPr>
          <w:t>BMC Bioinformatics</w:t>
        </w:r>
        <w:r>
          <w:rPr>
            <w:rFonts w:ascii="Arial" w:hAnsi="Arial" w:cs="Arial"/>
            <w:noProof/>
          </w:rPr>
          <w:t>, 13 (2012), 121</w:t>
        </w:r>
      </w:ins>
    </w:p>
    <w:p w14:paraId="55F7C61C" w14:textId="77777777" w:rsidR="00A12488" w:rsidRDefault="00A12488">
      <w:pPr>
        <w:spacing w:after="240" w:line="360" w:lineRule="auto"/>
        <w:ind w:left="720" w:hanging="720"/>
        <w:rPr>
          <w:ins w:id="730" w:author="Gu, Wanjun" w:date="2025-07-17T14:59:00Z" w16du:dateUtc="2025-07-17T21:59:00Z"/>
          <w:rFonts w:ascii="Arial" w:hAnsi="Arial" w:cs="Arial"/>
          <w:noProof/>
        </w:rPr>
      </w:pPr>
      <w:ins w:id="731" w:author="Gu, Wanjun" w:date="2025-07-17T14:59:00Z" w16du:dateUtc="2025-07-17T21:59:00Z">
        <w:r>
          <w:rPr>
            <w:rFonts w:ascii="Arial" w:hAnsi="Arial" w:cs="Arial"/>
            <w:noProof/>
          </w:rPr>
          <w:lastRenderedPageBreak/>
          <w:t xml:space="preserve">Sullivan, Patrick F., Daly, Mark J., and O’Donovan, Michael, “Genetic Architectures of Psychiatric Disorders: The Emerging Picture and Its Implications,” </w:t>
        </w:r>
        <w:r w:rsidRPr="00A12488">
          <w:rPr>
            <w:rFonts w:ascii="Arial" w:hAnsi="Arial" w:cs="Arial"/>
            <w:i/>
            <w:noProof/>
            <w:rPrChange w:id="732" w:author="Gu, Wanjun" w:date="2025-07-17T14:59:00Z" w16du:dateUtc="2025-07-17T21:59:00Z">
              <w:rPr>
                <w:rFonts w:ascii="Arial" w:hAnsi="Arial" w:cs="Arial"/>
                <w:noProof/>
              </w:rPr>
            </w:rPrChange>
          </w:rPr>
          <w:t>Nature Reviews. Genetics</w:t>
        </w:r>
        <w:r>
          <w:rPr>
            <w:rFonts w:ascii="Arial" w:hAnsi="Arial" w:cs="Arial"/>
            <w:noProof/>
          </w:rPr>
          <w:t>, 13/8 (2012), 537–51</w:t>
        </w:r>
      </w:ins>
    </w:p>
    <w:p w14:paraId="0E1377C8" w14:textId="77777777" w:rsidR="00A12488" w:rsidRDefault="00A12488">
      <w:pPr>
        <w:spacing w:after="240" w:line="360" w:lineRule="auto"/>
        <w:ind w:left="720" w:hanging="720"/>
        <w:rPr>
          <w:ins w:id="733" w:author="Gu, Wanjun" w:date="2025-07-17T14:59:00Z" w16du:dateUtc="2025-07-17T21:59:00Z"/>
          <w:rFonts w:ascii="Arial" w:hAnsi="Arial" w:cs="Arial"/>
          <w:noProof/>
        </w:rPr>
      </w:pPr>
      <w:ins w:id="734" w:author="Gu, Wanjun" w:date="2025-07-17T14:59:00Z" w16du:dateUtc="2025-07-17T21:59:00Z">
        <w:r>
          <w:rPr>
            <w:rFonts w:ascii="Arial" w:hAnsi="Arial" w:cs="Arial"/>
            <w:noProof/>
          </w:rPr>
          <w:t xml:space="preserve">Thornton, Timothy, Tang, Hua, Hoffmann, Thomas J., Ochs-Balcom, Heather M., Caan, Bette J., and Risch, Neil, “Estimating Kinship in Admixed Populations,” </w:t>
        </w:r>
        <w:r w:rsidRPr="00A12488">
          <w:rPr>
            <w:rFonts w:ascii="Arial" w:hAnsi="Arial" w:cs="Arial"/>
            <w:i/>
            <w:noProof/>
            <w:rPrChange w:id="735" w:author="Gu, Wanjun" w:date="2025-07-17T14:59:00Z" w16du:dateUtc="2025-07-17T21:59:00Z">
              <w:rPr>
                <w:rFonts w:ascii="Arial" w:hAnsi="Arial" w:cs="Arial"/>
                <w:noProof/>
              </w:rPr>
            </w:rPrChange>
          </w:rPr>
          <w:t>The American Journal of Human Genetics</w:t>
        </w:r>
        <w:r>
          <w:rPr>
            <w:rFonts w:ascii="Arial" w:hAnsi="Arial" w:cs="Arial"/>
            <w:noProof/>
          </w:rPr>
          <w:t>, 91/1 (2012), 122–38</w:t>
        </w:r>
      </w:ins>
    </w:p>
    <w:p w14:paraId="05D042EC" w14:textId="77777777" w:rsidR="00A12488" w:rsidRDefault="00A12488">
      <w:pPr>
        <w:spacing w:after="240" w:line="360" w:lineRule="auto"/>
        <w:ind w:left="720" w:hanging="720"/>
        <w:rPr>
          <w:ins w:id="736" w:author="Gu, Wanjun" w:date="2025-07-17T14:59:00Z" w16du:dateUtc="2025-07-17T21:59:00Z"/>
          <w:rFonts w:ascii="Arial" w:hAnsi="Arial" w:cs="Arial"/>
          <w:noProof/>
        </w:rPr>
      </w:pPr>
      <w:ins w:id="737" w:author="Gu, Wanjun" w:date="2025-07-17T14:59:00Z" w16du:dateUtc="2025-07-17T21:59:00Z">
        <w:r>
          <w:rPr>
            <w:rFonts w:ascii="Arial" w:hAnsi="Arial" w:cs="Arial"/>
            <w:noProof/>
          </w:rPr>
          <w:t xml:space="preserve">Verhulst, B., Neale, M. C., and Kendler, K. S., “The Heritability of Alcohol Use Disorders: A Meta-Analysis of Twin and Adoption Studies,” </w:t>
        </w:r>
        <w:r w:rsidRPr="00A12488">
          <w:rPr>
            <w:rFonts w:ascii="Arial" w:hAnsi="Arial" w:cs="Arial"/>
            <w:i/>
            <w:noProof/>
            <w:rPrChange w:id="738" w:author="Gu, Wanjun" w:date="2025-07-17T14:59:00Z" w16du:dateUtc="2025-07-17T21:59:00Z">
              <w:rPr>
                <w:rFonts w:ascii="Arial" w:hAnsi="Arial" w:cs="Arial"/>
                <w:noProof/>
              </w:rPr>
            </w:rPrChange>
          </w:rPr>
          <w:t>Psychological Medicine</w:t>
        </w:r>
        <w:r>
          <w:rPr>
            <w:rFonts w:ascii="Arial" w:hAnsi="Arial" w:cs="Arial"/>
            <w:noProof/>
          </w:rPr>
          <w:t>, 45/5 (2015), 1061–72</w:t>
        </w:r>
      </w:ins>
    </w:p>
    <w:p w14:paraId="140B771E" w14:textId="77777777" w:rsidR="00A12488" w:rsidRDefault="00A12488">
      <w:pPr>
        <w:spacing w:after="240" w:line="360" w:lineRule="auto"/>
        <w:ind w:left="720" w:hanging="720"/>
        <w:rPr>
          <w:ins w:id="739" w:author="Gu, Wanjun" w:date="2025-07-17T14:59:00Z" w16du:dateUtc="2025-07-17T21:59:00Z"/>
          <w:rFonts w:ascii="Arial" w:hAnsi="Arial" w:cs="Arial"/>
          <w:noProof/>
        </w:rPr>
      </w:pPr>
      <w:ins w:id="740" w:author="Gu, Wanjun" w:date="2025-07-17T14:59:00Z" w16du:dateUtc="2025-07-17T21:59:00Z">
        <w:r>
          <w:rPr>
            <w:rFonts w:ascii="Arial" w:hAnsi="Arial" w:cs="Arial"/>
            <w:noProof/>
          </w:rPr>
          <w:t xml:space="preserve">Virolainen, Samuel J., VonHandorf, Andrew, Viel, Kenyatta C. M. F., Weirauch, Matthew T., and Kottyan, Leah C., “Gene-Environment Interactions and Their Impact on Human Health,” </w:t>
        </w:r>
        <w:r w:rsidRPr="00A12488">
          <w:rPr>
            <w:rFonts w:ascii="Arial" w:hAnsi="Arial" w:cs="Arial"/>
            <w:i/>
            <w:noProof/>
            <w:rPrChange w:id="741" w:author="Gu, Wanjun" w:date="2025-07-17T14:59:00Z" w16du:dateUtc="2025-07-17T21:59:00Z">
              <w:rPr>
                <w:rFonts w:ascii="Arial" w:hAnsi="Arial" w:cs="Arial"/>
                <w:noProof/>
              </w:rPr>
            </w:rPrChange>
          </w:rPr>
          <w:t>Genes and Immunity</w:t>
        </w:r>
        <w:r>
          <w:rPr>
            <w:rFonts w:ascii="Arial" w:hAnsi="Arial" w:cs="Arial"/>
            <w:noProof/>
          </w:rPr>
          <w:t>, 24/1 (2023), 1–11</w:t>
        </w:r>
      </w:ins>
    </w:p>
    <w:p w14:paraId="74C7326D" w14:textId="77777777" w:rsidR="00A12488" w:rsidRDefault="00A12488">
      <w:pPr>
        <w:spacing w:after="240" w:line="360" w:lineRule="auto"/>
        <w:ind w:left="720" w:hanging="720"/>
        <w:rPr>
          <w:ins w:id="742" w:author="Gu, Wanjun" w:date="2025-07-17T14:59:00Z" w16du:dateUtc="2025-07-17T21:59:00Z"/>
          <w:rFonts w:ascii="Arial" w:hAnsi="Arial" w:cs="Arial"/>
          <w:noProof/>
        </w:rPr>
      </w:pPr>
      <w:ins w:id="743" w:author="Gu, Wanjun" w:date="2025-07-17T14:59:00Z" w16du:dateUtc="2025-07-17T21:59:00Z">
        <w:r>
          <w:rPr>
            <w:rFonts w:ascii="Arial" w:hAnsi="Arial" w:cs="Arial"/>
            <w:noProof/>
          </w:rPr>
          <w:t xml:space="preserve">Voight, Benjamin F., and Pritchard, Jonathan K., “Confounding from Cryptic Relatedness in Case-Control Association Studies,” </w:t>
        </w:r>
        <w:r w:rsidRPr="00A12488">
          <w:rPr>
            <w:rFonts w:ascii="Arial" w:hAnsi="Arial" w:cs="Arial"/>
            <w:i/>
            <w:noProof/>
            <w:rPrChange w:id="744" w:author="Gu, Wanjun" w:date="2025-07-17T14:59:00Z" w16du:dateUtc="2025-07-17T21:59:00Z">
              <w:rPr>
                <w:rFonts w:ascii="Arial" w:hAnsi="Arial" w:cs="Arial"/>
                <w:noProof/>
              </w:rPr>
            </w:rPrChange>
          </w:rPr>
          <w:t>PLoS Genetics</w:t>
        </w:r>
        <w:r>
          <w:rPr>
            <w:rFonts w:ascii="Arial" w:hAnsi="Arial" w:cs="Arial"/>
            <w:noProof/>
          </w:rPr>
          <w:t>, 1/3 (2005), e32</w:t>
        </w:r>
      </w:ins>
    </w:p>
    <w:p w14:paraId="7604EA82" w14:textId="77777777" w:rsidR="00A12488" w:rsidRDefault="00A12488">
      <w:pPr>
        <w:spacing w:after="240" w:line="360" w:lineRule="auto"/>
        <w:ind w:left="720" w:hanging="720"/>
        <w:rPr>
          <w:ins w:id="745" w:author="Gu, Wanjun" w:date="2025-07-17T14:59:00Z" w16du:dateUtc="2025-07-17T21:59:00Z"/>
          <w:rFonts w:ascii="Arial" w:hAnsi="Arial" w:cs="Arial"/>
          <w:noProof/>
        </w:rPr>
      </w:pPr>
      <w:ins w:id="746" w:author="Gu, Wanjun" w:date="2025-07-17T14:59:00Z" w16du:dateUtc="2025-07-17T21:59:00Z">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A12488">
          <w:rPr>
            <w:rFonts w:ascii="Arial" w:hAnsi="Arial" w:cs="Arial"/>
            <w:i/>
            <w:noProof/>
            <w:rPrChange w:id="747" w:author="Gu, Wanjun" w:date="2025-07-17T14:59:00Z" w16du:dateUtc="2025-07-17T21:59:00Z">
              <w:rPr>
                <w:rFonts w:ascii="Arial" w:hAnsi="Arial" w:cs="Arial"/>
                <w:noProof/>
              </w:rPr>
            </w:rPrChange>
          </w:rPr>
          <w:t>PloS One</w:t>
        </w:r>
        <w:r>
          <w:rPr>
            <w:rFonts w:ascii="Arial" w:hAnsi="Arial" w:cs="Arial"/>
            <w:noProof/>
          </w:rPr>
          <w:t>, 12/7 (2017), e0181038</w:t>
        </w:r>
      </w:ins>
    </w:p>
    <w:p w14:paraId="4F3F4F92" w14:textId="29B56C1B" w:rsidR="00F63E26" w:rsidDel="00C657C5" w:rsidRDefault="00A12488">
      <w:pPr>
        <w:spacing w:after="240" w:line="360" w:lineRule="auto"/>
        <w:ind w:left="720" w:hanging="720"/>
        <w:rPr>
          <w:del w:id="748" w:author="Gu, Wanjun" w:date="2025-07-15T17:45:00Z" w16du:dateUtc="2025-07-16T00:45:00Z"/>
          <w:rFonts w:ascii="Arial" w:hAnsi="Arial" w:cs="Arial"/>
          <w:noProof/>
        </w:rPr>
        <w:pPrChange w:id="749" w:author="Rany M Salem" w:date="2025-07-16T15:43:00Z" w16du:dateUtc="2025-07-16T22:43:00Z">
          <w:pPr>
            <w:spacing w:after="240"/>
            <w:ind w:left="720" w:hanging="720"/>
          </w:pPr>
        </w:pPrChange>
      </w:pPr>
      <w:ins w:id="750" w:author="Gu, Wanjun" w:date="2025-07-17T14:59:00Z" w16du:dateUtc="2025-07-17T21:59:00Z">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A12488">
          <w:rPr>
            <w:rFonts w:ascii="Arial" w:hAnsi="Arial" w:cs="Arial"/>
            <w:i/>
            <w:noProof/>
            <w:rPrChange w:id="751" w:author="Gu, Wanjun" w:date="2025-07-17T14:59:00Z" w16du:dateUtc="2025-07-17T21:59:00Z">
              <w:rPr>
                <w:rFonts w:ascii="Arial" w:hAnsi="Arial" w:cs="Arial"/>
                <w:noProof/>
              </w:rPr>
            </w:rPrChange>
          </w:rPr>
          <w:t>Nature Genetics</w:t>
        </w:r>
        <w:r>
          <w:rPr>
            <w:rFonts w:ascii="Arial" w:hAnsi="Arial" w:cs="Arial"/>
            <w:noProof/>
          </w:rPr>
          <w:t>, 50/9 (2018), 1335–41</w:t>
        </w:r>
      </w:ins>
      <w:del w:id="752" w:author="Gu, Wanjun" w:date="2025-07-15T17:45:00Z" w16du:dateUtc="2025-07-16T00:45:00Z">
        <w:r w:rsidR="00F63E26" w:rsidDel="00C657C5">
          <w:rPr>
            <w:rFonts w:ascii="Arial" w:hAnsi="Arial" w:cs="Arial"/>
            <w:noProof/>
          </w:rPr>
          <w:delText xml:space="preserve">Abraham, Kuruvilla Joseph, and Diaz, Clara, “Identifying Large Sets of Unrelated Individuals and Unrelated Markers,” </w:delText>
        </w:r>
        <w:r w:rsidR="00F63E26" w:rsidRPr="005E63A6" w:rsidDel="00C657C5">
          <w:rPr>
            <w:rFonts w:ascii="Arial" w:hAnsi="Arial" w:cs="Arial"/>
            <w:i/>
            <w:noProof/>
          </w:rPr>
          <w:delText>Source Code for Biology and Medicine</w:delText>
        </w:r>
        <w:r w:rsidR="00F63E26" w:rsidDel="00C657C5">
          <w:rPr>
            <w:rFonts w:ascii="Arial" w:hAnsi="Arial" w:cs="Arial"/>
            <w:noProof/>
          </w:rPr>
          <w:delText>, 9/1 (2014), 6</w:delText>
        </w:r>
      </w:del>
    </w:p>
    <w:p w14:paraId="1633891B" w14:textId="78FA8CA8" w:rsidR="00F63E26" w:rsidDel="00C657C5" w:rsidRDefault="00F63E26">
      <w:pPr>
        <w:spacing w:after="240" w:line="360" w:lineRule="auto"/>
        <w:ind w:left="720" w:hanging="720"/>
        <w:rPr>
          <w:del w:id="753" w:author="Gu, Wanjun" w:date="2025-07-15T17:45:00Z" w16du:dateUtc="2025-07-16T00:45:00Z"/>
          <w:rFonts w:ascii="Arial" w:hAnsi="Arial" w:cs="Arial"/>
          <w:noProof/>
        </w:rPr>
        <w:pPrChange w:id="754" w:author="Rany M Salem" w:date="2025-07-16T15:43:00Z" w16du:dateUtc="2025-07-16T22:43:00Z">
          <w:pPr>
            <w:spacing w:after="240"/>
            <w:ind w:left="720" w:hanging="720"/>
          </w:pPr>
        </w:pPrChange>
      </w:pPr>
      <w:del w:id="755" w:author="Gu, Wanjun" w:date="2025-07-15T17:45:00Z" w16du:dateUtc="2025-07-16T00:45:00Z">
        <w:r w:rsidDel="00C657C5">
          <w:rPr>
            <w:rFonts w:ascii="Arial" w:hAnsi="Arial" w:cs="Arial"/>
            <w:noProof/>
          </w:rPr>
          <w:delText xml:space="preserve">Akbari, Ali, Vitti, Joseph J., Iranmehr, Arya, Bakhtiari, Mehrdad, Sabeti, Pardis C., Mirarab, Siavash, et al., “Identifying the Favored Mutation in a Positive Selective Sweep,” </w:delText>
        </w:r>
        <w:r w:rsidRPr="005E63A6" w:rsidDel="00C657C5">
          <w:rPr>
            <w:rFonts w:ascii="Arial" w:hAnsi="Arial" w:cs="Arial"/>
            <w:i/>
            <w:noProof/>
          </w:rPr>
          <w:delText>Nature Methods</w:delText>
        </w:r>
        <w:r w:rsidDel="00C657C5">
          <w:rPr>
            <w:rFonts w:ascii="Arial" w:hAnsi="Arial" w:cs="Arial"/>
            <w:noProof/>
          </w:rPr>
          <w:delText>, 15/4 (2018), 279–82</w:delText>
        </w:r>
      </w:del>
    </w:p>
    <w:p w14:paraId="30C769F5" w14:textId="18EB96A9" w:rsidR="00F63E26" w:rsidDel="00C657C5" w:rsidRDefault="00F63E26">
      <w:pPr>
        <w:spacing w:after="240" w:line="360" w:lineRule="auto"/>
        <w:ind w:left="720" w:hanging="720"/>
        <w:rPr>
          <w:del w:id="756" w:author="Gu, Wanjun" w:date="2025-07-15T17:45:00Z" w16du:dateUtc="2025-07-16T00:45:00Z"/>
          <w:rFonts w:ascii="Arial" w:hAnsi="Arial" w:cs="Arial"/>
          <w:noProof/>
        </w:rPr>
        <w:pPrChange w:id="757" w:author="Rany M Salem" w:date="2025-07-16T15:43:00Z" w16du:dateUtc="2025-07-16T22:43:00Z">
          <w:pPr>
            <w:spacing w:after="240"/>
            <w:ind w:left="720" w:hanging="720"/>
          </w:pPr>
        </w:pPrChange>
      </w:pPr>
      <w:del w:id="758" w:author="Gu, Wanjun" w:date="2025-07-15T17:45:00Z" w16du:dateUtc="2025-07-16T00:45:00Z">
        <w:r w:rsidDel="00C657C5">
          <w:rPr>
            <w:rFonts w:ascii="Arial" w:hAnsi="Arial" w:cs="Arial"/>
            <w:noProof/>
          </w:rPr>
          <w:delText xml:space="preserve">Ali-Khan, Sarah E., and Daar, Abdallah S., “Admixture Mapping: From Paradigms of Race and Ethnicity to Population History,” </w:delText>
        </w:r>
        <w:r w:rsidRPr="005E63A6" w:rsidDel="00C657C5">
          <w:rPr>
            <w:rFonts w:ascii="Arial" w:hAnsi="Arial" w:cs="Arial"/>
            <w:i/>
            <w:noProof/>
          </w:rPr>
          <w:delText>The HUGO Journal</w:delText>
        </w:r>
        <w:r w:rsidDel="00C657C5">
          <w:rPr>
            <w:rFonts w:ascii="Arial" w:hAnsi="Arial" w:cs="Arial"/>
            <w:noProof/>
          </w:rPr>
          <w:delText>, 4/1–4 (2010), 23–34</w:delText>
        </w:r>
      </w:del>
    </w:p>
    <w:p w14:paraId="3182C9B7" w14:textId="3074DDC8" w:rsidR="00F63E26" w:rsidDel="00C657C5" w:rsidRDefault="00F63E26">
      <w:pPr>
        <w:spacing w:after="240" w:line="360" w:lineRule="auto"/>
        <w:ind w:left="720" w:hanging="720"/>
        <w:rPr>
          <w:del w:id="759" w:author="Gu, Wanjun" w:date="2025-07-15T17:45:00Z" w16du:dateUtc="2025-07-16T00:45:00Z"/>
          <w:rFonts w:ascii="Arial" w:hAnsi="Arial" w:cs="Arial"/>
          <w:noProof/>
        </w:rPr>
        <w:pPrChange w:id="760" w:author="Rany M Salem" w:date="2025-07-16T15:43:00Z" w16du:dateUtc="2025-07-16T22:43:00Z">
          <w:pPr>
            <w:spacing w:after="240"/>
            <w:ind w:left="720" w:hanging="720"/>
          </w:pPr>
        </w:pPrChange>
      </w:pPr>
      <w:del w:id="761" w:author="Gu, Wanjun" w:date="2025-07-15T17:45:00Z" w16du:dateUtc="2025-07-16T00:45:00Z">
        <w:r w:rsidDel="00C657C5">
          <w:rPr>
            <w:rFonts w:ascii="Arial" w:hAnsi="Arial" w:cs="Arial"/>
            <w:noProof/>
          </w:rPr>
          <w:delText xml:space="preserve">All of Us Research Program Genomics Investigators, “Genomic Data in the All of Us Research Program,” </w:delText>
        </w:r>
        <w:r w:rsidRPr="005E63A6" w:rsidDel="00C657C5">
          <w:rPr>
            <w:rFonts w:ascii="Arial" w:hAnsi="Arial" w:cs="Arial"/>
            <w:i/>
            <w:noProof/>
          </w:rPr>
          <w:delText>Nature</w:delText>
        </w:r>
        <w:r w:rsidDel="00C657C5">
          <w:rPr>
            <w:rFonts w:ascii="Arial" w:hAnsi="Arial" w:cs="Arial"/>
            <w:noProof/>
          </w:rPr>
          <w:delText>, 2024 &lt;http://dx.doi.org/10.1038/s41586-023-06957-x&gt;</w:delText>
        </w:r>
      </w:del>
    </w:p>
    <w:p w14:paraId="186AD3F0" w14:textId="32F3F902" w:rsidR="00F63E26" w:rsidDel="00C657C5" w:rsidRDefault="00F63E26">
      <w:pPr>
        <w:spacing w:after="240" w:line="360" w:lineRule="auto"/>
        <w:ind w:left="720" w:hanging="720"/>
        <w:rPr>
          <w:del w:id="762" w:author="Gu, Wanjun" w:date="2025-07-15T17:45:00Z" w16du:dateUtc="2025-07-16T00:45:00Z"/>
          <w:rFonts w:ascii="Arial" w:hAnsi="Arial" w:cs="Arial"/>
          <w:noProof/>
        </w:rPr>
        <w:pPrChange w:id="763" w:author="Rany M Salem" w:date="2025-07-16T15:43:00Z" w16du:dateUtc="2025-07-16T22:43:00Z">
          <w:pPr>
            <w:spacing w:after="240"/>
            <w:ind w:left="720" w:hanging="720"/>
          </w:pPr>
        </w:pPrChange>
      </w:pPr>
      <w:del w:id="764" w:author="Gu, Wanjun" w:date="2025-07-15T17:45:00Z" w16du:dateUtc="2025-07-16T00:45:00Z">
        <w:r w:rsidDel="00C657C5">
          <w:rPr>
            <w:rFonts w:ascii="Arial" w:hAnsi="Arial" w:cs="Arial"/>
            <w:noProof/>
          </w:rPr>
          <w:delText xml:space="preserve">All of Us Research Program Investigators, Denny, Joshua C., Rutter, Joni L., Goldstein, David B., Philippakis, Anthony, Smoller, Jordan W., et al., “The ‘All of Us’ Research Program,” </w:delText>
        </w:r>
        <w:r w:rsidRPr="005E63A6" w:rsidDel="00C657C5">
          <w:rPr>
            <w:rFonts w:ascii="Arial" w:hAnsi="Arial" w:cs="Arial"/>
            <w:i/>
            <w:noProof/>
          </w:rPr>
          <w:delText>The New England Journal of Medicine</w:delText>
        </w:r>
        <w:r w:rsidDel="00C657C5">
          <w:rPr>
            <w:rFonts w:ascii="Arial" w:hAnsi="Arial" w:cs="Arial"/>
            <w:noProof/>
          </w:rPr>
          <w:delText>, 381/7 (2019), 668–76</w:delText>
        </w:r>
      </w:del>
    </w:p>
    <w:p w14:paraId="0627B203" w14:textId="43CFC070" w:rsidR="00F63E26" w:rsidDel="00C657C5" w:rsidRDefault="00F63E26">
      <w:pPr>
        <w:spacing w:after="240" w:line="360" w:lineRule="auto"/>
        <w:ind w:left="720" w:hanging="720"/>
        <w:rPr>
          <w:del w:id="765" w:author="Gu, Wanjun" w:date="2025-07-15T17:45:00Z" w16du:dateUtc="2025-07-16T00:45:00Z"/>
          <w:rFonts w:ascii="Arial" w:hAnsi="Arial" w:cs="Arial"/>
          <w:noProof/>
        </w:rPr>
        <w:pPrChange w:id="766" w:author="Rany M Salem" w:date="2025-07-16T15:43:00Z" w16du:dateUtc="2025-07-16T22:43:00Z">
          <w:pPr>
            <w:spacing w:after="240"/>
            <w:ind w:left="720" w:hanging="720"/>
          </w:pPr>
        </w:pPrChange>
      </w:pPr>
      <w:del w:id="767" w:author="Gu, Wanjun" w:date="2025-07-15T17:45:00Z" w16du:dateUtc="2025-07-16T00:45:00Z">
        <w:r w:rsidDel="00C657C5">
          <w:rPr>
            <w:rFonts w:ascii="Arial" w:hAnsi="Arial" w:cs="Arial"/>
            <w:noProof/>
          </w:rPr>
          <w:delText xml:space="preserve">Booker, Tom R., Jackson, Benjamin C., and Keightley, Peter D., “Detecting Positive Selection in the Genome,” </w:delText>
        </w:r>
        <w:r w:rsidRPr="005E63A6" w:rsidDel="00C657C5">
          <w:rPr>
            <w:rFonts w:ascii="Arial" w:hAnsi="Arial" w:cs="Arial"/>
            <w:i/>
            <w:noProof/>
          </w:rPr>
          <w:delText>BMC Biology</w:delText>
        </w:r>
        <w:r w:rsidDel="00C657C5">
          <w:rPr>
            <w:rFonts w:ascii="Arial" w:hAnsi="Arial" w:cs="Arial"/>
            <w:noProof/>
          </w:rPr>
          <w:delText>, 15/1 (2017), 98</w:delText>
        </w:r>
      </w:del>
    </w:p>
    <w:p w14:paraId="0AC3D5F4" w14:textId="2B31174C" w:rsidR="00F63E26" w:rsidDel="00C657C5" w:rsidRDefault="00F63E26">
      <w:pPr>
        <w:spacing w:after="240" w:line="360" w:lineRule="auto"/>
        <w:ind w:left="720" w:hanging="720"/>
        <w:rPr>
          <w:del w:id="768" w:author="Gu, Wanjun" w:date="2025-07-15T17:45:00Z" w16du:dateUtc="2025-07-16T00:45:00Z"/>
          <w:rFonts w:ascii="Arial" w:hAnsi="Arial" w:cs="Arial"/>
          <w:noProof/>
        </w:rPr>
        <w:pPrChange w:id="769" w:author="Rany M Salem" w:date="2025-07-16T15:43:00Z" w16du:dateUtc="2025-07-16T22:43:00Z">
          <w:pPr>
            <w:spacing w:after="240"/>
            <w:ind w:left="720" w:hanging="720"/>
          </w:pPr>
        </w:pPrChange>
      </w:pPr>
      <w:del w:id="770" w:author="Gu, Wanjun" w:date="2025-07-15T17:45:00Z" w16du:dateUtc="2025-07-16T00:45:00Z">
        <w:r w:rsidDel="00C657C5">
          <w:rPr>
            <w:rFonts w:ascii="Arial" w:hAnsi="Arial" w:cs="Arial"/>
            <w:noProof/>
          </w:rPr>
          <w:delText xml:space="preserve">Bycroft, Clare, Freeman, Colin, Petkova, Desislava, Band, Gavin, Elliott, Lloyd T., Sharp, Kevin, et al., “The UK Biobank Resource with Deep Phenotyping and Genomic Data,” </w:delText>
        </w:r>
        <w:r w:rsidRPr="005E63A6" w:rsidDel="00C657C5">
          <w:rPr>
            <w:rFonts w:ascii="Arial" w:hAnsi="Arial" w:cs="Arial"/>
            <w:i/>
            <w:noProof/>
          </w:rPr>
          <w:delText>Nature</w:delText>
        </w:r>
        <w:r w:rsidDel="00C657C5">
          <w:rPr>
            <w:rFonts w:ascii="Arial" w:hAnsi="Arial" w:cs="Arial"/>
            <w:noProof/>
          </w:rPr>
          <w:delText>, 562/7726 (2018), 203–9</w:delText>
        </w:r>
      </w:del>
    </w:p>
    <w:p w14:paraId="3E7148D0" w14:textId="3A25D5F0" w:rsidR="00F63E26" w:rsidDel="00C657C5" w:rsidRDefault="00F63E26">
      <w:pPr>
        <w:spacing w:after="240" w:line="360" w:lineRule="auto"/>
        <w:ind w:left="720" w:hanging="720"/>
        <w:rPr>
          <w:del w:id="771" w:author="Gu, Wanjun" w:date="2025-07-15T17:45:00Z" w16du:dateUtc="2025-07-16T00:45:00Z"/>
          <w:rFonts w:ascii="Arial" w:hAnsi="Arial" w:cs="Arial"/>
          <w:noProof/>
        </w:rPr>
        <w:pPrChange w:id="772" w:author="Rany M Salem" w:date="2025-07-16T15:43:00Z" w16du:dateUtc="2025-07-16T22:43:00Z">
          <w:pPr>
            <w:spacing w:after="240"/>
            <w:ind w:left="720" w:hanging="720"/>
          </w:pPr>
        </w:pPrChange>
      </w:pPr>
      <w:del w:id="773" w:author="Gu, Wanjun" w:date="2025-07-15T17:45:00Z" w16du:dateUtc="2025-07-16T00:45:00Z">
        <w:r w:rsidDel="00C657C5">
          <w:rPr>
            <w:rFonts w:ascii="Arial" w:hAnsi="Arial" w:cs="Arial"/>
            <w:noProof/>
          </w:rPr>
          <w:delText xml:space="preserve">Chang, Christopher C., Chow, Carson C., Tellier, Laurent Cam, Vattikuti, Shashaank, Purcell, Shaun M., and Lee, James J., “Second-Generation PLINK: Rising to the Challenge of Larger and Richer Datasets,” </w:delText>
        </w:r>
        <w:r w:rsidRPr="005E63A6" w:rsidDel="00C657C5">
          <w:rPr>
            <w:rFonts w:ascii="Arial" w:hAnsi="Arial" w:cs="Arial"/>
            <w:i/>
            <w:noProof/>
          </w:rPr>
          <w:delText>GigaScience</w:delText>
        </w:r>
        <w:r w:rsidDel="00C657C5">
          <w:rPr>
            <w:rFonts w:ascii="Arial" w:hAnsi="Arial" w:cs="Arial"/>
            <w:noProof/>
          </w:rPr>
          <w:delText>, 4 (2015), 7</w:delText>
        </w:r>
      </w:del>
    </w:p>
    <w:p w14:paraId="233E1187" w14:textId="5A94240A" w:rsidR="00F63E26" w:rsidDel="00C657C5" w:rsidRDefault="00F63E26">
      <w:pPr>
        <w:spacing w:after="240" w:line="360" w:lineRule="auto"/>
        <w:ind w:left="720" w:hanging="720"/>
        <w:rPr>
          <w:del w:id="774" w:author="Gu, Wanjun" w:date="2025-07-15T17:45:00Z" w16du:dateUtc="2025-07-16T00:45:00Z"/>
          <w:rFonts w:ascii="Arial" w:hAnsi="Arial" w:cs="Arial"/>
          <w:noProof/>
        </w:rPr>
        <w:pPrChange w:id="775" w:author="Rany M Salem" w:date="2025-07-16T15:43:00Z" w16du:dateUtc="2025-07-16T22:43:00Z">
          <w:pPr>
            <w:spacing w:after="240"/>
            <w:ind w:left="720" w:hanging="720"/>
          </w:pPr>
        </w:pPrChange>
      </w:pPr>
      <w:del w:id="776" w:author="Gu, Wanjun" w:date="2025-07-15T17:45:00Z" w16du:dateUtc="2025-07-16T00:45:00Z">
        <w:r w:rsidDel="00C657C5">
          <w:rPr>
            <w:rFonts w:ascii="Arial" w:hAnsi="Arial" w:cs="Arial"/>
            <w:noProof/>
          </w:rPr>
          <w:delText xml:space="preserve">Edwards, Todd L., and Li, Chun, “Optimized Selection of Unrelated Subjects for Whole-Genome Sequencing Studies of Rare High-Penetrance Alleles,” </w:delText>
        </w:r>
        <w:r w:rsidRPr="005E63A6" w:rsidDel="00C657C5">
          <w:rPr>
            <w:rFonts w:ascii="Arial" w:hAnsi="Arial" w:cs="Arial"/>
            <w:i/>
            <w:noProof/>
          </w:rPr>
          <w:delText>Genetic Epidemiology</w:delText>
        </w:r>
        <w:r w:rsidDel="00C657C5">
          <w:rPr>
            <w:rFonts w:ascii="Arial" w:hAnsi="Arial" w:cs="Arial"/>
            <w:noProof/>
          </w:rPr>
          <w:delText>, 36/5 (2012), 472–79</w:delText>
        </w:r>
      </w:del>
    </w:p>
    <w:p w14:paraId="4873272C" w14:textId="1331CCD6" w:rsidR="00F63E26" w:rsidDel="00C657C5" w:rsidRDefault="00F63E26">
      <w:pPr>
        <w:spacing w:after="240" w:line="360" w:lineRule="auto"/>
        <w:ind w:left="720" w:hanging="720"/>
        <w:rPr>
          <w:del w:id="777" w:author="Gu, Wanjun" w:date="2025-07-15T17:45:00Z" w16du:dateUtc="2025-07-16T00:45:00Z"/>
          <w:rFonts w:ascii="Arial" w:hAnsi="Arial" w:cs="Arial"/>
          <w:noProof/>
        </w:rPr>
        <w:pPrChange w:id="778" w:author="Rany M Salem" w:date="2025-07-16T15:43:00Z" w16du:dateUtc="2025-07-16T22:43:00Z">
          <w:pPr>
            <w:spacing w:after="240"/>
            <w:ind w:left="720" w:hanging="720"/>
          </w:pPr>
        </w:pPrChange>
      </w:pPr>
      <w:del w:id="779" w:author="Gu, Wanjun" w:date="2025-07-15T17:45:00Z" w16du:dateUtc="2025-07-16T00:45:00Z">
        <w:r w:rsidDel="00C657C5">
          <w:rPr>
            <w:rFonts w:ascii="Arial" w:hAnsi="Arial" w:cs="Arial"/>
            <w:noProof/>
          </w:rPr>
          <w:delText xml:space="preserve">de Jager, Deon, Swarts, Petrus, Harper, Cindy, and Bloomer, Paulette, “Friends and Family: A Software Program for Identification of Unrelated Individuals from Molecular Marker Data,” </w:delText>
        </w:r>
        <w:r w:rsidRPr="005E63A6" w:rsidDel="00C657C5">
          <w:rPr>
            <w:rFonts w:ascii="Arial" w:hAnsi="Arial" w:cs="Arial"/>
            <w:i/>
            <w:noProof/>
          </w:rPr>
          <w:delText>Molecular Ecology Resources</w:delText>
        </w:r>
        <w:r w:rsidDel="00C657C5">
          <w:rPr>
            <w:rFonts w:ascii="Arial" w:hAnsi="Arial" w:cs="Arial"/>
            <w:noProof/>
          </w:rPr>
          <w:delText>, 17/6 (2017) &lt;https://pubmed.ncbi.nlm.nih.gov/28503747/&gt; [accessed 28 February 2024]</w:delText>
        </w:r>
      </w:del>
    </w:p>
    <w:p w14:paraId="0BE205CD" w14:textId="62D893F1" w:rsidR="00F63E26" w:rsidDel="00C657C5" w:rsidRDefault="00F63E26">
      <w:pPr>
        <w:spacing w:after="240" w:line="360" w:lineRule="auto"/>
        <w:ind w:left="720" w:hanging="720"/>
        <w:rPr>
          <w:del w:id="780" w:author="Gu, Wanjun" w:date="2025-07-15T17:45:00Z" w16du:dateUtc="2025-07-16T00:45:00Z"/>
          <w:rFonts w:ascii="Arial" w:hAnsi="Arial" w:cs="Arial"/>
          <w:noProof/>
        </w:rPr>
        <w:pPrChange w:id="781" w:author="Rany M Salem" w:date="2025-07-16T15:43:00Z" w16du:dateUtc="2025-07-16T22:43:00Z">
          <w:pPr>
            <w:spacing w:after="240"/>
            <w:ind w:left="720" w:hanging="720"/>
          </w:pPr>
        </w:pPrChange>
      </w:pPr>
      <w:del w:id="782" w:author="Gu, Wanjun" w:date="2025-07-15T17:45:00Z" w16du:dateUtc="2025-07-16T00:45:00Z">
        <w:r w:rsidDel="00C657C5">
          <w:rPr>
            <w:rFonts w:ascii="Arial" w:hAnsi="Arial" w:cs="Arial"/>
            <w:noProof/>
          </w:rPr>
          <w:delText xml:space="preserve">Johnson, Ruth, Ding, Yi, Bhattacharya, Arjun, Knyazev, Sergey, Chiu, Alec, Lajonchere, Clara, et al., “The UCLA ATLAS Community Health Initiative: Promoting Precision Health Research in a Diverse Biobank,” </w:delText>
        </w:r>
        <w:r w:rsidRPr="005E63A6" w:rsidDel="00C657C5">
          <w:rPr>
            <w:rFonts w:ascii="Arial" w:hAnsi="Arial" w:cs="Arial"/>
            <w:i/>
            <w:noProof/>
          </w:rPr>
          <w:delText>Cell Genomics</w:delText>
        </w:r>
        <w:r w:rsidDel="00C657C5">
          <w:rPr>
            <w:rFonts w:ascii="Arial" w:hAnsi="Arial" w:cs="Arial"/>
            <w:noProof/>
          </w:rPr>
          <w:delText>, 3/1 (2023), 100243</w:delText>
        </w:r>
      </w:del>
    </w:p>
    <w:p w14:paraId="45D1BAF2" w14:textId="5F6CBA27" w:rsidR="00F63E26" w:rsidDel="00C657C5" w:rsidRDefault="00F63E26">
      <w:pPr>
        <w:spacing w:after="240" w:line="360" w:lineRule="auto"/>
        <w:ind w:left="720" w:hanging="720"/>
        <w:rPr>
          <w:del w:id="783" w:author="Gu, Wanjun" w:date="2025-07-15T17:45:00Z" w16du:dateUtc="2025-07-16T00:45:00Z"/>
          <w:rFonts w:ascii="Arial" w:hAnsi="Arial" w:cs="Arial"/>
          <w:noProof/>
        </w:rPr>
        <w:pPrChange w:id="784" w:author="Rany M Salem" w:date="2025-07-16T15:43:00Z" w16du:dateUtc="2025-07-16T22:43:00Z">
          <w:pPr>
            <w:spacing w:after="240"/>
            <w:ind w:left="720" w:hanging="720"/>
          </w:pPr>
        </w:pPrChange>
      </w:pPr>
      <w:del w:id="785" w:author="Gu, Wanjun" w:date="2025-07-15T17:45:00Z" w16du:dateUtc="2025-07-16T00:45:00Z">
        <w:r w:rsidDel="00C657C5">
          <w:rPr>
            <w:rFonts w:ascii="Arial" w:hAnsi="Arial" w:cs="Arial"/>
            <w:noProof/>
          </w:rPr>
          <w:delText xml:space="preserve">Loh, Po-Ru, Tucker, George, Bulik-Sullivan, Brendan K., Vilhjálmsson, Bjarni J., Finucane, Hilary K., Salem, Rany M., et al., “Efficient Bayesian Mixed-Model Analysis Increases Association Power in Large Cohorts,” </w:delText>
        </w:r>
        <w:r w:rsidRPr="005E63A6" w:rsidDel="00C657C5">
          <w:rPr>
            <w:rFonts w:ascii="Arial" w:hAnsi="Arial" w:cs="Arial"/>
            <w:i/>
            <w:noProof/>
          </w:rPr>
          <w:delText>Nature Genetics</w:delText>
        </w:r>
        <w:r w:rsidDel="00C657C5">
          <w:rPr>
            <w:rFonts w:ascii="Arial" w:hAnsi="Arial" w:cs="Arial"/>
            <w:noProof/>
          </w:rPr>
          <w:delText>, 47/3 (2015), 284–90</w:delText>
        </w:r>
      </w:del>
    </w:p>
    <w:p w14:paraId="609A0036" w14:textId="28184692" w:rsidR="00F63E26" w:rsidDel="00C657C5" w:rsidRDefault="00F63E26">
      <w:pPr>
        <w:spacing w:after="240" w:line="360" w:lineRule="auto"/>
        <w:ind w:left="720" w:hanging="720"/>
        <w:rPr>
          <w:del w:id="786" w:author="Gu, Wanjun" w:date="2025-07-15T17:45:00Z" w16du:dateUtc="2025-07-16T00:45:00Z"/>
          <w:rFonts w:ascii="Arial" w:hAnsi="Arial" w:cs="Arial"/>
          <w:noProof/>
        </w:rPr>
        <w:pPrChange w:id="787" w:author="Rany M Salem" w:date="2025-07-16T15:43:00Z" w16du:dateUtc="2025-07-16T22:43:00Z">
          <w:pPr>
            <w:spacing w:after="240"/>
            <w:ind w:left="720" w:hanging="720"/>
          </w:pPr>
        </w:pPrChange>
      </w:pPr>
      <w:del w:id="788" w:author="Gu, Wanjun" w:date="2025-07-15T17:45:00Z" w16du:dateUtc="2025-07-16T00:45:00Z">
        <w:r w:rsidDel="00C657C5">
          <w:rPr>
            <w:rFonts w:ascii="Arial" w:hAnsi="Arial" w:cs="Arial"/>
            <w:noProof/>
          </w:rPr>
          <w:delText xml:space="preserve">Manichaikul, Ani, Mychaleckyj, Josyf C., Rich, Stephen S., Daly, Kathy, Sale, Michèle, and Chen, Wei-Min, “Robust Relationship Inference in Genome-Wide Association Studies,” </w:delText>
        </w:r>
        <w:r w:rsidRPr="005E63A6" w:rsidDel="00C657C5">
          <w:rPr>
            <w:rFonts w:ascii="Arial" w:hAnsi="Arial" w:cs="Arial"/>
            <w:i/>
            <w:noProof/>
          </w:rPr>
          <w:delText xml:space="preserve">Bioinformatics </w:delText>
        </w:r>
        <w:r w:rsidDel="00C657C5">
          <w:rPr>
            <w:rFonts w:ascii="Arial" w:hAnsi="Arial" w:cs="Arial"/>
            <w:noProof/>
          </w:rPr>
          <w:delText>, 26/22 (2010), 2867–73</w:delText>
        </w:r>
      </w:del>
    </w:p>
    <w:p w14:paraId="198E74B1" w14:textId="607A10CE" w:rsidR="00F63E26" w:rsidDel="00C657C5" w:rsidRDefault="00F63E26">
      <w:pPr>
        <w:spacing w:after="240" w:line="360" w:lineRule="auto"/>
        <w:ind w:left="720" w:hanging="720"/>
        <w:rPr>
          <w:del w:id="789" w:author="Gu, Wanjun" w:date="2025-07-15T17:45:00Z" w16du:dateUtc="2025-07-16T00:45:00Z"/>
          <w:rFonts w:ascii="Arial" w:hAnsi="Arial" w:cs="Arial"/>
          <w:noProof/>
        </w:rPr>
        <w:pPrChange w:id="790" w:author="Rany M Salem" w:date="2025-07-16T15:43:00Z" w16du:dateUtc="2025-07-16T22:43:00Z">
          <w:pPr>
            <w:spacing w:after="240"/>
            <w:ind w:left="720" w:hanging="720"/>
          </w:pPr>
        </w:pPrChange>
      </w:pPr>
      <w:del w:id="791" w:author="Gu, Wanjun" w:date="2025-07-15T17:45:00Z" w16du:dateUtc="2025-07-16T00:45:00Z">
        <w:r w:rsidDel="00C657C5">
          <w:rPr>
            <w:rFonts w:ascii="Arial" w:hAnsi="Arial" w:cs="Arial"/>
            <w:noProof/>
          </w:rPr>
          <w:delText xml:space="preserve">Munafò, Marcus R., Tilling, Kate, Taylor, Amy E., Evans, David M., and Davey Smith, George, “Collider Scope: When Selection Bias Can Substantially Influence Observed Associations,” </w:delText>
        </w:r>
        <w:r w:rsidRPr="005E63A6" w:rsidDel="00C657C5">
          <w:rPr>
            <w:rFonts w:ascii="Arial" w:hAnsi="Arial" w:cs="Arial"/>
            <w:i/>
            <w:noProof/>
          </w:rPr>
          <w:delText>International Journal of Epidemiology</w:delText>
        </w:r>
        <w:r w:rsidDel="00C657C5">
          <w:rPr>
            <w:rFonts w:ascii="Arial" w:hAnsi="Arial" w:cs="Arial"/>
            <w:noProof/>
          </w:rPr>
          <w:delText>, 47/1 (2018), 226–35</w:delText>
        </w:r>
      </w:del>
    </w:p>
    <w:p w14:paraId="1DA45DC4" w14:textId="7987AA8D" w:rsidR="00F63E26" w:rsidDel="00C657C5" w:rsidRDefault="00F63E26">
      <w:pPr>
        <w:spacing w:after="240" w:line="360" w:lineRule="auto"/>
        <w:ind w:left="720" w:hanging="720"/>
        <w:rPr>
          <w:del w:id="792" w:author="Gu, Wanjun" w:date="2025-07-15T17:45:00Z" w16du:dateUtc="2025-07-16T00:45:00Z"/>
          <w:rFonts w:ascii="Arial" w:hAnsi="Arial" w:cs="Arial"/>
          <w:noProof/>
        </w:rPr>
        <w:pPrChange w:id="793" w:author="Rany M Salem" w:date="2025-07-16T15:43:00Z" w16du:dateUtc="2025-07-16T22:43:00Z">
          <w:pPr>
            <w:spacing w:after="240"/>
            <w:ind w:left="720" w:hanging="720"/>
          </w:pPr>
        </w:pPrChange>
      </w:pPr>
      <w:del w:id="794" w:author="Gu, Wanjun" w:date="2025-07-15T17:45:00Z" w16du:dateUtc="2025-07-16T00:45:00Z">
        <w:r w:rsidDel="00C657C5">
          <w:rPr>
            <w:rFonts w:ascii="Arial" w:hAnsi="Arial" w:cs="Arial"/>
            <w:noProof/>
          </w:rPr>
          <w:delText xml:space="preserve">Ottman, R., “Gene-Environment Interaction: Definitions and Study Designs,” </w:delText>
        </w:r>
        <w:r w:rsidRPr="005E63A6" w:rsidDel="00C657C5">
          <w:rPr>
            <w:rFonts w:ascii="Arial" w:hAnsi="Arial" w:cs="Arial"/>
            <w:i/>
            <w:noProof/>
          </w:rPr>
          <w:delText>Preventive Medicine</w:delText>
        </w:r>
        <w:r w:rsidDel="00C657C5">
          <w:rPr>
            <w:rFonts w:ascii="Arial" w:hAnsi="Arial" w:cs="Arial"/>
            <w:noProof/>
          </w:rPr>
          <w:delText>, 25/6 (1996), 764–70</w:delText>
        </w:r>
      </w:del>
    </w:p>
    <w:p w14:paraId="3AD4283E" w14:textId="26E20E08" w:rsidR="00F63E26" w:rsidDel="00C657C5" w:rsidRDefault="00F63E26">
      <w:pPr>
        <w:spacing w:after="240" w:line="360" w:lineRule="auto"/>
        <w:ind w:left="720" w:hanging="720"/>
        <w:rPr>
          <w:del w:id="795" w:author="Gu, Wanjun" w:date="2025-07-15T17:45:00Z" w16du:dateUtc="2025-07-16T00:45:00Z"/>
          <w:rFonts w:ascii="Arial" w:hAnsi="Arial" w:cs="Arial"/>
          <w:noProof/>
        </w:rPr>
        <w:pPrChange w:id="796" w:author="Rany M Salem" w:date="2025-07-16T15:43:00Z" w16du:dateUtc="2025-07-16T22:43:00Z">
          <w:pPr>
            <w:spacing w:after="240"/>
            <w:ind w:left="720" w:hanging="720"/>
          </w:pPr>
        </w:pPrChange>
      </w:pPr>
      <w:del w:id="797" w:author="Gu, Wanjun" w:date="2025-07-15T17:45:00Z" w16du:dateUtc="2025-07-16T00:45:00Z">
        <w:r w:rsidDel="00C657C5">
          <w:rPr>
            <w:rFonts w:ascii="Arial" w:hAnsi="Arial" w:cs="Arial"/>
            <w:noProof/>
          </w:rPr>
          <w:delText xml:space="preserve">Pulley, Jill, Clayton, Ellen, Bernard, Gordon R., Roden, Dan M., and Masys, Daniel R., “Principles of Human Subjects Protections Applied in an Opt-out, de-Identified Biobank,” </w:delText>
        </w:r>
        <w:r w:rsidRPr="005E63A6" w:rsidDel="00C657C5">
          <w:rPr>
            <w:rFonts w:ascii="Arial" w:hAnsi="Arial" w:cs="Arial"/>
            <w:i/>
            <w:noProof/>
          </w:rPr>
          <w:delText>Clinical and Translational Science</w:delText>
        </w:r>
        <w:r w:rsidDel="00C657C5">
          <w:rPr>
            <w:rFonts w:ascii="Arial" w:hAnsi="Arial" w:cs="Arial"/>
            <w:noProof/>
          </w:rPr>
          <w:delText>, 3/1 (2010), 42–48</w:delText>
        </w:r>
      </w:del>
    </w:p>
    <w:p w14:paraId="67F360F6" w14:textId="0B0B8EA9" w:rsidR="00F63E26" w:rsidDel="00C657C5" w:rsidRDefault="00F63E26">
      <w:pPr>
        <w:spacing w:after="240" w:line="360" w:lineRule="auto"/>
        <w:ind w:left="720" w:hanging="720"/>
        <w:rPr>
          <w:del w:id="798" w:author="Gu, Wanjun" w:date="2025-07-15T17:45:00Z" w16du:dateUtc="2025-07-16T00:45:00Z"/>
          <w:rFonts w:ascii="Arial" w:hAnsi="Arial" w:cs="Arial"/>
          <w:noProof/>
        </w:rPr>
        <w:pPrChange w:id="799" w:author="Rany M Salem" w:date="2025-07-16T15:43:00Z" w16du:dateUtc="2025-07-16T22:43:00Z">
          <w:pPr>
            <w:spacing w:after="240"/>
            <w:ind w:left="720" w:hanging="720"/>
          </w:pPr>
        </w:pPrChange>
      </w:pPr>
      <w:del w:id="800" w:author="Gu, Wanjun" w:date="2025-07-15T17:45:00Z" w16du:dateUtc="2025-07-16T00:45:00Z">
        <w:r w:rsidDel="00C657C5">
          <w:rPr>
            <w:rFonts w:ascii="Arial" w:hAnsi="Arial" w:cs="Arial"/>
            <w:noProof/>
          </w:rPr>
          <w:delText xml:space="preserve">Su, Shu-Yi, Kasberger, Jay, Baranzini, Sergio, Byerley, William, Liao, Wilson, Oksenberg, Jorge, et al., “Detection of Identity by Descent Using Next-Generation Whole Genome Sequencing Data,” </w:delText>
        </w:r>
        <w:r w:rsidRPr="005E63A6" w:rsidDel="00C657C5">
          <w:rPr>
            <w:rFonts w:ascii="Arial" w:hAnsi="Arial" w:cs="Arial"/>
            <w:i/>
            <w:noProof/>
          </w:rPr>
          <w:delText>BMC Bioinformatics</w:delText>
        </w:r>
        <w:r w:rsidDel="00C657C5">
          <w:rPr>
            <w:rFonts w:ascii="Arial" w:hAnsi="Arial" w:cs="Arial"/>
            <w:noProof/>
          </w:rPr>
          <w:delText>, 13 (2012), 121</w:delText>
        </w:r>
      </w:del>
    </w:p>
    <w:p w14:paraId="5080AFD5" w14:textId="4C54C66D" w:rsidR="00F63E26" w:rsidDel="00C657C5" w:rsidRDefault="00F63E26">
      <w:pPr>
        <w:spacing w:after="240" w:line="360" w:lineRule="auto"/>
        <w:ind w:left="720" w:hanging="720"/>
        <w:rPr>
          <w:del w:id="801" w:author="Gu, Wanjun" w:date="2025-07-15T17:45:00Z" w16du:dateUtc="2025-07-16T00:45:00Z"/>
          <w:rFonts w:ascii="Arial" w:hAnsi="Arial" w:cs="Arial"/>
          <w:noProof/>
        </w:rPr>
        <w:pPrChange w:id="802" w:author="Rany M Salem" w:date="2025-07-16T15:43:00Z" w16du:dateUtc="2025-07-16T22:43:00Z">
          <w:pPr>
            <w:spacing w:after="240"/>
            <w:ind w:left="720" w:hanging="720"/>
          </w:pPr>
        </w:pPrChange>
      </w:pPr>
      <w:del w:id="803" w:author="Gu, Wanjun" w:date="2025-07-15T17:45:00Z" w16du:dateUtc="2025-07-16T00:45:00Z">
        <w:r w:rsidDel="00C657C5">
          <w:rPr>
            <w:rFonts w:ascii="Arial" w:hAnsi="Arial" w:cs="Arial"/>
            <w:noProof/>
          </w:rPr>
          <w:delText xml:space="preserve">Virolainen, Samuel J., VonHandorf, Andrew, Viel, Kenyatta C. M. F., Weirauch, Matthew T., and Kottyan, Leah C., “Gene-Environment Interactions and Their Impact on Human Health,” </w:delText>
        </w:r>
        <w:r w:rsidRPr="005E63A6" w:rsidDel="00C657C5">
          <w:rPr>
            <w:rFonts w:ascii="Arial" w:hAnsi="Arial" w:cs="Arial"/>
            <w:i/>
            <w:noProof/>
          </w:rPr>
          <w:delText>Genes and Immunity</w:delText>
        </w:r>
        <w:r w:rsidDel="00C657C5">
          <w:rPr>
            <w:rFonts w:ascii="Arial" w:hAnsi="Arial" w:cs="Arial"/>
            <w:noProof/>
          </w:rPr>
          <w:delText>, 24/1 (2023), 1–11</w:delText>
        </w:r>
      </w:del>
    </w:p>
    <w:p w14:paraId="15222A09" w14:textId="5F2AB1A0" w:rsidR="00F63E26" w:rsidDel="00C657C5" w:rsidRDefault="00F63E26">
      <w:pPr>
        <w:spacing w:after="240" w:line="360" w:lineRule="auto"/>
        <w:ind w:left="720" w:hanging="720"/>
        <w:rPr>
          <w:del w:id="804" w:author="Gu, Wanjun" w:date="2025-07-15T17:45:00Z" w16du:dateUtc="2025-07-16T00:45:00Z"/>
          <w:rFonts w:ascii="Arial" w:hAnsi="Arial" w:cs="Arial"/>
          <w:noProof/>
        </w:rPr>
        <w:pPrChange w:id="805" w:author="Rany M Salem" w:date="2025-07-16T15:43:00Z" w16du:dateUtc="2025-07-16T22:43:00Z">
          <w:pPr>
            <w:spacing w:after="240"/>
            <w:ind w:left="720" w:hanging="720"/>
          </w:pPr>
        </w:pPrChange>
      </w:pPr>
      <w:del w:id="806" w:author="Gu, Wanjun" w:date="2025-07-15T17:45:00Z" w16du:dateUtc="2025-07-16T00:45:00Z">
        <w:r w:rsidDel="00C657C5">
          <w:rPr>
            <w:rFonts w:ascii="Arial" w:hAnsi="Arial" w:cs="Arial"/>
            <w:noProof/>
          </w:rPr>
          <w:delText xml:space="preserve">Voight, Benjamin F., and Pritchard, Jonathan K., “Confounding from Cryptic Relatedness in Case-Control Association Studies,” </w:delText>
        </w:r>
        <w:r w:rsidRPr="005E63A6" w:rsidDel="00C657C5">
          <w:rPr>
            <w:rFonts w:ascii="Arial" w:hAnsi="Arial" w:cs="Arial"/>
            <w:i/>
            <w:noProof/>
          </w:rPr>
          <w:delText>PLoS Genetics</w:delText>
        </w:r>
        <w:r w:rsidDel="00C657C5">
          <w:rPr>
            <w:rFonts w:ascii="Arial" w:hAnsi="Arial" w:cs="Arial"/>
            <w:noProof/>
          </w:rPr>
          <w:delText>, 1/3 (2005), e32</w:delText>
        </w:r>
      </w:del>
    </w:p>
    <w:p w14:paraId="080CFC2F" w14:textId="36349C85" w:rsidR="00F63E26" w:rsidDel="00C657C5" w:rsidRDefault="00F63E26">
      <w:pPr>
        <w:spacing w:after="240" w:line="360" w:lineRule="auto"/>
        <w:ind w:left="720" w:hanging="720"/>
        <w:rPr>
          <w:del w:id="807" w:author="Gu, Wanjun" w:date="2025-07-15T17:45:00Z" w16du:dateUtc="2025-07-16T00:45:00Z"/>
          <w:rFonts w:ascii="Arial" w:hAnsi="Arial" w:cs="Arial"/>
          <w:noProof/>
        </w:rPr>
        <w:pPrChange w:id="808" w:author="Rany M Salem" w:date="2025-07-16T15:43:00Z" w16du:dateUtc="2025-07-16T22:43:00Z">
          <w:pPr>
            <w:spacing w:after="240"/>
            <w:ind w:left="720" w:hanging="720"/>
          </w:pPr>
        </w:pPrChange>
      </w:pPr>
      <w:del w:id="809" w:author="Gu, Wanjun" w:date="2025-07-15T17:45:00Z" w16du:dateUtc="2025-07-16T00:45:00Z">
        <w:r w:rsidDel="00C657C5">
          <w:rPr>
            <w:rFonts w:ascii="Arial" w:hAnsi="Arial" w:cs="Arial"/>
            <w:noProof/>
          </w:rPr>
          <w:delText xml:space="preserve">Winkler, Thomas W., Justice, Anne E., Cupples, L. Adrienne, Kronenberg, Florian, Kutalik, Zoltán, Heid, Iris M., et al., “Approaches to Detect Genetic Effects That Differ between Two Strata in Genome-Wide Meta-Analyses: Recommendations Based on a Systematic Evaluation,” </w:delText>
        </w:r>
        <w:r w:rsidRPr="005E63A6" w:rsidDel="00C657C5">
          <w:rPr>
            <w:rFonts w:ascii="Arial" w:hAnsi="Arial" w:cs="Arial"/>
            <w:i/>
            <w:noProof/>
          </w:rPr>
          <w:delText>PloS One</w:delText>
        </w:r>
        <w:r w:rsidDel="00C657C5">
          <w:rPr>
            <w:rFonts w:ascii="Arial" w:hAnsi="Arial" w:cs="Arial"/>
            <w:noProof/>
          </w:rPr>
          <w:delText>, 12/7 (2017), e0181038</w:delText>
        </w:r>
      </w:del>
    </w:p>
    <w:p w14:paraId="78133E0B" w14:textId="41848BDC" w:rsidR="00036F32" w:rsidRPr="00AA0B50" w:rsidRDefault="00F63E26">
      <w:pPr>
        <w:spacing w:after="240" w:line="360" w:lineRule="auto"/>
        <w:ind w:left="720" w:hanging="720"/>
        <w:rPr>
          <w:rFonts w:ascii="Arial" w:hAnsi="Arial" w:cs="Arial"/>
        </w:rPr>
        <w:pPrChange w:id="810" w:author="Rany M Salem" w:date="2025-07-16T15:43:00Z" w16du:dateUtc="2025-07-16T22:43:00Z">
          <w:pPr>
            <w:spacing w:after="240"/>
            <w:ind w:left="720" w:hanging="720"/>
          </w:pPr>
        </w:pPrChange>
      </w:pPr>
      <w:del w:id="811" w:author="Gu, Wanjun" w:date="2025-07-15T17:45:00Z" w16du:dateUtc="2025-07-16T00:45:00Z">
        <w:r w:rsidDel="00C657C5">
          <w:rPr>
            <w:rFonts w:ascii="Arial" w:hAnsi="Arial" w:cs="Arial"/>
            <w:noProof/>
          </w:rPr>
          <w:delText xml:space="preserve">Zhou, Wei, Nielsen, Jonas B., Fritsche, Lars G., Dey, Rounak, Gabrielsen, Maiken E., Wolford, Brooke N., et al., “Efficiently Controlling for Case-Control Imbalance and Sample Relatedness in Large-Scale Genetic Association Studies,” </w:delText>
        </w:r>
        <w:r w:rsidRPr="005E63A6" w:rsidDel="00C657C5">
          <w:rPr>
            <w:rFonts w:ascii="Arial" w:hAnsi="Arial" w:cs="Arial"/>
            <w:i/>
            <w:noProof/>
          </w:rPr>
          <w:delText>Nature Genetics</w:delText>
        </w:r>
        <w:r w:rsidDel="00C657C5">
          <w:rPr>
            <w:rFonts w:ascii="Arial" w:hAnsi="Arial" w:cs="Arial"/>
            <w:noProof/>
          </w:rPr>
          <w:delText>, 50/9 (2018), 1335–41</w:delText>
        </w:r>
      </w:del>
      <w:r w:rsidR="00036F32" w:rsidRPr="00AA0B50">
        <w:rPr>
          <w:rFonts w:ascii="Arial" w:hAnsi="Arial" w:cs="Arial"/>
        </w:rPr>
        <w:fldChar w:fldCharType="end"/>
      </w:r>
    </w:p>
    <w:sectPr w:rsidR="00036F32" w:rsidRPr="00AA0B50" w:rsidSect="003755D4">
      <w:pgSz w:w="12240" w:h="15840"/>
      <w:pgMar w:top="1440" w:right="1440" w:bottom="1440" w:left="1440" w:header="720" w:footer="720" w:gutter="0"/>
      <w:lnNumType w:countBy="1" w:restart="continuous"/>
      <w:cols w:space="720"/>
      <w:docGrid w:linePitch="360"/>
      <w:sectPrChange w:id="812" w:author="Rany M Salem" w:date="2025-07-16T15:37:00Z" w16du:dateUtc="2025-07-16T22:37:00Z">
        <w:sectPr w:rsidR="00036F32" w:rsidRPr="00AA0B50" w:rsidSect="003755D4">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3" w:author="Rany M Salem" w:date="2025-07-16T16:38:00Z" w:initials="RS">
    <w:p w14:paraId="6C884A23" w14:textId="77777777" w:rsidR="00391B9F" w:rsidRDefault="00391B9F" w:rsidP="00391B9F">
      <w:pPr>
        <w:pStyle w:val="CommentText"/>
      </w:pPr>
      <w:r>
        <w:rPr>
          <w:rStyle w:val="CommentReference"/>
        </w:rPr>
        <w:annotationRef/>
      </w:r>
      <w:r>
        <w:t>Are these values broad (H2) or narrow (h2) heritability?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884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D286D2" w16cex:dateUtc="2025-07-16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884A23" w16cid:durableId="5BD286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rson w15:author="Rany M Salem">
    <w15:presenceInfo w15:providerId="AD" w15:userId="S::rsalem@health.ucsd.edu::b5f661f3-8d81-43fa-b737-c17e80860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35O285D675I386"/>
    <w:docVar w:name="paperpile-doc-name" w:val="KDPS draft v1.2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537AB"/>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C2345"/>
    <w:rsid w:val="003E24F3"/>
    <w:rsid w:val="003E4B04"/>
    <w:rsid w:val="003E5F55"/>
    <w:rsid w:val="003F7AFF"/>
    <w:rsid w:val="00447ED7"/>
    <w:rsid w:val="00450E67"/>
    <w:rsid w:val="004551F1"/>
    <w:rsid w:val="00460129"/>
    <w:rsid w:val="004720B1"/>
    <w:rsid w:val="004C13BF"/>
    <w:rsid w:val="004C569B"/>
    <w:rsid w:val="004F06DA"/>
    <w:rsid w:val="004F659D"/>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33E1"/>
    <w:rsid w:val="009710A1"/>
    <w:rsid w:val="00974F23"/>
    <w:rsid w:val="009D16B6"/>
    <w:rsid w:val="009D394E"/>
    <w:rsid w:val="009E02C8"/>
    <w:rsid w:val="009E4ED7"/>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B18C2"/>
    <w:rsid w:val="00BC1CF8"/>
    <w:rsid w:val="00BC3809"/>
    <w:rsid w:val="00BC6F69"/>
    <w:rsid w:val="00BD5E22"/>
    <w:rsid w:val="00BF5394"/>
    <w:rsid w:val="00C03BC4"/>
    <w:rsid w:val="00C04353"/>
    <w:rsid w:val="00C10E0D"/>
    <w:rsid w:val="00C12785"/>
    <w:rsid w:val="00C230D0"/>
    <w:rsid w:val="00C657C5"/>
    <w:rsid w:val="00C6772C"/>
    <w:rsid w:val="00C73E04"/>
    <w:rsid w:val="00C73EC3"/>
    <w:rsid w:val="00C83BC9"/>
    <w:rsid w:val="00C97780"/>
    <w:rsid w:val="00CB3F02"/>
    <w:rsid w:val="00CB662C"/>
    <w:rsid w:val="00CE7187"/>
    <w:rsid w:val="00D03E97"/>
    <w:rsid w:val="00D12F4E"/>
    <w:rsid w:val="00D351B5"/>
    <w:rsid w:val="00D44B7F"/>
    <w:rsid w:val="00D56D20"/>
    <w:rsid w:val="00DD1D65"/>
    <w:rsid w:val="00DF3FEB"/>
    <w:rsid w:val="00DF63D4"/>
    <w:rsid w:val="00E235C3"/>
    <w:rsid w:val="00E323E0"/>
    <w:rsid w:val="00E4218F"/>
    <w:rsid w:val="00E4414F"/>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535"/>
    <w:rsid w:val="00F63E26"/>
    <w:rsid w:val="00F75371"/>
    <w:rsid w:val="00F76EB7"/>
    <w:rsid w:val="00F7749F"/>
    <w:rsid w:val="00F83CEE"/>
    <w:rsid w:val="00FA56C8"/>
    <w:rsid w:val="00FC13DD"/>
    <w:rsid w:val="00FD0B03"/>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16897</Words>
  <Characters>101720</Characters>
  <Application>Microsoft Office Word</Application>
  <DocSecurity>0</DocSecurity>
  <Lines>2260</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7</cp:revision>
  <dcterms:created xsi:type="dcterms:W3CDTF">2025-07-16T22:31:00Z</dcterms:created>
  <dcterms:modified xsi:type="dcterms:W3CDTF">2025-07-17T21:59:00Z</dcterms:modified>
</cp:coreProperties>
</file>