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D9DA3" w14:textId="77777777" w:rsidR="00E10F74" w:rsidRPr="00881B9A" w:rsidRDefault="00E10F74" w:rsidP="00E10F74">
      <w:pPr>
        <w:rPr>
          <w:ins w:id="0" w:author="Rany M Salem" w:date="2025-07-16T15:13:00Z" w16du:dateUtc="2025-07-16T22:13:00Z"/>
          <w:rFonts w:ascii="Arial" w:hAnsi="Arial" w:cs="Arial"/>
          <w:b/>
          <w:bCs/>
        </w:rPr>
      </w:pPr>
      <w:ins w:id="1" w:author="Rany M Salem" w:date="2025-07-16T15:13:00Z" w16du:dateUtc="2025-07-16T22:13:00Z">
        <w:r w:rsidRPr="0084682C">
          <w:rPr>
            <w:rFonts w:ascii="Arial" w:hAnsi="Arial" w:cs="Arial"/>
            <w:b/>
            <w:bCs/>
          </w:rPr>
          <w:t>Responses to Reviewer Comments</w:t>
        </w:r>
      </w:ins>
    </w:p>
    <w:p w14:paraId="550550CD" w14:textId="77777777" w:rsidR="00E10F74" w:rsidRPr="00881B9A" w:rsidRDefault="00E10F74" w:rsidP="00E10F74">
      <w:pPr>
        <w:rPr>
          <w:ins w:id="2" w:author="Rany M Salem" w:date="2025-07-16T15:13:00Z" w16du:dateUtc="2025-07-16T22:13:00Z"/>
          <w:rFonts w:ascii="Arial" w:hAnsi="Arial" w:cs="Arial"/>
        </w:rPr>
      </w:pPr>
      <w:ins w:id="3" w:author="Rany M Salem" w:date="2025-07-16T15:13:00Z" w16du:dateUtc="2025-07-16T22:13:00Z">
        <w:r w:rsidRPr="00881B9A">
          <w:rPr>
            <w:rFonts w:ascii="Arial" w:hAnsi="Arial" w:cs="Arial"/>
          </w:rPr>
          <w:t xml:space="preserve">We thank the reviewers for their time and thoughtful comments. We have carefully considered and responded to the reviewer’s comments.  We have provided detailed responses to the reviewer comments below, with references to various parts of the manuscript that have been modified. We believe these changes have addressed the concerns raised by the reviewers and improved the manuscript overall.  Note: all new inserted text in noted via </w:t>
        </w:r>
        <w:r w:rsidRPr="00881B9A">
          <w:rPr>
            <w:rFonts w:ascii="Arial" w:hAnsi="Arial" w:cs="Arial"/>
            <w:highlight w:val="yellow"/>
          </w:rPr>
          <w:t>yellow highlighting.</w:t>
        </w:r>
      </w:ins>
    </w:p>
    <w:p w14:paraId="77E9A39A" w14:textId="77777777" w:rsidR="00E10F74" w:rsidRPr="00881B9A" w:rsidRDefault="00E10F74" w:rsidP="00E10F74">
      <w:pPr>
        <w:rPr>
          <w:rFonts w:ascii="Arial" w:hAnsi="Arial" w:cs="Arial"/>
        </w:rPr>
      </w:pPr>
    </w:p>
    <w:p w14:paraId="347D1C25" w14:textId="77777777" w:rsidR="00E10F74" w:rsidRPr="00881B9A" w:rsidRDefault="00E10F74" w:rsidP="00E10F74">
      <w:pPr>
        <w:rPr>
          <w:ins w:id="4" w:author="Rany M Salem" w:date="2025-07-16T15:14:00Z" w16du:dateUtc="2025-07-16T22:14:00Z"/>
          <w:rFonts w:ascii="Arial" w:hAnsi="Arial" w:cs="Arial"/>
        </w:rPr>
      </w:pPr>
    </w:p>
    <w:p w14:paraId="2A1DDBC0" w14:textId="7AE81511" w:rsidR="00AC12EC" w:rsidRPr="00881B9A" w:rsidRDefault="00AC12EC" w:rsidP="00E10F74">
      <w:pPr>
        <w:rPr>
          <w:rFonts w:ascii="Arial" w:hAnsi="Arial" w:cs="Arial"/>
          <w:b/>
          <w:bCs/>
          <w:u w:val="single"/>
          <w:rPrChange w:id="5" w:author="Rany M Salem" w:date="2025-07-16T15:31:00Z" w16du:dateUtc="2025-07-16T22:31:00Z">
            <w:rPr>
              <w:rFonts w:ascii="Arial" w:hAnsi="Arial" w:cs="Arial"/>
            </w:rPr>
          </w:rPrChange>
        </w:rPr>
      </w:pPr>
      <w:r w:rsidRPr="00881B9A">
        <w:rPr>
          <w:rFonts w:ascii="Arial" w:hAnsi="Arial" w:cs="Arial"/>
          <w:b/>
          <w:bCs/>
          <w:u w:val="single"/>
          <w:rPrChange w:id="6" w:author="Rany M Salem" w:date="2025-07-16T15:31:00Z" w16du:dateUtc="2025-07-16T22:31:00Z">
            <w:rPr>
              <w:rFonts w:ascii="Arial" w:hAnsi="Arial" w:cs="Arial"/>
            </w:rPr>
          </w:rPrChange>
        </w:rPr>
        <w:t>Reviewers' Comments to Author:</w:t>
      </w:r>
    </w:p>
    <w:p w14:paraId="56842FB6" w14:textId="108886FA" w:rsidR="00AC12EC" w:rsidRPr="00881B9A" w:rsidDel="00E10F74" w:rsidRDefault="00AC12EC" w:rsidP="00AC12EC">
      <w:pPr>
        <w:rPr>
          <w:del w:id="7" w:author="Rany M Salem" w:date="2025-07-16T15:14:00Z" w16du:dateUtc="2025-07-16T22:14:00Z"/>
          <w:rFonts w:ascii="Arial" w:hAnsi="Arial" w:cs="Arial"/>
          <w:b/>
          <w:bCs/>
          <w:rPrChange w:id="8" w:author="Rany M Salem" w:date="2025-07-16T15:31:00Z" w16du:dateUtc="2025-07-16T22:31:00Z">
            <w:rPr>
              <w:del w:id="9" w:author="Rany M Salem" w:date="2025-07-16T15:14:00Z" w16du:dateUtc="2025-07-16T22:14:00Z"/>
              <w:rFonts w:ascii="Arial" w:hAnsi="Arial" w:cs="Arial"/>
            </w:rPr>
          </w:rPrChange>
        </w:rPr>
      </w:pPr>
      <w:r w:rsidRPr="00881B9A">
        <w:rPr>
          <w:rFonts w:ascii="Arial" w:hAnsi="Arial" w:cs="Arial"/>
          <w:b/>
          <w:bCs/>
          <w:rPrChange w:id="10" w:author="Rany M Salem" w:date="2025-07-16T15:31:00Z" w16du:dateUtc="2025-07-16T22:31:00Z">
            <w:rPr>
              <w:rFonts w:ascii="Arial" w:hAnsi="Arial" w:cs="Arial"/>
            </w:rPr>
          </w:rPrChange>
        </w:rPr>
        <w:t>Reviewer</w:t>
      </w:r>
      <w:ins w:id="11" w:author="Rany M Salem" w:date="2025-07-16T15:14:00Z" w16du:dateUtc="2025-07-16T22:14:00Z">
        <w:r w:rsidR="00E10F74" w:rsidRPr="00881B9A">
          <w:rPr>
            <w:rFonts w:ascii="Arial" w:hAnsi="Arial" w:cs="Arial"/>
            <w:b/>
            <w:bCs/>
            <w:rPrChange w:id="12" w:author="Rany M Salem" w:date="2025-07-16T15:31:00Z" w16du:dateUtc="2025-07-16T22:31:00Z">
              <w:rPr>
                <w:rFonts w:ascii="Arial" w:hAnsi="Arial" w:cs="Arial"/>
              </w:rPr>
            </w:rPrChange>
          </w:rPr>
          <w:t xml:space="preserve"> #</w:t>
        </w:r>
      </w:ins>
      <w:del w:id="13" w:author="Rany M Salem" w:date="2025-07-16T15:14:00Z" w16du:dateUtc="2025-07-16T22:14:00Z">
        <w:r w:rsidRPr="00881B9A" w:rsidDel="00E10F74">
          <w:rPr>
            <w:rFonts w:ascii="Arial" w:hAnsi="Arial" w:cs="Arial"/>
            <w:b/>
            <w:bCs/>
            <w:rPrChange w:id="14" w:author="Rany M Salem" w:date="2025-07-16T15:31:00Z" w16du:dateUtc="2025-07-16T22:31:00Z">
              <w:rPr>
                <w:rFonts w:ascii="Arial" w:hAnsi="Arial" w:cs="Arial"/>
              </w:rPr>
            </w:rPrChange>
          </w:rPr>
          <w:delText xml:space="preserve">: </w:delText>
        </w:r>
      </w:del>
      <w:r w:rsidRPr="00881B9A">
        <w:rPr>
          <w:rFonts w:ascii="Arial" w:hAnsi="Arial" w:cs="Arial"/>
          <w:b/>
          <w:bCs/>
          <w:rPrChange w:id="15" w:author="Rany M Salem" w:date="2025-07-16T15:31:00Z" w16du:dateUtc="2025-07-16T22:31:00Z">
            <w:rPr>
              <w:rFonts w:ascii="Arial" w:hAnsi="Arial" w:cs="Arial"/>
            </w:rPr>
          </w:rPrChange>
        </w:rPr>
        <w:t>1</w:t>
      </w:r>
    </w:p>
    <w:p w14:paraId="28274697" w14:textId="77777777" w:rsidR="00AC12EC" w:rsidRPr="00881B9A" w:rsidDel="00E10F74" w:rsidRDefault="00AC12EC" w:rsidP="00AC12EC">
      <w:pPr>
        <w:rPr>
          <w:del w:id="16" w:author="Rany M Salem" w:date="2025-07-16T15:14:00Z" w16du:dateUtc="2025-07-16T22:14:00Z"/>
          <w:rFonts w:ascii="Arial" w:hAnsi="Arial" w:cs="Arial"/>
          <w:b/>
          <w:bCs/>
          <w:rPrChange w:id="17" w:author="Rany M Salem" w:date="2025-07-16T15:31:00Z" w16du:dateUtc="2025-07-16T22:31:00Z">
            <w:rPr>
              <w:del w:id="18" w:author="Rany M Salem" w:date="2025-07-16T15:14:00Z" w16du:dateUtc="2025-07-16T22:14:00Z"/>
              <w:rFonts w:ascii="Arial" w:hAnsi="Arial" w:cs="Arial"/>
            </w:rPr>
          </w:rPrChange>
        </w:rPr>
      </w:pPr>
    </w:p>
    <w:p w14:paraId="05CBD0CC" w14:textId="77777777" w:rsidR="00AC12EC" w:rsidRPr="00881B9A" w:rsidRDefault="00AC12EC" w:rsidP="00AC12EC">
      <w:pPr>
        <w:rPr>
          <w:rFonts w:ascii="Arial" w:hAnsi="Arial" w:cs="Arial"/>
          <w:b/>
          <w:bCs/>
          <w:rPrChange w:id="19" w:author="Rany M Salem" w:date="2025-07-16T15:31:00Z" w16du:dateUtc="2025-07-16T22:31:00Z">
            <w:rPr>
              <w:rFonts w:ascii="Arial" w:hAnsi="Arial" w:cs="Arial"/>
            </w:rPr>
          </w:rPrChange>
        </w:rPr>
      </w:pPr>
      <w:r w:rsidRPr="00881B9A">
        <w:rPr>
          <w:rFonts w:ascii="Arial" w:hAnsi="Arial" w:cs="Arial"/>
          <w:b/>
          <w:bCs/>
          <w:rPrChange w:id="20" w:author="Rany M Salem" w:date="2025-07-16T15:31:00Z" w16du:dateUtc="2025-07-16T22:31:00Z">
            <w:rPr>
              <w:rFonts w:ascii="Arial" w:hAnsi="Arial" w:cs="Arial"/>
            </w:rPr>
          </w:rPrChange>
        </w:rPr>
        <w:t>Comments to the Author</w:t>
      </w:r>
    </w:p>
    <w:p w14:paraId="7715CF96" w14:textId="77777777" w:rsidR="00AC12EC" w:rsidRPr="00881B9A" w:rsidRDefault="00AC12EC" w:rsidP="00AC12EC">
      <w:pPr>
        <w:rPr>
          <w:rFonts w:ascii="Arial" w:hAnsi="Arial" w:cs="Arial"/>
          <w:b/>
          <w:bCs/>
          <w:rPrChange w:id="21" w:author="Rany M Salem" w:date="2025-07-16T15:31:00Z" w16du:dateUtc="2025-07-16T22:31:00Z">
            <w:rPr>
              <w:rFonts w:ascii="Arial" w:hAnsi="Arial" w:cs="Arial"/>
            </w:rPr>
          </w:rPrChange>
        </w:rPr>
      </w:pPr>
      <w:r w:rsidRPr="00881B9A">
        <w:rPr>
          <w:rFonts w:ascii="Arial" w:hAnsi="Arial" w:cs="Arial"/>
          <w:b/>
          <w:bCs/>
          <w:rPrChange w:id="22" w:author="Rany M Salem" w:date="2025-07-16T15:31:00Z" w16du:dateUtc="2025-07-16T22:31:00Z">
            <w:rPr>
              <w:rFonts w:ascii="Arial" w:hAnsi="Arial" w:cs="Arial"/>
            </w:rPr>
          </w:rPrChange>
        </w:rPr>
        <w:t>This study introduced a novel tool, Kinship Decouple and Phenotype Selection (KDPS), designed to address statistical biases arising from genetic relatedness in genomic studies. Notably, KDPS innovated by incorporating phenotype prioritization during the removal of related individuals, aiming to maximize the retention of subjects with target phenotypes (e.g., rare diseases or specific exposures) and thereby enhance statistical power. Overall, this research contributes valuable knowledge to the field, but addressing these concerns will strengthen its impact.</w:t>
      </w:r>
    </w:p>
    <w:p w14:paraId="6447F0B0" w14:textId="77777777" w:rsidR="00AC12EC" w:rsidRPr="00881B9A" w:rsidRDefault="00AC12EC" w:rsidP="00AC12EC">
      <w:pPr>
        <w:rPr>
          <w:rFonts w:ascii="Arial" w:hAnsi="Arial" w:cs="Arial"/>
        </w:rPr>
      </w:pPr>
    </w:p>
    <w:p w14:paraId="1AC9B783" w14:textId="77777777" w:rsidR="00AC12EC" w:rsidRPr="00881B9A" w:rsidRDefault="00AC12EC" w:rsidP="00AC12EC">
      <w:pPr>
        <w:rPr>
          <w:rFonts w:ascii="Arial" w:hAnsi="Arial" w:cs="Arial"/>
        </w:rPr>
      </w:pPr>
    </w:p>
    <w:p w14:paraId="4791E665" w14:textId="77777777" w:rsidR="00AC12EC" w:rsidRPr="00881B9A" w:rsidRDefault="00AC12EC" w:rsidP="00AC12EC">
      <w:pPr>
        <w:rPr>
          <w:rFonts w:ascii="Arial" w:hAnsi="Arial" w:cs="Arial"/>
          <w:b/>
          <w:bCs/>
          <w:rPrChange w:id="23" w:author="Rany M Salem" w:date="2025-07-16T15:31:00Z" w16du:dateUtc="2025-07-16T22:31:00Z">
            <w:rPr>
              <w:rFonts w:ascii="Arial" w:hAnsi="Arial" w:cs="Arial"/>
            </w:rPr>
          </w:rPrChange>
        </w:rPr>
      </w:pPr>
      <w:r w:rsidRPr="00881B9A">
        <w:rPr>
          <w:rFonts w:ascii="Arial" w:hAnsi="Arial" w:cs="Arial"/>
          <w:b/>
          <w:bCs/>
          <w:rPrChange w:id="24" w:author="Rany M Salem" w:date="2025-07-16T15:31:00Z" w16du:dateUtc="2025-07-16T22:31:00Z">
            <w:rPr>
              <w:rFonts w:ascii="Arial" w:hAnsi="Arial" w:cs="Arial"/>
            </w:rPr>
          </w:rPrChange>
        </w:rPr>
        <w:t>1.The manuscript states: “...sequentially eliminating subjects with the lowest phenotypic weight who are related to more than m−f subjects, where m is the number of related pairs of the subject in the cohort who is related to the most people...” (Page 4, Lines 51–55). However, it remains unclear whether m refers to the initial maximum connectivity or is dynamically updated after each iteration. If m is calculated once from the initial network, the algorithm may fail to adapt to evolving network structures during iterative pruning. If m is dynamically updated (e.g., recalculated after each iteration), the frequency of updates and computational overhead must be explicitly described.</w:t>
      </w:r>
    </w:p>
    <w:p w14:paraId="4340874F" w14:textId="77777777" w:rsidR="00AC12EC" w:rsidRPr="00881B9A" w:rsidRDefault="00AC12EC" w:rsidP="00AC12EC">
      <w:pPr>
        <w:rPr>
          <w:rFonts w:ascii="Arial" w:hAnsi="Arial" w:cs="Arial"/>
        </w:rPr>
      </w:pPr>
    </w:p>
    <w:p w14:paraId="5A82AFAF" w14:textId="4C645CC5" w:rsidR="00AC12EC" w:rsidRDefault="00300B1E" w:rsidP="00AC12EC">
      <w:pPr>
        <w:rPr>
          <w:ins w:id="25" w:author="Rany M Salem" w:date="2025-07-16T15:45:00Z" w16du:dateUtc="2025-07-16T22:45:00Z"/>
          <w:rFonts w:ascii="Arial" w:hAnsi="Arial" w:cs="Arial"/>
        </w:rPr>
      </w:pPr>
      <w:ins w:id="26" w:author="Rany M Salem" w:date="2025-07-16T15:17:00Z" w16du:dateUtc="2025-07-16T22:17:00Z">
        <w:r w:rsidRPr="00881B9A">
          <w:rPr>
            <w:rFonts w:ascii="Arial" w:hAnsi="Arial" w:cs="Arial"/>
            <w:b/>
            <w:bCs/>
            <w:rPrChange w:id="27" w:author="Rany M Salem" w:date="2025-07-16T15:31:00Z" w16du:dateUtc="2025-07-16T22:31:00Z">
              <w:rPr>
                <w:rFonts w:ascii="Arial" w:hAnsi="Arial" w:cs="Arial"/>
                <w:sz w:val="22"/>
                <w:szCs w:val="22"/>
              </w:rPr>
            </w:rPrChange>
          </w:rPr>
          <w:t>Reviewer 1 – Response 1</w:t>
        </w:r>
        <w:r w:rsidRPr="00881B9A">
          <w:rPr>
            <w:rFonts w:ascii="Arial" w:hAnsi="Arial" w:cs="Arial"/>
            <w:b/>
            <w:bCs/>
            <w:rPrChange w:id="28" w:author="Rany M Salem" w:date="2025-07-16T15:31:00Z" w16du:dateUtc="2025-07-16T22:31:00Z">
              <w:rPr>
                <w:rFonts w:ascii="Arial" w:hAnsi="Arial" w:cs="Arial"/>
                <w:b/>
                <w:bCs/>
                <w:sz w:val="22"/>
                <w:szCs w:val="22"/>
              </w:rPr>
            </w:rPrChange>
          </w:rPr>
          <w:t xml:space="preserve">: </w:t>
        </w:r>
      </w:ins>
      <w:r w:rsidR="00FF1D1C" w:rsidRPr="00881B9A">
        <w:rPr>
          <w:rFonts w:ascii="Arial" w:hAnsi="Arial" w:cs="Arial"/>
          <w:rPrChange w:id="29" w:author="Rany M Salem" w:date="2025-07-16T15:31:00Z" w16du:dateUtc="2025-07-16T22:31:00Z">
            <w:rPr>
              <w:rFonts w:ascii="Arial" w:hAnsi="Arial" w:cs="Arial"/>
              <w:color w:val="002060"/>
            </w:rPr>
          </w:rPrChange>
        </w:rPr>
        <w:t xml:space="preserve">We thank the reviewer for </w:t>
      </w:r>
      <w:ins w:id="30" w:author="Rany M Salem" w:date="2025-07-16T15:40:00Z" w16du:dateUtc="2025-07-16T22:40:00Z">
        <w:r w:rsidR="00881B9A">
          <w:rPr>
            <w:rFonts w:ascii="Arial" w:hAnsi="Arial" w:cs="Arial"/>
          </w:rPr>
          <w:t xml:space="preserve">this </w:t>
        </w:r>
      </w:ins>
      <w:del w:id="31" w:author="Rany M Salem" w:date="2025-07-16T15:32:00Z" w16du:dateUtc="2025-07-16T22:32:00Z">
        <w:r w:rsidR="00FF1D1C" w:rsidRPr="00881B9A" w:rsidDel="00881B9A">
          <w:rPr>
            <w:rFonts w:ascii="Arial" w:hAnsi="Arial" w:cs="Arial"/>
            <w:rPrChange w:id="32" w:author="Rany M Salem" w:date="2025-07-16T15:31:00Z" w16du:dateUtc="2025-07-16T22:31:00Z">
              <w:rPr>
                <w:rFonts w:ascii="Arial" w:hAnsi="Arial" w:cs="Arial"/>
                <w:color w:val="002060"/>
              </w:rPr>
            </w:rPrChange>
          </w:rPr>
          <w:delText xml:space="preserve">their </w:delText>
        </w:r>
      </w:del>
      <w:ins w:id="33" w:author="Rany M Salem" w:date="2025-07-16T15:32:00Z" w16du:dateUtc="2025-07-16T22:32:00Z">
        <w:r w:rsidR="00881B9A">
          <w:rPr>
            <w:rFonts w:ascii="Arial" w:hAnsi="Arial" w:cs="Arial"/>
          </w:rPr>
          <w:t>important</w:t>
        </w:r>
      </w:ins>
      <w:del w:id="34" w:author="Rany M Salem" w:date="2025-07-16T15:32:00Z" w16du:dateUtc="2025-07-16T22:32:00Z">
        <w:r w:rsidR="00FF1D1C" w:rsidRPr="00881B9A" w:rsidDel="00881B9A">
          <w:rPr>
            <w:rFonts w:ascii="Arial" w:hAnsi="Arial" w:cs="Arial"/>
            <w:rPrChange w:id="35" w:author="Rany M Salem" w:date="2025-07-16T15:31:00Z" w16du:dateUtc="2025-07-16T22:31:00Z">
              <w:rPr>
                <w:rFonts w:ascii="Arial" w:hAnsi="Arial" w:cs="Arial"/>
                <w:color w:val="002060"/>
              </w:rPr>
            </w:rPrChange>
          </w:rPr>
          <w:delText>careful reading and insightful</w:delText>
        </w:r>
      </w:del>
      <w:r w:rsidR="00FF1D1C" w:rsidRPr="00881B9A">
        <w:rPr>
          <w:rFonts w:ascii="Arial" w:hAnsi="Arial" w:cs="Arial"/>
          <w:rPrChange w:id="36" w:author="Rany M Salem" w:date="2025-07-16T15:31:00Z" w16du:dateUtc="2025-07-16T22:31:00Z">
            <w:rPr>
              <w:rFonts w:ascii="Arial" w:hAnsi="Arial" w:cs="Arial"/>
              <w:color w:val="002060"/>
            </w:rPr>
          </w:rPrChange>
        </w:rPr>
        <w:t xml:space="preserve"> question</w:t>
      </w:r>
      <w:ins w:id="37" w:author="Rany M Salem" w:date="2025-07-16T15:40:00Z" w16du:dateUtc="2025-07-16T22:40:00Z">
        <w:r w:rsidR="00881B9A">
          <w:rPr>
            <w:rFonts w:ascii="Arial" w:hAnsi="Arial" w:cs="Arial"/>
          </w:rPr>
          <w:t>. We have revised the manuscript to</w:t>
        </w:r>
      </w:ins>
      <w:ins w:id="38" w:author="Rany M Salem" w:date="2025-07-16T15:41:00Z" w16du:dateUtc="2025-07-16T22:41:00Z">
        <w:r w:rsidR="00881B9A">
          <w:rPr>
            <w:rFonts w:ascii="Arial" w:hAnsi="Arial" w:cs="Arial"/>
          </w:rPr>
          <w:t xml:space="preserve"> </w:t>
        </w:r>
      </w:ins>
      <w:del w:id="39" w:author="Rany M Salem" w:date="2025-07-16T15:33:00Z" w16du:dateUtc="2025-07-16T22:33:00Z">
        <w:r w:rsidR="00FF1D1C" w:rsidRPr="00881B9A" w:rsidDel="00881B9A">
          <w:rPr>
            <w:rFonts w:ascii="Arial" w:hAnsi="Arial" w:cs="Arial"/>
            <w:rPrChange w:id="40" w:author="Rany M Salem" w:date="2025-07-16T15:31:00Z" w16du:dateUtc="2025-07-16T22:31:00Z">
              <w:rPr>
                <w:rFonts w:ascii="Arial" w:hAnsi="Arial" w:cs="Arial"/>
                <w:color w:val="002060"/>
              </w:rPr>
            </w:rPrChange>
          </w:rPr>
          <w:delText xml:space="preserve">. We acknowledge that this point was not </w:delText>
        </w:r>
      </w:del>
      <w:r w:rsidR="00FF1D1C" w:rsidRPr="00881B9A">
        <w:rPr>
          <w:rFonts w:ascii="Arial" w:hAnsi="Arial" w:cs="Arial"/>
          <w:rPrChange w:id="41" w:author="Rany M Salem" w:date="2025-07-16T15:31:00Z" w16du:dateUtc="2025-07-16T22:31:00Z">
            <w:rPr>
              <w:rFonts w:ascii="Arial" w:hAnsi="Arial" w:cs="Arial"/>
              <w:color w:val="002060"/>
            </w:rPr>
          </w:rPrChange>
        </w:rPr>
        <w:t xml:space="preserve">sufficiently </w:t>
      </w:r>
      <w:ins w:id="42" w:author="Rany M Salem" w:date="2025-07-16T15:34:00Z" w16du:dateUtc="2025-07-16T22:34:00Z">
        <w:r w:rsidR="00881B9A">
          <w:rPr>
            <w:rFonts w:ascii="Arial" w:hAnsi="Arial" w:cs="Arial"/>
          </w:rPr>
          <w:t xml:space="preserve">articulate the </w:t>
        </w:r>
      </w:ins>
      <w:ins w:id="43" w:author="Rany M Salem" w:date="2025-07-16T15:40:00Z" w16du:dateUtc="2025-07-16T22:40:00Z">
        <w:r w:rsidR="00881B9A">
          <w:rPr>
            <w:rFonts w:ascii="Arial" w:hAnsi="Arial" w:cs="Arial"/>
          </w:rPr>
          <w:t xml:space="preserve">necessary </w:t>
        </w:r>
      </w:ins>
      <w:ins w:id="44" w:author="Rany M Salem" w:date="2025-07-16T15:34:00Z" w16du:dateUtc="2025-07-16T22:34:00Z">
        <w:r w:rsidR="00881B9A">
          <w:rPr>
            <w:rFonts w:ascii="Arial" w:hAnsi="Arial" w:cs="Arial"/>
          </w:rPr>
          <w:t>details</w:t>
        </w:r>
      </w:ins>
      <w:del w:id="45" w:author="Rany M Salem" w:date="2025-07-16T15:33:00Z" w16du:dateUtc="2025-07-16T22:33:00Z">
        <w:r w:rsidR="00FF1D1C" w:rsidRPr="00881B9A" w:rsidDel="00881B9A">
          <w:rPr>
            <w:rFonts w:ascii="Arial" w:hAnsi="Arial" w:cs="Arial"/>
            <w:rPrChange w:id="46" w:author="Rany M Salem" w:date="2025-07-16T15:31:00Z" w16du:dateUtc="2025-07-16T22:31:00Z">
              <w:rPr>
                <w:rFonts w:ascii="Arial" w:hAnsi="Arial" w:cs="Arial"/>
                <w:color w:val="002060"/>
              </w:rPr>
            </w:rPrChange>
          </w:rPr>
          <w:delText xml:space="preserve">clear </w:delText>
        </w:r>
      </w:del>
      <w:del w:id="47" w:author="Rany M Salem" w:date="2025-07-16T15:34:00Z" w16du:dateUtc="2025-07-16T22:34:00Z">
        <w:r w:rsidR="00FF1D1C" w:rsidRPr="00881B9A" w:rsidDel="00881B9A">
          <w:rPr>
            <w:rFonts w:ascii="Arial" w:hAnsi="Arial" w:cs="Arial"/>
            <w:rPrChange w:id="48" w:author="Rany M Salem" w:date="2025-07-16T15:31:00Z" w16du:dateUtc="2025-07-16T22:31:00Z">
              <w:rPr>
                <w:rFonts w:ascii="Arial" w:hAnsi="Arial" w:cs="Arial"/>
                <w:color w:val="002060"/>
              </w:rPr>
            </w:rPrChange>
          </w:rPr>
          <w:delText>in the original manuscript</w:delText>
        </w:r>
      </w:del>
      <w:r w:rsidR="00FF1D1C" w:rsidRPr="00881B9A">
        <w:rPr>
          <w:rFonts w:ascii="Arial" w:hAnsi="Arial" w:cs="Arial"/>
          <w:rPrChange w:id="49" w:author="Rany M Salem" w:date="2025-07-16T15:31:00Z" w16du:dateUtc="2025-07-16T22:31:00Z">
            <w:rPr>
              <w:rFonts w:ascii="Arial" w:hAnsi="Arial" w:cs="Arial"/>
              <w:color w:val="002060"/>
            </w:rPr>
          </w:rPrChange>
        </w:rPr>
        <w:t xml:space="preserve">. As suggested, we have clarified that the parameter *m* is recalculated dynamically after each iteration, enabling the algorithm to adaptively respond to changes in the evolving network topology. We have revised the manuscript text </w:t>
      </w:r>
      <w:ins w:id="50" w:author="Rany M Salem" w:date="2025-07-16T15:51:00Z" w16du:dateUtc="2025-07-16T22:51:00Z">
        <w:r w:rsidR="00046A1F">
          <w:rPr>
            <w:rFonts w:ascii="Arial" w:hAnsi="Arial" w:cs="Arial"/>
          </w:rPr>
          <w:t>(</w:t>
        </w:r>
        <w:r w:rsidR="00046A1F" w:rsidRPr="00046A1F">
          <w:rPr>
            <w:rFonts w:ascii="Arial" w:hAnsi="Arial" w:cs="Arial"/>
            <w:rPrChange w:id="51" w:author="Rany M Salem" w:date="2025-07-16T15:51:00Z" w16du:dateUtc="2025-07-16T22:51:00Z">
              <w:rPr>
                <w:rFonts w:ascii="Arial" w:hAnsi="Arial" w:cs="Arial"/>
                <w:u w:val="single"/>
              </w:rPr>
            </w:rPrChange>
          </w:rPr>
          <w:t>Materials and methods, lines: 1</w:t>
        </w:r>
      </w:ins>
      <w:ins w:id="52" w:author="Gu, Wanjun" w:date="2025-07-17T14:50:00Z" w16du:dateUtc="2025-07-17T21:50:00Z">
        <w:r w:rsidR="00E74442">
          <w:rPr>
            <w:rFonts w:ascii="Arial" w:hAnsi="Arial" w:cs="Arial" w:hint="eastAsia"/>
          </w:rPr>
          <w:t>4</w:t>
        </w:r>
      </w:ins>
      <w:ins w:id="53" w:author="Rany M Salem" w:date="2025-07-16T15:51:00Z" w16du:dateUtc="2025-07-16T22:51:00Z">
        <w:del w:id="54" w:author="Gu, Wanjun" w:date="2025-07-17T14:50:00Z" w16du:dateUtc="2025-07-17T21:50:00Z">
          <w:r w:rsidR="00046A1F" w:rsidRPr="00046A1F" w:rsidDel="00E74442">
            <w:rPr>
              <w:rFonts w:ascii="Arial" w:hAnsi="Arial" w:cs="Arial"/>
              <w:rPrChange w:id="55" w:author="Rany M Salem" w:date="2025-07-16T15:51:00Z" w16du:dateUtc="2025-07-16T22:51:00Z">
                <w:rPr>
                  <w:rFonts w:ascii="Arial" w:hAnsi="Arial" w:cs="Arial"/>
                  <w:u w:val="single"/>
                </w:rPr>
              </w:rPrChange>
            </w:rPr>
            <w:delText>3</w:delText>
          </w:r>
        </w:del>
        <w:r w:rsidR="00046A1F" w:rsidRPr="00046A1F">
          <w:rPr>
            <w:rFonts w:ascii="Arial" w:hAnsi="Arial" w:cs="Arial"/>
            <w:rPrChange w:id="56" w:author="Rany M Salem" w:date="2025-07-16T15:51:00Z" w16du:dateUtc="2025-07-16T22:51:00Z">
              <w:rPr>
                <w:rFonts w:ascii="Arial" w:hAnsi="Arial" w:cs="Arial"/>
                <w:u w:val="single"/>
              </w:rPr>
            </w:rPrChange>
          </w:rPr>
          <w:t>1-1</w:t>
        </w:r>
      </w:ins>
      <w:ins w:id="57" w:author="Gu, Wanjun" w:date="2025-07-17T14:50:00Z" w16du:dateUtc="2025-07-17T21:50:00Z">
        <w:r w:rsidR="00E74442">
          <w:rPr>
            <w:rFonts w:ascii="Arial" w:hAnsi="Arial" w:cs="Arial" w:hint="eastAsia"/>
          </w:rPr>
          <w:t>46</w:t>
        </w:r>
      </w:ins>
      <w:ins w:id="58" w:author="Rany M Salem" w:date="2025-07-16T15:51:00Z" w16du:dateUtc="2025-07-16T22:51:00Z">
        <w:del w:id="59" w:author="Gu, Wanjun" w:date="2025-07-17T14:50:00Z" w16du:dateUtc="2025-07-17T21:50:00Z">
          <w:r w:rsidR="00046A1F" w:rsidRPr="00046A1F" w:rsidDel="00E74442">
            <w:rPr>
              <w:rFonts w:ascii="Arial" w:hAnsi="Arial" w:cs="Arial"/>
              <w:rPrChange w:id="60" w:author="Rany M Salem" w:date="2025-07-16T15:51:00Z" w16du:dateUtc="2025-07-16T22:51:00Z">
                <w:rPr>
                  <w:rFonts w:ascii="Arial" w:hAnsi="Arial" w:cs="Arial"/>
                  <w:u w:val="single"/>
                </w:rPr>
              </w:rPrChange>
            </w:rPr>
            <w:delText>37</w:delText>
          </w:r>
        </w:del>
        <w:r w:rsidR="00046A1F">
          <w:rPr>
            <w:rFonts w:ascii="Arial" w:hAnsi="Arial" w:cs="Arial"/>
          </w:rPr>
          <w:t xml:space="preserve">) </w:t>
        </w:r>
      </w:ins>
      <w:r w:rsidR="00FF1D1C" w:rsidRPr="00881B9A">
        <w:rPr>
          <w:rFonts w:ascii="Arial" w:hAnsi="Arial" w:cs="Arial"/>
          <w:rPrChange w:id="61" w:author="Rany M Salem" w:date="2025-07-16T15:31:00Z" w16du:dateUtc="2025-07-16T22:31:00Z">
            <w:rPr>
              <w:rFonts w:ascii="Arial" w:hAnsi="Arial" w:cs="Arial"/>
              <w:color w:val="002060"/>
            </w:rPr>
          </w:rPrChange>
        </w:rPr>
        <w:t xml:space="preserve">accordingly to improve clarity: </w:t>
      </w:r>
      <w:del w:id="62" w:author="Rany M Salem" w:date="2025-07-16T15:51:00Z" w16du:dateUtc="2025-07-16T22:51:00Z">
        <w:r w:rsidR="00FF1D1C" w:rsidRPr="00881B9A" w:rsidDel="00046A1F">
          <w:rPr>
            <w:rFonts w:ascii="Arial" w:hAnsi="Arial" w:cs="Arial"/>
            <w:rPrChange w:id="63" w:author="Rany M Salem" w:date="2025-07-16T15:31:00Z" w16du:dateUtc="2025-07-16T22:31:00Z">
              <w:rPr>
                <w:rFonts w:ascii="Arial" w:hAnsi="Arial" w:cs="Arial"/>
                <w:color w:val="002060"/>
              </w:rPr>
            </w:rPrChange>
          </w:rPr>
          <w:delText>(After each iteration, the algorithm recalculates … as the network is refined).</w:delText>
        </w:r>
      </w:del>
    </w:p>
    <w:p w14:paraId="39FE1CAE" w14:textId="77777777" w:rsidR="00161C0F" w:rsidRDefault="00161C0F" w:rsidP="00AC12EC">
      <w:pPr>
        <w:rPr>
          <w:ins w:id="64" w:author="Rany M Salem" w:date="2025-07-16T15:45:00Z" w16du:dateUtc="2025-07-16T22:45:00Z"/>
          <w:rFonts w:ascii="Arial" w:hAnsi="Arial" w:cs="Arial"/>
        </w:rPr>
      </w:pPr>
    </w:p>
    <w:p w14:paraId="5AAC3401" w14:textId="7987D4B1" w:rsidR="00161C0F" w:rsidRDefault="00161C0F">
      <w:pPr>
        <w:ind w:left="720"/>
        <w:rPr>
          <w:ins w:id="65" w:author="Rany M Salem" w:date="2025-07-16T15:45:00Z" w16du:dateUtc="2025-07-16T22:45:00Z"/>
          <w:rFonts w:ascii="Arial" w:hAnsi="Arial" w:cs="Arial"/>
        </w:rPr>
        <w:pPrChange w:id="66" w:author="Rany M Salem" w:date="2025-07-16T15:48:00Z" w16du:dateUtc="2025-07-16T22:48:00Z">
          <w:pPr/>
        </w:pPrChange>
      </w:pPr>
      <w:ins w:id="67" w:author="Rany M Salem" w:date="2025-07-16T15:45:00Z" w16du:dateUtc="2025-07-16T22:45:00Z">
        <w:r>
          <w:rPr>
            <w:rFonts w:ascii="Arial" w:hAnsi="Arial" w:cs="Arial"/>
          </w:rPr>
          <w:t>“</w:t>
        </w:r>
        <w:r w:rsidRPr="00035E53">
          <w:rPr>
            <w:rFonts w:ascii="Arial" w:hAnsi="Arial" w:cs="Arial"/>
          </w:rPr>
          <w:t>After each iteration, the algorithm recalculates m to reflect the current maximum</w:t>
        </w:r>
      </w:ins>
      <w:ins w:id="68" w:author="Rany M Salem" w:date="2025-07-16T15:48:00Z" w16du:dateUtc="2025-07-16T22:48:00Z">
        <w:r w:rsidR="00AD2575">
          <w:rPr>
            <w:rFonts w:ascii="Arial" w:hAnsi="Arial" w:cs="Arial"/>
          </w:rPr>
          <w:t xml:space="preserve"> </w:t>
        </w:r>
      </w:ins>
      <w:ins w:id="69" w:author="Rany M Salem" w:date="2025-07-16T15:45:00Z" w16du:dateUtc="2025-07-16T22:45:00Z">
        <w:r w:rsidRPr="00035E53">
          <w:rPr>
            <w:rFonts w:ascii="Arial" w:hAnsi="Arial" w:cs="Arial"/>
          </w:rPr>
          <w:t>number of relationships in the updated network, ensuring that the pruning criterion m − f dynamically adapts to the evolving structure of the cohort. This iterative update continues until no subject exceeds the relatedness threshold and helps maintain optimal pruning sensitivity as the network is refined.</w:t>
        </w:r>
        <w:r>
          <w:rPr>
            <w:rFonts w:ascii="Arial" w:hAnsi="Arial" w:cs="Arial"/>
          </w:rPr>
          <w:t>”</w:t>
        </w:r>
      </w:ins>
    </w:p>
    <w:p w14:paraId="1BA47131" w14:textId="77777777" w:rsidR="00161C0F" w:rsidRPr="00881B9A" w:rsidRDefault="00161C0F" w:rsidP="00AC12EC">
      <w:pPr>
        <w:rPr>
          <w:rFonts w:ascii="Arial" w:hAnsi="Arial" w:cs="Arial"/>
          <w:rPrChange w:id="70" w:author="Rany M Salem" w:date="2025-07-16T15:31:00Z" w16du:dateUtc="2025-07-16T22:31:00Z">
            <w:rPr>
              <w:rFonts w:ascii="Arial" w:hAnsi="Arial" w:cs="Arial"/>
              <w:color w:val="002060"/>
            </w:rPr>
          </w:rPrChange>
        </w:rPr>
      </w:pPr>
    </w:p>
    <w:p w14:paraId="6C1B7455" w14:textId="77777777" w:rsidR="00FF1D1C" w:rsidRPr="00881B9A" w:rsidRDefault="00FF1D1C" w:rsidP="00AC12EC">
      <w:pPr>
        <w:rPr>
          <w:rFonts w:ascii="Arial" w:hAnsi="Arial" w:cs="Arial"/>
        </w:rPr>
      </w:pPr>
    </w:p>
    <w:p w14:paraId="1D93BAA4" w14:textId="77777777" w:rsidR="00AC12EC" w:rsidRPr="00881B9A" w:rsidRDefault="00AC12EC" w:rsidP="00AC12EC">
      <w:pPr>
        <w:rPr>
          <w:rFonts w:ascii="Arial" w:hAnsi="Arial" w:cs="Arial"/>
          <w:b/>
          <w:bCs/>
          <w:rPrChange w:id="71" w:author="Rany M Salem" w:date="2025-07-16T15:31:00Z" w16du:dateUtc="2025-07-16T22:31:00Z">
            <w:rPr>
              <w:rFonts w:ascii="Arial" w:hAnsi="Arial" w:cs="Arial"/>
            </w:rPr>
          </w:rPrChange>
        </w:rPr>
      </w:pPr>
      <w:r w:rsidRPr="00881B9A">
        <w:rPr>
          <w:rFonts w:ascii="Arial" w:hAnsi="Arial" w:cs="Arial"/>
          <w:b/>
          <w:bCs/>
          <w:rPrChange w:id="72" w:author="Rany M Salem" w:date="2025-07-16T15:31:00Z" w16du:dateUtc="2025-07-16T22:31:00Z">
            <w:rPr>
              <w:rFonts w:ascii="Arial" w:hAnsi="Arial" w:cs="Arial"/>
            </w:rPr>
          </w:rPrChange>
        </w:rPr>
        <w:lastRenderedPageBreak/>
        <w:t>2.While the study mentions that the fuzziness score (f) is user-configurable and tested values f = 0,1,2,5,10, it did not provide practical guidelines for selecting f based on network density (e.g., sparse vs. dense kinship networks) or phenotype distribution (e.g., rare vs. common phenotypes).</w:t>
      </w:r>
    </w:p>
    <w:p w14:paraId="476BF05B" w14:textId="77777777" w:rsidR="00AC12EC" w:rsidRPr="00881B9A" w:rsidRDefault="00AC12EC" w:rsidP="00AC12EC">
      <w:pPr>
        <w:rPr>
          <w:rFonts w:ascii="Arial" w:hAnsi="Arial" w:cs="Arial"/>
        </w:rPr>
      </w:pPr>
    </w:p>
    <w:p w14:paraId="6CBD8190" w14:textId="2BBC1649" w:rsidR="005F21E5" w:rsidRDefault="00300B1E" w:rsidP="00AC12EC">
      <w:pPr>
        <w:rPr>
          <w:ins w:id="73" w:author="Rany M Salem" w:date="2025-07-16T16:08:00Z" w16du:dateUtc="2025-07-16T23:08:00Z"/>
          <w:rFonts w:ascii="Arial" w:hAnsi="Arial" w:cs="Arial"/>
        </w:rPr>
      </w:pPr>
      <w:ins w:id="74" w:author="Rany M Salem" w:date="2025-07-16T15:17:00Z" w16du:dateUtc="2025-07-16T22:17:00Z">
        <w:r w:rsidRPr="00881B9A">
          <w:rPr>
            <w:rFonts w:ascii="Arial" w:hAnsi="Arial" w:cs="Arial"/>
            <w:b/>
            <w:bCs/>
            <w:rPrChange w:id="75" w:author="Rany M Salem" w:date="2025-07-16T15:31:00Z" w16du:dateUtc="2025-07-16T22:31:00Z">
              <w:rPr>
                <w:rFonts w:ascii="Arial" w:hAnsi="Arial" w:cs="Arial"/>
                <w:b/>
                <w:bCs/>
                <w:sz w:val="22"/>
                <w:szCs w:val="22"/>
              </w:rPr>
            </w:rPrChange>
          </w:rPr>
          <w:t xml:space="preserve">Reviewer 1 – Response 2: </w:t>
        </w:r>
      </w:ins>
      <w:r w:rsidR="00FF1D1C" w:rsidRPr="00881B9A">
        <w:rPr>
          <w:rFonts w:ascii="Arial" w:hAnsi="Arial" w:cs="Arial"/>
          <w:rPrChange w:id="76" w:author="Rany M Salem" w:date="2025-07-16T15:31:00Z" w16du:dateUtc="2025-07-16T22:31:00Z">
            <w:rPr>
              <w:rFonts w:ascii="Arial" w:hAnsi="Arial" w:cs="Arial"/>
              <w:color w:val="002060"/>
            </w:rPr>
          </w:rPrChange>
        </w:rPr>
        <w:t xml:space="preserve">We </w:t>
      </w:r>
      <w:del w:id="77" w:author="Rany M Salem" w:date="2025-07-16T16:04:00Z" w16du:dateUtc="2025-07-16T23:04:00Z">
        <w:r w:rsidR="00FF1D1C" w:rsidRPr="00881B9A" w:rsidDel="00954F26">
          <w:rPr>
            <w:rFonts w:ascii="Arial" w:hAnsi="Arial" w:cs="Arial"/>
            <w:rPrChange w:id="78" w:author="Rany M Salem" w:date="2025-07-16T15:31:00Z" w16du:dateUtc="2025-07-16T22:31:00Z">
              <w:rPr>
                <w:rFonts w:ascii="Arial" w:hAnsi="Arial" w:cs="Arial"/>
                <w:color w:val="002060"/>
              </w:rPr>
            </w:rPrChange>
          </w:rPr>
          <w:delText xml:space="preserve">sincerely </w:delText>
        </w:r>
      </w:del>
      <w:r w:rsidR="00FF1D1C" w:rsidRPr="00881B9A">
        <w:rPr>
          <w:rFonts w:ascii="Arial" w:hAnsi="Arial" w:cs="Arial"/>
          <w:rPrChange w:id="79" w:author="Rany M Salem" w:date="2025-07-16T15:31:00Z" w16du:dateUtc="2025-07-16T22:31:00Z">
            <w:rPr>
              <w:rFonts w:ascii="Arial" w:hAnsi="Arial" w:cs="Arial"/>
              <w:color w:val="002060"/>
            </w:rPr>
          </w:rPrChange>
        </w:rPr>
        <w:t>appreciate the reviewer’s valuable suggestion</w:t>
      </w:r>
      <w:ins w:id="80" w:author="Rany M Salem" w:date="2025-07-16T16:04:00Z" w16du:dateUtc="2025-07-16T23:04:00Z">
        <w:r w:rsidR="00954F26">
          <w:rPr>
            <w:rFonts w:ascii="Arial" w:hAnsi="Arial" w:cs="Arial"/>
          </w:rPr>
          <w:t xml:space="preserve"> and </w:t>
        </w:r>
      </w:ins>
      <w:del w:id="81" w:author="Rany M Salem" w:date="2025-07-16T16:04:00Z" w16du:dateUtc="2025-07-16T23:04:00Z">
        <w:r w:rsidR="00FF1D1C" w:rsidRPr="00881B9A" w:rsidDel="00954F26">
          <w:rPr>
            <w:rFonts w:ascii="Arial" w:hAnsi="Arial" w:cs="Arial"/>
            <w:rPrChange w:id="82" w:author="Rany M Salem" w:date="2025-07-16T15:31:00Z" w16du:dateUtc="2025-07-16T22:31:00Z">
              <w:rPr>
                <w:rFonts w:ascii="Arial" w:hAnsi="Arial" w:cs="Arial"/>
                <w:color w:val="002060"/>
              </w:rPr>
            </w:rPrChange>
          </w:rPr>
          <w:delText xml:space="preserve">. We </w:delText>
        </w:r>
      </w:del>
      <w:r w:rsidR="00FF1D1C" w:rsidRPr="00881B9A">
        <w:rPr>
          <w:rFonts w:ascii="Arial" w:hAnsi="Arial" w:cs="Arial"/>
          <w:rPrChange w:id="83" w:author="Rany M Salem" w:date="2025-07-16T15:31:00Z" w16du:dateUtc="2025-07-16T22:31:00Z">
            <w:rPr>
              <w:rFonts w:ascii="Arial" w:hAnsi="Arial" w:cs="Arial"/>
              <w:color w:val="002060"/>
            </w:rPr>
          </w:rPrChange>
        </w:rPr>
        <w:t>have now expanded our explanation of the fuzziness score</w:t>
      </w:r>
      <w:ins w:id="84" w:author="Rany M Salem" w:date="2025-07-16T16:04:00Z" w16du:dateUtc="2025-07-16T23:04:00Z">
        <w:r w:rsidR="00954F26">
          <w:rPr>
            <w:rFonts w:ascii="Arial" w:hAnsi="Arial" w:cs="Arial"/>
          </w:rPr>
          <w:t xml:space="preserve">. We have </w:t>
        </w:r>
      </w:ins>
      <w:del w:id="85" w:author="Rany M Salem" w:date="2025-07-16T16:04:00Z" w16du:dateUtc="2025-07-16T23:04:00Z">
        <w:r w:rsidR="00FF1D1C" w:rsidRPr="00881B9A" w:rsidDel="00954F26">
          <w:rPr>
            <w:rFonts w:ascii="Arial" w:hAnsi="Arial" w:cs="Arial"/>
            <w:rPrChange w:id="86" w:author="Rany M Salem" w:date="2025-07-16T15:31:00Z" w16du:dateUtc="2025-07-16T22:31:00Z">
              <w:rPr>
                <w:rFonts w:ascii="Arial" w:hAnsi="Arial" w:cs="Arial"/>
                <w:color w:val="002060"/>
              </w:rPr>
            </w:rPrChange>
          </w:rPr>
          <w:delText xml:space="preserve">, </w:delText>
        </w:r>
      </w:del>
      <w:r w:rsidR="00FF1D1C" w:rsidRPr="00881B9A">
        <w:rPr>
          <w:rFonts w:ascii="Arial" w:hAnsi="Arial" w:cs="Arial"/>
          <w:rPrChange w:id="87" w:author="Rany M Salem" w:date="2025-07-16T15:31:00Z" w16du:dateUtc="2025-07-16T22:31:00Z">
            <w:rPr>
              <w:rFonts w:ascii="Arial" w:hAnsi="Arial" w:cs="Arial"/>
              <w:color w:val="002060"/>
            </w:rPr>
          </w:rPrChange>
        </w:rPr>
        <w:t>includ</w:t>
      </w:r>
      <w:ins w:id="88" w:author="Rany M Salem" w:date="2025-07-16T16:04:00Z" w16du:dateUtc="2025-07-16T23:04:00Z">
        <w:r w:rsidR="00954F26">
          <w:rPr>
            <w:rFonts w:ascii="Arial" w:hAnsi="Arial" w:cs="Arial"/>
          </w:rPr>
          <w:t>ed</w:t>
        </w:r>
      </w:ins>
      <w:del w:id="89" w:author="Rany M Salem" w:date="2025-07-16T16:04:00Z" w16du:dateUtc="2025-07-16T23:04:00Z">
        <w:r w:rsidR="00FF1D1C" w:rsidRPr="00881B9A" w:rsidDel="00954F26">
          <w:rPr>
            <w:rFonts w:ascii="Arial" w:hAnsi="Arial" w:cs="Arial"/>
            <w:rPrChange w:id="90" w:author="Rany M Salem" w:date="2025-07-16T15:31:00Z" w16du:dateUtc="2025-07-16T22:31:00Z">
              <w:rPr>
                <w:rFonts w:ascii="Arial" w:hAnsi="Arial" w:cs="Arial"/>
                <w:color w:val="002060"/>
              </w:rPr>
            </w:rPrChange>
          </w:rPr>
          <w:delText>ing</w:delText>
        </w:r>
      </w:del>
      <w:r w:rsidR="00FF1D1C" w:rsidRPr="00881B9A">
        <w:rPr>
          <w:rFonts w:ascii="Arial" w:hAnsi="Arial" w:cs="Arial"/>
          <w:rPrChange w:id="91" w:author="Rany M Salem" w:date="2025-07-16T15:31:00Z" w16du:dateUtc="2025-07-16T22:31:00Z">
            <w:rPr>
              <w:rFonts w:ascii="Arial" w:hAnsi="Arial" w:cs="Arial"/>
              <w:color w:val="002060"/>
            </w:rPr>
          </w:rPrChange>
        </w:rPr>
        <w:t xml:space="preserve"> practical guidelines for its use. Specifically, we </w:t>
      </w:r>
      <w:ins w:id="92" w:author="Rany M Salem" w:date="2025-07-16T16:10:00Z" w16du:dateUtc="2025-07-16T23:10:00Z">
        <w:r w:rsidR="00954F26">
          <w:rPr>
            <w:rFonts w:ascii="Arial" w:hAnsi="Arial" w:cs="Arial"/>
          </w:rPr>
          <w:t xml:space="preserve">now </w:t>
        </w:r>
      </w:ins>
      <w:r w:rsidR="00FF1D1C" w:rsidRPr="00881B9A">
        <w:rPr>
          <w:rFonts w:ascii="Arial" w:hAnsi="Arial" w:cs="Arial"/>
          <w:rPrChange w:id="93" w:author="Rany M Salem" w:date="2025-07-16T15:31:00Z" w16du:dateUtc="2025-07-16T22:31:00Z">
            <w:rPr>
              <w:rFonts w:ascii="Arial" w:hAnsi="Arial" w:cs="Arial"/>
              <w:color w:val="002060"/>
            </w:rPr>
          </w:rPrChange>
        </w:rPr>
        <w:t xml:space="preserve">provide examples of typical use cases informed by the distribution of relatedness observed in population-scale datasets. </w:t>
      </w:r>
      <w:ins w:id="94" w:author="Rany M Salem" w:date="2025-07-16T16:10:00Z" w16du:dateUtc="2025-07-16T23:10:00Z">
        <w:r w:rsidR="00954F26">
          <w:rPr>
            <w:rFonts w:ascii="Arial" w:hAnsi="Arial" w:cs="Arial"/>
          </w:rPr>
          <w:t>We added S</w:t>
        </w:r>
      </w:ins>
      <w:del w:id="95" w:author="Rany M Salem" w:date="2025-07-16T16:10:00Z" w16du:dateUtc="2025-07-16T23:10:00Z">
        <w:r w:rsidR="00FF1D1C" w:rsidRPr="00881B9A" w:rsidDel="00954F26">
          <w:rPr>
            <w:rFonts w:ascii="Arial" w:hAnsi="Arial" w:cs="Arial"/>
            <w:rPrChange w:id="96" w:author="Rany M Salem" w:date="2025-07-16T15:31:00Z" w16du:dateUtc="2025-07-16T22:31:00Z">
              <w:rPr>
                <w:rFonts w:ascii="Arial" w:hAnsi="Arial" w:cs="Arial"/>
                <w:color w:val="002060"/>
              </w:rPr>
            </w:rPrChange>
          </w:rPr>
          <w:delText>S</w:delText>
        </w:r>
      </w:del>
      <w:r w:rsidR="00FF1D1C" w:rsidRPr="00881B9A">
        <w:rPr>
          <w:rFonts w:ascii="Arial" w:hAnsi="Arial" w:cs="Arial"/>
          <w:rPrChange w:id="97" w:author="Rany M Salem" w:date="2025-07-16T15:31:00Z" w16du:dateUtc="2025-07-16T22:31:00Z">
            <w:rPr>
              <w:rFonts w:ascii="Arial" w:hAnsi="Arial" w:cs="Arial"/>
              <w:color w:val="002060"/>
            </w:rPr>
          </w:rPrChange>
        </w:rPr>
        <w:t>upplementary Figure</w:t>
      </w:r>
      <w:ins w:id="98" w:author="Rany M Salem" w:date="2025-07-16T16:13:00Z" w16du:dateUtc="2025-07-16T23:13:00Z">
        <w:r w:rsidR="00836EF6">
          <w:rPr>
            <w:rFonts w:ascii="Arial" w:hAnsi="Arial" w:cs="Arial"/>
          </w:rPr>
          <w:t>s. Figure</w:t>
        </w:r>
      </w:ins>
      <w:r w:rsidR="00FF1D1C" w:rsidRPr="00881B9A">
        <w:rPr>
          <w:rFonts w:ascii="Arial" w:hAnsi="Arial" w:cs="Arial"/>
          <w:rPrChange w:id="99" w:author="Rany M Salem" w:date="2025-07-16T15:31:00Z" w16du:dateUtc="2025-07-16T22:31:00Z">
            <w:rPr>
              <w:rFonts w:ascii="Arial" w:hAnsi="Arial" w:cs="Arial"/>
              <w:color w:val="002060"/>
            </w:rPr>
          </w:rPrChange>
        </w:rPr>
        <w:t xml:space="preserve"> S1 </w:t>
      </w:r>
      <w:ins w:id="100" w:author="Rany M Salem" w:date="2025-07-16T16:13:00Z" w16du:dateUtc="2025-07-16T23:13:00Z">
        <w:r w:rsidR="00836EF6">
          <w:rPr>
            <w:rFonts w:ascii="Arial" w:hAnsi="Arial" w:cs="Arial"/>
          </w:rPr>
          <w:t xml:space="preserve">to introduce and provide an overview of </w:t>
        </w:r>
      </w:ins>
      <w:del w:id="101" w:author="Rany M Salem" w:date="2025-07-16T16:13:00Z" w16du:dateUtc="2025-07-16T23:13:00Z">
        <w:r w:rsidR="00FF1D1C" w:rsidRPr="00881B9A" w:rsidDel="00836EF6">
          <w:rPr>
            <w:rFonts w:ascii="Arial" w:hAnsi="Arial" w:cs="Arial"/>
            <w:rPrChange w:id="102" w:author="Rany M Salem" w:date="2025-07-16T15:31:00Z" w16du:dateUtc="2025-07-16T22:31:00Z">
              <w:rPr>
                <w:rFonts w:ascii="Arial" w:hAnsi="Arial" w:cs="Arial"/>
                <w:color w:val="002060"/>
              </w:rPr>
            </w:rPrChange>
          </w:rPr>
          <w:delText xml:space="preserve">introduces the concept of </w:delText>
        </w:r>
      </w:del>
      <w:r w:rsidR="00FF1D1C" w:rsidRPr="00881B9A">
        <w:rPr>
          <w:rFonts w:ascii="Arial" w:hAnsi="Arial" w:cs="Arial"/>
          <w:rPrChange w:id="103" w:author="Rany M Salem" w:date="2025-07-16T15:31:00Z" w16du:dateUtc="2025-07-16T22:31:00Z">
            <w:rPr>
              <w:rFonts w:ascii="Arial" w:hAnsi="Arial" w:cs="Arial"/>
              <w:color w:val="002060"/>
            </w:rPr>
          </w:rPrChange>
        </w:rPr>
        <w:t>fuzziness score</w:t>
      </w:r>
      <w:ins w:id="104" w:author="Rany M Salem" w:date="2025-07-16T16:10:00Z" w16du:dateUtc="2025-07-16T23:10:00Z">
        <w:r w:rsidR="00954F26">
          <w:rPr>
            <w:rFonts w:ascii="Arial" w:hAnsi="Arial" w:cs="Arial"/>
          </w:rPr>
          <w:t xml:space="preserve"> </w:t>
        </w:r>
      </w:ins>
      <w:ins w:id="105" w:author="Rany M Salem" w:date="2025-07-16T16:13:00Z" w16du:dateUtc="2025-07-16T23:13:00Z">
        <w:r w:rsidR="00836EF6">
          <w:rPr>
            <w:rFonts w:ascii="Arial" w:hAnsi="Arial" w:cs="Arial"/>
          </w:rPr>
          <w:t xml:space="preserve">concept </w:t>
        </w:r>
      </w:ins>
      <w:ins w:id="106" w:author="Rany M Salem" w:date="2025-07-16T16:10:00Z" w16du:dateUtc="2025-07-16T23:10:00Z">
        <w:r w:rsidR="00954F26">
          <w:rPr>
            <w:rFonts w:ascii="Arial" w:hAnsi="Arial" w:cs="Arial"/>
          </w:rPr>
          <w:t xml:space="preserve">and </w:t>
        </w:r>
      </w:ins>
      <w:del w:id="107" w:author="Rany M Salem" w:date="2025-07-16T16:10:00Z" w16du:dateUtc="2025-07-16T23:10:00Z">
        <w:r w:rsidR="00FF1D1C" w:rsidRPr="00881B9A" w:rsidDel="00954F26">
          <w:rPr>
            <w:rFonts w:ascii="Arial" w:hAnsi="Arial" w:cs="Arial"/>
            <w:rPrChange w:id="108" w:author="Rany M Salem" w:date="2025-07-16T15:31:00Z" w16du:dateUtc="2025-07-16T22:31:00Z">
              <w:rPr>
                <w:rFonts w:ascii="Arial" w:hAnsi="Arial" w:cs="Arial"/>
                <w:color w:val="002060"/>
              </w:rPr>
            </w:rPrChange>
          </w:rPr>
          <w:delText xml:space="preserve">, while </w:delText>
        </w:r>
      </w:del>
      <w:del w:id="109" w:author="Rany M Salem" w:date="2025-07-16T16:17:00Z" w16du:dateUtc="2025-07-16T23:17:00Z">
        <w:r w:rsidR="00FF1D1C" w:rsidRPr="00881B9A" w:rsidDel="00836EF6">
          <w:rPr>
            <w:rFonts w:ascii="Arial" w:hAnsi="Arial" w:cs="Arial"/>
            <w:rPrChange w:id="110" w:author="Rany M Salem" w:date="2025-07-16T15:31:00Z" w16du:dateUtc="2025-07-16T22:31:00Z">
              <w:rPr>
                <w:rFonts w:ascii="Arial" w:hAnsi="Arial" w:cs="Arial"/>
                <w:color w:val="002060"/>
              </w:rPr>
            </w:rPrChange>
          </w:rPr>
          <w:delText xml:space="preserve">Supplementary </w:delText>
        </w:r>
      </w:del>
      <w:r w:rsidR="00FF1D1C" w:rsidRPr="00881B9A">
        <w:rPr>
          <w:rFonts w:ascii="Arial" w:hAnsi="Arial" w:cs="Arial"/>
          <w:rPrChange w:id="111" w:author="Rany M Salem" w:date="2025-07-16T15:31:00Z" w16du:dateUtc="2025-07-16T22:31:00Z">
            <w:rPr>
              <w:rFonts w:ascii="Arial" w:hAnsi="Arial" w:cs="Arial"/>
              <w:color w:val="002060"/>
            </w:rPr>
          </w:rPrChange>
        </w:rPr>
        <w:t xml:space="preserve">Figure S2 illustrates empirical statistics of relatedness from a representative biobank-scale cohort. </w:t>
      </w:r>
      <w:ins w:id="112" w:author="Rany M Salem" w:date="2025-07-16T16:09:00Z" w16du:dateUtc="2025-07-16T23:09:00Z">
        <w:r w:rsidR="00954F26">
          <w:rPr>
            <w:rFonts w:ascii="Arial" w:hAnsi="Arial" w:cs="Arial"/>
          </w:rPr>
          <w:t>Moreover, w</w:t>
        </w:r>
      </w:ins>
      <w:del w:id="113" w:author="Rany M Salem" w:date="2025-07-16T16:09:00Z" w16du:dateUtc="2025-07-16T23:09:00Z">
        <w:r w:rsidR="00FF1D1C" w:rsidRPr="00881B9A" w:rsidDel="00954F26">
          <w:rPr>
            <w:rFonts w:ascii="Arial" w:hAnsi="Arial" w:cs="Arial"/>
            <w:rPrChange w:id="114" w:author="Rany M Salem" w:date="2025-07-16T15:31:00Z" w16du:dateUtc="2025-07-16T22:31:00Z">
              <w:rPr>
                <w:rFonts w:ascii="Arial" w:hAnsi="Arial" w:cs="Arial"/>
                <w:color w:val="002060"/>
              </w:rPr>
            </w:rPrChange>
          </w:rPr>
          <w:delText>W</w:delText>
        </w:r>
      </w:del>
      <w:r w:rsidR="00FF1D1C" w:rsidRPr="00881B9A">
        <w:rPr>
          <w:rFonts w:ascii="Arial" w:hAnsi="Arial" w:cs="Arial"/>
          <w:rPrChange w:id="115" w:author="Rany M Salem" w:date="2025-07-16T15:31:00Z" w16du:dateUtc="2025-07-16T22:31:00Z">
            <w:rPr>
              <w:rFonts w:ascii="Arial" w:hAnsi="Arial" w:cs="Arial"/>
              <w:color w:val="002060"/>
            </w:rPr>
          </w:rPrChange>
        </w:rPr>
        <w:t xml:space="preserve">e </w:t>
      </w:r>
      <w:ins w:id="116" w:author="Rany M Salem" w:date="2025-07-16T16:18:00Z" w16du:dateUtc="2025-07-16T23:18:00Z">
        <w:r w:rsidR="00836EF6">
          <w:rPr>
            <w:rFonts w:ascii="Arial" w:hAnsi="Arial" w:cs="Arial"/>
          </w:rPr>
          <w:t xml:space="preserve">now </w:t>
        </w:r>
      </w:ins>
      <w:ins w:id="117" w:author="Rany M Salem" w:date="2025-07-16T16:09:00Z" w16du:dateUtc="2025-07-16T23:09:00Z">
        <w:r w:rsidR="00954F26">
          <w:rPr>
            <w:rFonts w:ascii="Arial" w:hAnsi="Arial" w:cs="Arial"/>
          </w:rPr>
          <w:t xml:space="preserve">include a </w:t>
        </w:r>
      </w:ins>
      <w:del w:id="118" w:author="Rany M Salem" w:date="2025-07-16T16:09:00Z" w16du:dateUtc="2025-07-16T23:09:00Z">
        <w:r w:rsidR="00FF1D1C" w:rsidRPr="00881B9A" w:rsidDel="00954F26">
          <w:rPr>
            <w:rFonts w:ascii="Arial" w:hAnsi="Arial" w:cs="Arial"/>
            <w:rPrChange w:id="119" w:author="Rany M Salem" w:date="2025-07-16T15:31:00Z" w16du:dateUtc="2025-07-16T22:31:00Z">
              <w:rPr>
                <w:rFonts w:ascii="Arial" w:hAnsi="Arial" w:cs="Arial"/>
                <w:color w:val="002060"/>
              </w:rPr>
            </w:rPrChange>
          </w:rPr>
          <w:delText xml:space="preserve">also added corresponding </w:delText>
        </w:r>
      </w:del>
      <w:r w:rsidR="00FF1D1C" w:rsidRPr="00881B9A">
        <w:rPr>
          <w:rFonts w:ascii="Arial" w:hAnsi="Arial" w:cs="Arial"/>
          <w:rPrChange w:id="120" w:author="Rany M Salem" w:date="2025-07-16T15:31:00Z" w16du:dateUtc="2025-07-16T22:31:00Z">
            <w:rPr>
              <w:rFonts w:ascii="Arial" w:hAnsi="Arial" w:cs="Arial"/>
              <w:color w:val="002060"/>
            </w:rPr>
          </w:rPrChange>
        </w:rPr>
        <w:t>discussion</w:t>
      </w:r>
      <w:ins w:id="121" w:author="Rany M Salem" w:date="2025-07-16T16:18:00Z" w16du:dateUtc="2025-07-16T23:18:00Z">
        <w:r w:rsidR="00836EF6">
          <w:rPr>
            <w:rFonts w:ascii="Arial" w:hAnsi="Arial" w:cs="Arial"/>
          </w:rPr>
          <w:t xml:space="preserve"> and </w:t>
        </w:r>
      </w:ins>
      <w:ins w:id="122" w:author="Rany M Salem" w:date="2025-07-16T16:09:00Z" w16du:dateUtc="2025-07-16T23:09:00Z">
        <w:r w:rsidR="00954F26">
          <w:rPr>
            <w:rFonts w:ascii="Arial" w:hAnsi="Arial" w:cs="Arial"/>
          </w:rPr>
          <w:t>guid</w:t>
        </w:r>
      </w:ins>
      <w:ins w:id="123" w:author="Rany M Salem" w:date="2025-07-16T16:10:00Z" w16du:dateUtc="2025-07-16T23:10:00Z">
        <w:r w:rsidR="00954F26">
          <w:rPr>
            <w:rFonts w:ascii="Arial" w:hAnsi="Arial" w:cs="Arial"/>
          </w:rPr>
          <w:t xml:space="preserve">eline for </w:t>
        </w:r>
      </w:ins>
      <w:ins w:id="124" w:author="Rany M Salem" w:date="2025-07-16T16:18:00Z" w16du:dateUtc="2025-07-16T23:18:00Z">
        <w:r w:rsidR="00836EF6">
          <w:rPr>
            <w:rFonts w:ascii="Arial" w:hAnsi="Arial" w:cs="Arial"/>
          </w:rPr>
          <w:t xml:space="preserve">the </w:t>
        </w:r>
      </w:ins>
      <w:ins w:id="125" w:author="Rany M Salem" w:date="2025-07-16T16:10:00Z" w16du:dateUtc="2025-07-16T23:10:00Z">
        <w:r w:rsidR="00954F26">
          <w:rPr>
            <w:rFonts w:ascii="Arial" w:hAnsi="Arial" w:cs="Arial"/>
          </w:rPr>
          <w:t>us</w:t>
        </w:r>
      </w:ins>
      <w:ins w:id="126" w:author="Rany M Salem" w:date="2025-07-16T16:18:00Z" w16du:dateUtc="2025-07-16T23:18:00Z">
        <w:r w:rsidR="00836EF6">
          <w:rPr>
            <w:rFonts w:ascii="Arial" w:hAnsi="Arial" w:cs="Arial"/>
          </w:rPr>
          <w:t>e</w:t>
        </w:r>
      </w:ins>
      <w:ins w:id="127" w:author="Rany M Salem" w:date="2025-07-16T16:10:00Z" w16du:dateUtc="2025-07-16T23:10:00Z">
        <w:r w:rsidR="00954F26">
          <w:rPr>
            <w:rFonts w:ascii="Arial" w:hAnsi="Arial" w:cs="Arial"/>
          </w:rPr>
          <w:t xml:space="preserve"> fuzziness score</w:t>
        </w:r>
      </w:ins>
      <w:r w:rsidR="00FF1D1C" w:rsidRPr="00881B9A">
        <w:rPr>
          <w:rFonts w:ascii="Arial" w:hAnsi="Arial" w:cs="Arial"/>
          <w:rPrChange w:id="128" w:author="Rany M Salem" w:date="2025-07-16T15:31:00Z" w16du:dateUtc="2025-07-16T22:31:00Z">
            <w:rPr>
              <w:rFonts w:ascii="Arial" w:hAnsi="Arial" w:cs="Arial"/>
              <w:color w:val="002060"/>
            </w:rPr>
          </w:rPrChange>
        </w:rPr>
        <w:t xml:space="preserve"> in the main text</w:t>
      </w:r>
      <w:ins w:id="129" w:author="Rany M Salem" w:date="2025-07-16T16:05:00Z" w16du:dateUtc="2025-07-16T23:05:00Z">
        <w:r w:rsidR="00954F26">
          <w:rPr>
            <w:rFonts w:ascii="Arial" w:hAnsi="Arial" w:cs="Arial"/>
          </w:rPr>
          <w:t xml:space="preserve"> (</w:t>
        </w:r>
      </w:ins>
      <w:ins w:id="130" w:author="Gu, Wanjun" w:date="2025-07-17T14:53:00Z" w16du:dateUtc="2025-07-17T21:53:00Z">
        <w:r w:rsidR="00E74442">
          <w:rPr>
            <w:rFonts w:ascii="Arial" w:hAnsi="Arial" w:cs="Arial"/>
          </w:rPr>
          <w:t>Methods section, lines 127-132</w:t>
        </w:r>
        <w:r w:rsidR="00E74442">
          <w:rPr>
            <w:rFonts w:ascii="Arial" w:hAnsi="Arial" w:cs="Arial"/>
          </w:rPr>
          <w:t xml:space="preserve"> and </w:t>
        </w:r>
      </w:ins>
      <w:ins w:id="131" w:author="Rany M Salem" w:date="2025-07-16T17:00:00Z" w16du:dateUtc="2025-07-17T00:00:00Z">
        <w:del w:id="132" w:author="Gu, Wanjun" w:date="2025-07-17T14:53:00Z" w16du:dateUtc="2025-07-17T21:53:00Z">
          <w:r w:rsidR="0094216A" w:rsidDel="00E74442">
            <w:rPr>
              <w:rFonts w:ascii="Arial" w:hAnsi="Arial" w:cs="Arial"/>
            </w:rPr>
            <w:delText>Methods</w:delText>
          </w:r>
        </w:del>
      </w:ins>
      <w:ins w:id="133" w:author="Gu, Wanjun" w:date="2025-07-17T14:53:00Z" w16du:dateUtc="2025-07-17T21:53:00Z">
        <w:r w:rsidR="00E74442">
          <w:rPr>
            <w:rFonts w:ascii="Arial" w:hAnsi="Arial" w:cs="Arial" w:hint="eastAsia"/>
          </w:rPr>
          <w:t>Results</w:t>
        </w:r>
      </w:ins>
      <w:ins w:id="134" w:author="Rany M Salem" w:date="2025-07-16T17:00:00Z" w16du:dateUtc="2025-07-17T00:00:00Z">
        <w:r w:rsidR="0094216A">
          <w:rPr>
            <w:rFonts w:ascii="Arial" w:hAnsi="Arial" w:cs="Arial"/>
          </w:rPr>
          <w:t xml:space="preserve"> section, lines 1</w:t>
        </w:r>
      </w:ins>
      <w:ins w:id="135" w:author="Gu, Wanjun" w:date="2025-07-17T14:51:00Z" w16du:dateUtc="2025-07-17T21:51:00Z">
        <w:r w:rsidR="00E74442">
          <w:rPr>
            <w:rFonts w:ascii="Arial" w:hAnsi="Arial" w:cs="Arial" w:hint="eastAsia"/>
          </w:rPr>
          <w:t>90</w:t>
        </w:r>
      </w:ins>
      <w:ins w:id="136" w:author="Rany M Salem" w:date="2025-07-16T17:00:00Z" w16du:dateUtc="2025-07-17T00:00:00Z">
        <w:del w:id="137" w:author="Gu, Wanjun" w:date="2025-07-17T14:51:00Z" w16du:dateUtc="2025-07-17T21:51:00Z">
          <w:r w:rsidR="0094216A" w:rsidDel="00E74442">
            <w:rPr>
              <w:rFonts w:ascii="Arial" w:hAnsi="Arial" w:cs="Arial"/>
            </w:rPr>
            <w:delText>31</w:delText>
          </w:r>
        </w:del>
        <w:r w:rsidR="0094216A">
          <w:rPr>
            <w:rFonts w:ascii="Arial" w:hAnsi="Arial" w:cs="Arial"/>
          </w:rPr>
          <w:t>-1</w:t>
        </w:r>
      </w:ins>
      <w:ins w:id="138" w:author="Gu, Wanjun" w:date="2025-07-17T14:51:00Z" w16du:dateUtc="2025-07-17T21:51:00Z">
        <w:r w:rsidR="00E74442">
          <w:rPr>
            <w:rFonts w:ascii="Arial" w:hAnsi="Arial" w:cs="Arial" w:hint="eastAsia"/>
          </w:rPr>
          <w:t>96</w:t>
        </w:r>
      </w:ins>
      <w:ins w:id="139" w:author="Rany M Salem" w:date="2025-07-16T17:00:00Z" w16du:dateUtc="2025-07-17T00:00:00Z">
        <w:del w:id="140" w:author="Gu, Wanjun" w:date="2025-07-17T14:51:00Z" w16du:dateUtc="2025-07-17T21:51:00Z">
          <w:r w:rsidR="0094216A" w:rsidDel="00E74442">
            <w:rPr>
              <w:rFonts w:ascii="Arial" w:hAnsi="Arial" w:cs="Arial"/>
            </w:rPr>
            <w:delText>37</w:delText>
          </w:r>
        </w:del>
        <w:del w:id="141" w:author="Gu, Wanjun" w:date="2025-07-17T14:53:00Z" w16du:dateUtc="2025-07-17T21:53:00Z">
          <w:r w:rsidR="0094216A" w:rsidDel="00E74442">
            <w:rPr>
              <w:rFonts w:ascii="Arial" w:hAnsi="Arial" w:cs="Arial"/>
            </w:rPr>
            <w:delText xml:space="preserve"> and </w:delText>
          </w:r>
        </w:del>
      </w:ins>
      <w:ins w:id="142" w:author="Rany M Salem" w:date="2025-07-16T16:05:00Z" w16du:dateUtc="2025-07-16T23:05:00Z">
        <w:del w:id="143" w:author="Gu, Wanjun" w:date="2025-07-17T14:53:00Z" w16du:dateUtc="2025-07-17T21:53:00Z">
          <w:r w:rsidR="00954F26" w:rsidDel="00E74442">
            <w:rPr>
              <w:rFonts w:ascii="Arial" w:hAnsi="Arial" w:cs="Arial"/>
            </w:rPr>
            <w:delText>Results section, lines 197-203</w:delText>
          </w:r>
        </w:del>
      </w:ins>
      <w:ins w:id="144" w:author="Rany M Salem" w:date="2025-07-16T16:06:00Z" w16du:dateUtc="2025-07-16T23:06:00Z">
        <w:r w:rsidR="00954F26">
          <w:rPr>
            <w:rFonts w:ascii="Arial" w:hAnsi="Arial" w:cs="Arial"/>
          </w:rPr>
          <w:t>)</w:t>
        </w:r>
      </w:ins>
      <w:r w:rsidR="00FF1D1C" w:rsidRPr="00881B9A">
        <w:rPr>
          <w:rFonts w:ascii="Arial" w:hAnsi="Arial" w:cs="Arial"/>
          <w:rPrChange w:id="145" w:author="Rany M Salem" w:date="2025-07-16T15:31:00Z" w16du:dateUtc="2025-07-16T22:31:00Z">
            <w:rPr>
              <w:rFonts w:ascii="Arial" w:hAnsi="Arial" w:cs="Arial"/>
              <w:color w:val="002060"/>
            </w:rPr>
          </w:rPrChange>
        </w:rPr>
        <w:t xml:space="preserve">: </w:t>
      </w:r>
      <w:del w:id="146" w:author="Rany M Salem" w:date="2025-07-16T16:06:00Z" w16du:dateUtc="2025-07-16T23:06:00Z">
        <w:r w:rsidR="00FF1D1C" w:rsidRPr="00881B9A" w:rsidDel="00954F26">
          <w:rPr>
            <w:rFonts w:ascii="Arial" w:hAnsi="Arial" w:cs="Arial"/>
            <w:rPrChange w:id="147" w:author="Rany M Salem" w:date="2025-07-16T15:31:00Z" w16du:dateUtc="2025-07-16T22:31:00Z">
              <w:rPr>
                <w:rFonts w:ascii="Arial" w:hAnsi="Arial" w:cs="Arial"/>
                <w:color w:val="002060"/>
              </w:rPr>
            </w:rPrChange>
          </w:rPr>
          <w:delText>(In most general-purpose large-genome study … prioritize phenotype over topology.)</w:delText>
        </w:r>
      </w:del>
    </w:p>
    <w:p w14:paraId="373CCBD2" w14:textId="77777777" w:rsidR="00954F26" w:rsidRDefault="00954F26" w:rsidP="00AC12EC">
      <w:pPr>
        <w:rPr>
          <w:ins w:id="148" w:author="Rany M Salem" w:date="2025-07-16T16:08:00Z" w16du:dateUtc="2025-07-16T23:08:00Z"/>
          <w:rFonts w:ascii="Arial" w:hAnsi="Arial" w:cs="Arial"/>
        </w:rPr>
      </w:pPr>
    </w:p>
    <w:p w14:paraId="45F2C497" w14:textId="77777777" w:rsidR="00E74442" w:rsidDel="00E74442" w:rsidRDefault="00E74442" w:rsidP="00E74442">
      <w:pPr>
        <w:ind w:left="720"/>
        <w:rPr>
          <w:del w:id="149" w:author="Gu, Wanjun" w:date="2025-07-17T14:54:00Z" w16du:dateUtc="2025-07-17T21:54:00Z"/>
          <w:moveTo w:id="150" w:author="Gu, Wanjun" w:date="2025-07-17T14:54:00Z" w16du:dateUtc="2025-07-17T21:54:00Z"/>
          <w:rFonts w:ascii="Arial" w:hAnsi="Arial" w:cs="Arial"/>
        </w:rPr>
      </w:pPr>
      <w:moveToRangeStart w:id="151" w:author="Gu, Wanjun" w:date="2025-07-17T14:54:00Z" w:name="move203656463"/>
      <w:moveTo w:id="152" w:author="Gu, Wanjun" w:date="2025-07-17T14:54:00Z" w16du:dateUtc="2025-07-17T21:54:00Z">
        <w:r>
          <w:rPr>
            <w:rFonts w:ascii="Arial" w:hAnsi="Arial" w:cs="Arial"/>
          </w:rPr>
          <w:t xml:space="preserve">“Given a higher fuzziness score, the algorithm downplays the importances of complex network topology, de-prioritize the removal of individuals related to many other </w:t>
        </w:r>
        <w:proofErr w:type="gramStart"/>
        <w:r>
          <w:rPr>
            <w:rFonts w:ascii="Arial" w:hAnsi="Arial" w:cs="Arial"/>
          </w:rPr>
          <w:t>subjects, and</w:t>
        </w:r>
        <w:proofErr w:type="gramEnd"/>
        <w:r>
          <w:rPr>
            <w:rFonts w:ascii="Arial" w:hAnsi="Arial" w:cs="Arial"/>
          </w:rPr>
          <w:t xml:space="preserve"> prioritize the removal of individuals with lower phenotypic weights. With lower fuzziness score, the algorithm adheres more closely to the network topology and prioritize the removal of individuals that are related to more subjects to minimize the number of subjects that need to be removed.”</w:t>
        </w:r>
      </w:moveTo>
    </w:p>
    <w:moveToRangeEnd w:id="151"/>
    <w:p w14:paraId="0440BBE9" w14:textId="77777777" w:rsidR="00E74442" w:rsidRDefault="00E74442" w:rsidP="00E74442">
      <w:pPr>
        <w:ind w:left="720"/>
        <w:rPr>
          <w:ins w:id="153" w:author="Gu, Wanjun" w:date="2025-07-17T14:54:00Z" w16du:dateUtc="2025-07-17T21:54:00Z"/>
          <w:rFonts w:ascii="Arial" w:hAnsi="Arial" w:cs="Arial"/>
        </w:rPr>
      </w:pPr>
    </w:p>
    <w:p w14:paraId="5EA9A691" w14:textId="77777777" w:rsidR="00E74442" w:rsidRDefault="00E74442">
      <w:pPr>
        <w:ind w:left="720"/>
        <w:rPr>
          <w:ins w:id="154" w:author="Gu, Wanjun" w:date="2025-07-17T14:54:00Z" w16du:dateUtc="2025-07-17T21:54:00Z"/>
          <w:rFonts w:ascii="Arial" w:hAnsi="Arial" w:cs="Arial"/>
        </w:rPr>
      </w:pPr>
    </w:p>
    <w:p w14:paraId="62B2C4AE" w14:textId="76240390" w:rsidR="00954F26" w:rsidDel="00E74442" w:rsidRDefault="00954F26">
      <w:pPr>
        <w:ind w:left="720"/>
        <w:rPr>
          <w:ins w:id="155" w:author="Rany M Salem" w:date="2025-07-16T16:06:00Z" w16du:dateUtc="2025-07-16T23:06:00Z"/>
          <w:del w:id="156" w:author="Gu, Wanjun" w:date="2025-07-17T14:54:00Z" w16du:dateUtc="2025-07-17T21:54:00Z"/>
          <w:rFonts w:ascii="Arial" w:hAnsi="Arial" w:cs="Arial"/>
        </w:rPr>
        <w:pPrChange w:id="157" w:author="Rany M Salem" w:date="2025-07-16T16:08:00Z" w16du:dateUtc="2025-07-16T23:08:00Z">
          <w:pPr/>
        </w:pPrChange>
      </w:pPr>
      <w:ins w:id="158" w:author="Rany M Salem" w:date="2025-07-16T16:08:00Z" w16du:dateUtc="2025-07-16T23:08:00Z">
        <w:r>
          <w:rPr>
            <w:rFonts w:ascii="Arial" w:hAnsi="Arial" w:cs="Arial"/>
          </w:rPr>
          <w:t>“</w:t>
        </w:r>
        <w:r w:rsidRPr="00954F26">
          <w:rPr>
            <w:rFonts w:ascii="Arial" w:hAnsi="Arial" w:cs="Arial"/>
          </w:rPr>
          <w:t>In biobank scale cohorts such as the UK Biobank, most kinship relatedness is expected to be pair-wise relationships instead of complex relatedness networks (Supplementary Figure S2). Accordingly, KDPS can resolve most relatedness scenarios with a fuzziness score of 0, which offers a practical default for balancing decoupling and phenotype retention. In cases involving complex relatedness networks or ultra-rare phenotypes, a higher fuzziness score (e.g., 3 - 5) may be warranted to prioritize phenotype over topology</w:t>
        </w:r>
        <w:r>
          <w:rPr>
            <w:rFonts w:ascii="Arial" w:hAnsi="Arial" w:cs="Arial"/>
          </w:rPr>
          <w:t>.”</w:t>
        </w:r>
      </w:ins>
    </w:p>
    <w:p w14:paraId="49AD8DD0" w14:textId="70CD0798" w:rsidR="00954F26" w:rsidRPr="00881B9A" w:rsidRDefault="00954F26" w:rsidP="00E74442">
      <w:pPr>
        <w:ind w:left="720"/>
        <w:rPr>
          <w:rFonts w:ascii="Arial" w:hAnsi="Arial" w:cs="Arial"/>
        </w:rPr>
        <w:pPrChange w:id="159" w:author="Gu, Wanjun" w:date="2025-07-17T14:54:00Z" w16du:dateUtc="2025-07-17T21:54:00Z">
          <w:pPr/>
        </w:pPrChange>
      </w:pPr>
    </w:p>
    <w:p w14:paraId="6DF1511D" w14:textId="61850B24" w:rsidR="005F21E5" w:rsidDel="00E74442" w:rsidRDefault="0094216A">
      <w:pPr>
        <w:ind w:left="720"/>
        <w:rPr>
          <w:ins w:id="160" w:author="Rany M Salem" w:date="2025-07-16T17:00:00Z" w16du:dateUtc="2025-07-17T00:00:00Z"/>
          <w:del w:id="161" w:author="Gu, Wanjun" w:date="2025-07-17T14:54:00Z" w16du:dateUtc="2025-07-17T21:54:00Z"/>
          <w:moveFrom w:id="162" w:author="Gu, Wanjun" w:date="2025-07-17T14:54:00Z" w16du:dateUtc="2025-07-17T21:54:00Z"/>
          <w:rFonts w:ascii="Arial" w:hAnsi="Arial" w:cs="Arial"/>
        </w:rPr>
        <w:pPrChange w:id="163" w:author="Rany M Salem" w:date="2025-07-16T17:00:00Z" w16du:dateUtc="2025-07-17T00:00:00Z">
          <w:pPr/>
        </w:pPrChange>
      </w:pPr>
      <w:moveFromRangeStart w:id="164" w:author="Gu, Wanjun" w:date="2025-07-17T14:54:00Z" w:name="move203656463"/>
      <w:moveFrom w:id="165" w:author="Gu, Wanjun" w:date="2025-07-17T14:54:00Z" w16du:dateUtc="2025-07-17T21:54:00Z">
        <w:ins w:id="166" w:author="Rany M Salem" w:date="2025-07-16T17:00:00Z" w16du:dateUtc="2025-07-17T00:00:00Z">
          <w:r w:rsidDel="00E74442">
            <w:rPr>
              <w:rFonts w:ascii="Arial" w:hAnsi="Arial" w:cs="Arial"/>
            </w:rPr>
            <w:t>“Given a higher fuzziness score, the algorithm downplays the importances of complex network topology, de-prioritize the removal of individuals related to many other subjects, and prioritize the removal of individuals with lower phenotypic weights. With lower fuzziness score, the algorithm adheres more closely to the network topology and prioritize the removal of individuals that are related to more subjects to minimize the number of subjects that need to be removed.”</w:t>
          </w:r>
        </w:ins>
      </w:moveFrom>
    </w:p>
    <w:moveFromRangeEnd w:id="164"/>
    <w:p w14:paraId="0BF89134" w14:textId="77777777" w:rsidR="0094216A" w:rsidDel="00E74442" w:rsidRDefault="0094216A" w:rsidP="00AC12EC">
      <w:pPr>
        <w:rPr>
          <w:ins w:id="167" w:author="Rany M Salem" w:date="2025-07-16T17:00:00Z" w16du:dateUtc="2025-07-17T00:00:00Z"/>
          <w:del w:id="168" w:author="Gu, Wanjun" w:date="2025-07-17T14:54:00Z" w16du:dateUtc="2025-07-17T21:54:00Z"/>
          <w:rFonts w:ascii="Arial" w:hAnsi="Arial" w:cs="Arial"/>
        </w:rPr>
      </w:pPr>
    </w:p>
    <w:p w14:paraId="59A19532" w14:textId="77777777" w:rsidR="0094216A" w:rsidRPr="00881B9A" w:rsidRDefault="0094216A" w:rsidP="00AC12EC">
      <w:pPr>
        <w:rPr>
          <w:rFonts w:ascii="Arial" w:hAnsi="Arial" w:cs="Arial"/>
        </w:rPr>
      </w:pPr>
    </w:p>
    <w:p w14:paraId="12F0B78A" w14:textId="535A9B13" w:rsidR="00AC12EC" w:rsidRPr="00881B9A" w:rsidRDefault="00AC12EC" w:rsidP="00AC12EC">
      <w:pPr>
        <w:rPr>
          <w:rFonts w:ascii="Arial" w:hAnsi="Arial" w:cs="Arial"/>
          <w:b/>
          <w:bCs/>
          <w:rPrChange w:id="169" w:author="Rany M Salem" w:date="2025-07-16T15:31:00Z" w16du:dateUtc="2025-07-16T22:31:00Z">
            <w:rPr>
              <w:rFonts w:ascii="Arial" w:hAnsi="Arial" w:cs="Arial"/>
            </w:rPr>
          </w:rPrChange>
        </w:rPr>
      </w:pPr>
      <w:r w:rsidRPr="00881B9A">
        <w:rPr>
          <w:rFonts w:ascii="Arial" w:hAnsi="Arial" w:cs="Arial"/>
          <w:b/>
          <w:bCs/>
          <w:rPrChange w:id="170" w:author="Rany M Salem" w:date="2025-07-16T15:31:00Z" w16du:dateUtc="2025-07-16T22:31:00Z">
            <w:rPr>
              <w:rFonts w:ascii="Arial" w:hAnsi="Arial" w:cs="Arial"/>
            </w:rPr>
          </w:rPrChange>
        </w:rPr>
        <w:t>3.The manuscript mentions that KDPS supports composite scores to handle scenarios with “multiple phenotypes and exposures of interest” but provides no validation in simulated or real-world datasets. This omission undermines the reliability of this feature. To ensure robustness, validation of composite scores should be added.</w:t>
      </w:r>
    </w:p>
    <w:p w14:paraId="02FC6ED8" w14:textId="77777777" w:rsidR="00FF1D1C" w:rsidRPr="00881B9A" w:rsidRDefault="00FF1D1C" w:rsidP="00FF1D1C">
      <w:pPr>
        <w:rPr>
          <w:rFonts w:ascii="Arial" w:hAnsi="Arial" w:cs="Arial"/>
        </w:rPr>
      </w:pPr>
    </w:p>
    <w:p w14:paraId="78F807BB" w14:textId="688CBE6C" w:rsidR="00836EF6" w:rsidRDefault="00300B1E" w:rsidP="00FF1D1C">
      <w:pPr>
        <w:rPr>
          <w:ins w:id="171" w:author="Rany M Salem" w:date="2025-07-16T16:20:00Z" w16du:dateUtc="2025-07-16T23:20:00Z"/>
          <w:rFonts w:ascii="Arial" w:hAnsi="Arial" w:cs="Arial"/>
        </w:rPr>
      </w:pPr>
      <w:ins w:id="172" w:author="Rany M Salem" w:date="2025-07-16T15:17:00Z" w16du:dateUtc="2025-07-16T22:17:00Z">
        <w:r w:rsidRPr="00881B9A">
          <w:rPr>
            <w:rFonts w:ascii="Arial" w:hAnsi="Arial" w:cs="Arial"/>
            <w:b/>
            <w:bCs/>
            <w:rPrChange w:id="173" w:author="Rany M Salem" w:date="2025-07-16T15:31:00Z" w16du:dateUtc="2025-07-16T22:31:00Z">
              <w:rPr>
                <w:rFonts w:ascii="Arial" w:hAnsi="Arial" w:cs="Arial"/>
                <w:b/>
                <w:bCs/>
                <w:sz w:val="22"/>
                <w:szCs w:val="22"/>
              </w:rPr>
            </w:rPrChange>
          </w:rPr>
          <w:t xml:space="preserve">Reviewer 1 – Response </w:t>
        </w:r>
      </w:ins>
      <w:ins w:id="174" w:author="Rany M Salem" w:date="2025-07-16T15:18:00Z" w16du:dateUtc="2025-07-16T22:18:00Z">
        <w:r w:rsidRPr="00881B9A">
          <w:rPr>
            <w:rFonts w:ascii="Arial" w:hAnsi="Arial" w:cs="Arial"/>
            <w:b/>
            <w:bCs/>
            <w:rPrChange w:id="175" w:author="Rany M Salem" w:date="2025-07-16T15:31:00Z" w16du:dateUtc="2025-07-16T22:31:00Z">
              <w:rPr>
                <w:rFonts w:ascii="Arial" w:hAnsi="Arial" w:cs="Arial"/>
                <w:b/>
                <w:bCs/>
                <w:sz w:val="22"/>
                <w:szCs w:val="22"/>
              </w:rPr>
            </w:rPrChange>
          </w:rPr>
          <w:t>3</w:t>
        </w:r>
      </w:ins>
      <w:ins w:id="176" w:author="Rany M Salem" w:date="2025-07-16T15:17:00Z" w16du:dateUtc="2025-07-16T22:17:00Z">
        <w:r w:rsidRPr="00881B9A">
          <w:rPr>
            <w:rFonts w:ascii="Arial" w:hAnsi="Arial" w:cs="Arial"/>
            <w:b/>
            <w:bCs/>
            <w:rPrChange w:id="177" w:author="Rany M Salem" w:date="2025-07-16T15:31:00Z" w16du:dateUtc="2025-07-16T22:31:00Z">
              <w:rPr>
                <w:rFonts w:ascii="Arial" w:hAnsi="Arial" w:cs="Arial"/>
                <w:b/>
                <w:bCs/>
                <w:sz w:val="22"/>
                <w:szCs w:val="22"/>
              </w:rPr>
            </w:rPrChange>
          </w:rPr>
          <w:t>:</w:t>
        </w:r>
      </w:ins>
      <w:ins w:id="178" w:author="Rany M Salem" w:date="2025-07-16T15:18:00Z" w16du:dateUtc="2025-07-16T22:18:00Z">
        <w:r w:rsidRPr="00881B9A">
          <w:rPr>
            <w:rFonts w:ascii="Arial" w:hAnsi="Arial" w:cs="Arial"/>
            <w:b/>
            <w:bCs/>
            <w:rPrChange w:id="179" w:author="Rany M Salem" w:date="2025-07-16T15:31:00Z" w16du:dateUtc="2025-07-16T22:31:00Z">
              <w:rPr>
                <w:rFonts w:ascii="Arial" w:hAnsi="Arial" w:cs="Arial"/>
                <w:b/>
                <w:bCs/>
                <w:sz w:val="22"/>
                <w:szCs w:val="22"/>
              </w:rPr>
            </w:rPrChange>
          </w:rPr>
          <w:t xml:space="preserve"> </w:t>
        </w:r>
      </w:ins>
      <w:r w:rsidR="00FF1D1C" w:rsidRPr="00881B9A">
        <w:rPr>
          <w:rFonts w:ascii="Arial" w:hAnsi="Arial" w:cs="Arial"/>
          <w:rPrChange w:id="180" w:author="Rany M Salem" w:date="2025-07-16T15:31:00Z" w16du:dateUtc="2025-07-16T22:31:00Z">
            <w:rPr>
              <w:rFonts w:ascii="Arial" w:hAnsi="Arial" w:cs="Arial"/>
              <w:color w:val="002060"/>
            </w:rPr>
          </w:rPrChange>
        </w:rPr>
        <w:t xml:space="preserve">We thank the reviewer for highlighting this important point. </w:t>
      </w:r>
      <w:ins w:id="181" w:author="Rany M Salem" w:date="2025-07-16T16:18:00Z" w16du:dateUtc="2025-07-16T23:18:00Z">
        <w:r w:rsidR="00836EF6">
          <w:rPr>
            <w:rFonts w:ascii="Arial" w:hAnsi="Arial" w:cs="Arial"/>
          </w:rPr>
          <w:t>T</w:t>
        </w:r>
      </w:ins>
      <w:ins w:id="182" w:author="Rany M Salem" w:date="2025-07-16T16:19:00Z" w16du:dateUtc="2025-07-16T23:19:00Z">
        <w:r w:rsidR="00836EF6">
          <w:rPr>
            <w:rFonts w:ascii="Arial" w:hAnsi="Arial" w:cs="Arial"/>
          </w:rPr>
          <w:t xml:space="preserve">o address this concern, </w:t>
        </w:r>
      </w:ins>
      <w:del w:id="183" w:author="Rany M Salem" w:date="2025-07-16T16:19:00Z" w16du:dateUtc="2025-07-16T23:19:00Z">
        <w:r w:rsidR="00FF1D1C" w:rsidRPr="00881B9A" w:rsidDel="00836EF6">
          <w:rPr>
            <w:rFonts w:ascii="Arial" w:hAnsi="Arial" w:cs="Arial"/>
            <w:rPrChange w:id="184" w:author="Rany M Salem" w:date="2025-07-16T15:31:00Z" w16du:dateUtc="2025-07-16T22:31:00Z">
              <w:rPr>
                <w:rFonts w:ascii="Arial" w:hAnsi="Arial" w:cs="Arial"/>
                <w:color w:val="002060"/>
              </w:rPr>
            </w:rPrChange>
          </w:rPr>
          <w:delText xml:space="preserve">In response, </w:delText>
        </w:r>
      </w:del>
      <w:r w:rsidR="00FF1D1C" w:rsidRPr="00881B9A">
        <w:rPr>
          <w:rFonts w:ascii="Arial" w:hAnsi="Arial" w:cs="Arial"/>
          <w:rPrChange w:id="185" w:author="Rany M Salem" w:date="2025-07-16T15:31:00Z" w16du:dateUtc="2025-07-16T22:31:00Z">
            <w:rPr>
              <w:rFonts w:ascii="Arial" w:hAnsi="Arial" w:cs="Arial"/>
              <w:color w:val="002060"/>
            </w:rPr>
          </w:rPrChange>
        </w:rPr>
        <w:t xml:space="preserve">we have added a simulation evaluating the performance of KDPS using a composite phenotype defined </w:t>
      </w:r>
      <w:del w:id="186" w:author="Rany M Salem" w:date="2025-07-16T16:19:00Z" w16du:dateUtc="2025-07-16T23:19:00Z">
        <w:r w:rsidR="00FF1D1C" w:rsidRPr="00881B9A" w:rsidDel="00836EF6">
          <w:rPr>
            <w:rFonts w:ascii="Arial" w:hAnsi="Arial" w:cs="Arial"/>
            <w:rPrChange w:id="187" w:author="Rany M Salem" w:date="2025-07-16T15:31:00Z" w16du:dateUtc="2025-07-16T22:31:00Z">
              <w:rPr>
                <w:rFonts w:ascii="Arial" w:hAnsi="Arial" w:cs="Arial"/>
                <w:color w:val="002060"/>
              </w:rPr>
            </w:rPrChange>
          </w:rPr>
          <w:delText xml:space="preserve">from </w:delText>
        </w:r>
      </w:del>
      <w:ins w:id="188" w:author="Rany M Salem" w:date="2025-07-16T16:19:00Z" w16du:dateUtc="2025-07-16T23:19:00Z">
        <w:r w:rsidR="00836EF6">
          <w:rPr>
            <w:rFonts w:ascii="Arial" w:hAnsi="Arial" w:cs="Arial"/>
          </w:rPr>
          <w:t>using</w:t>
        </w:r>
        <w:r w:rsidR="00836EF6" w:rsidRPr="00881B9A">
          <w:rPr>
            <w:rFonts w:ascii="Arial" w:hAnsi="Arial" w:cs="Arial"/>
            <w:rPrChange w:id="189" w:author="Rany M Salem" w:date="2025-07-16T15:31:00Z" w16du:dateUtc="2025-07-16T22:31:00Z">
              <w:rPr>
                <w:rFonts w:ascii="Arial" w:hAnsi="Arial" w:cs="Arial"/>
                <w:color w:val="002060"/>
              </w:rPr>
            </w:rPrChange>
          </w:rPr>
          <w:t xml:space="preserve"> </w:t>
        </w:r>
      </w:ins>
      <w:r w:rsidR="00FF1D1C" w:rsidRPr="00881B9A">
        <w:rPr>
          <w:rFonts w:ascii="Arial" w:hAnsi="Arial" w:cs="Arial"/>
          <w:rPrChange w:id="190" w:author="Rany M Salem" w:date="2025-07-16T15:31:00Z" w16du:dateUtc="2025-07-16T22:31:00Z">
            <w:rPr>
              <w:rFonts w:ascii="Arial" w:hAnsi="Arial" w:cs="Arial"/>
              <w:color w:val="002060"/>
            </w:rPr>
          </w:rPrChange>
        </w:rPr>
        <w:t xml:space="preserve">two independent binary traits. The simulation demonstrates KDPS’s ability to prioritize individuals who meet multiple criteria by leveraging composite weights. These results are </w:t>
      </w:r>
      <w:del w:id="191" w:author="Rany M Salem" w:date="2025-07-16T16:20:00Z" w16du:dateUtc="2025-07-16T23:20:00Z">
        <w:r w:rsidR="00FF1D1C" w:rsidRPr="00881B9A" w:rsidDel="00836EF6">
          <w:rPr>
            <w:rFonts w:ascii="Arial" w:hAnsi="Arial" w:cs="Arial"/>
            <w:rPrChange w:id="192" w:author="Rany M Salem" w:date="2025-07-16T15:31:00Z" w16du:dateUtc="2025-07-16T22:31:00Z">
              <w:rPr>
                <w:rFonts w:ascii="Arial" w:hAnsi="Arial" w:cs="Arial"/>
                <w:color w:val="002060"/>
              </w:rPr>
            </w:rPrChange>
          </w:rPr>
          <w:delText xml:space="preserve">now </w:delText>
        </w:r>
      </w:del>
      <w:ins w:id="193" w:author="Rany M Salem" w:date="2025-07-16T16:20:00Z" w16du:dateUtc="2025-07-16T23:20:00Z">
        <w:r w:rsidR="00836EF6">
          <w:rPr>
            <w:rFonts w:ascii="Arial" w:hAnsi="Arial" w:cs="Arial"/>
          </w:rPr>
          <w:t xml:space="preserve">detailed </w:t>
        </w:r>
      </w:ins>
      <w:del w:id="194" w:author="Rany M Salem" w:date="2025-07-16T16:20:00Z" w16du:dateUtc="2025-07-16T23:20:00Z">
        <w:r w:rsidR="00FF1D1C" w:rsidRPr="00881B9A" w:rsidDel="00836EF6">
          <w:rPr>
            <w:rFonts w:ascii="Arial" w:hAnsi="Arial" w:cs="Arial"/>
            <w:rPrChange w:id="195" w:author="Rany M Salem" w:date="2025-07-16T15:31:00Z" w16du:dateUtc="2025-07-16T22:31:00Z">
              <w:rPr>
                <w:rFonts w:ascii="Arial" w:hAnsi="Arial" w:cs="Arial"/>
                <w:color w:val="002060"/>
              </w:rPr>
            </w:rPrChange>
          </w:rPr>
          <w:delText xml:space="preserve">reported </w:delText>
        </w:r>
      </w:del>
      <w:r w:rsidR="00FF1D1C" w:rsidRPr="00881B9A">
        <w:rPr>
          <w:rFonts w:ascii="Arial" w:hAnsi="Arial" w:cs="Arial"/>
          <w:rPrChange w:id="196" w:author="Rany M Salem" w:date="2025-07-16T15:31:00Z" w16du:dateUtc="2025-07-16T22:31:00Z">
            <w:rPr>
              <w:rFonts w:ascii="Arial" w:hAnsi="Arial" w:cs="Arial"/>
              <w:color w:val="002060"/>
            </w:rPr>
          </w:rPrChange>
        </w:rPr>
        <w:t>in the Results</w:t>
      </w:r>
      <w:ins w:id="197" w:author="Rany M Salem" w:date="2025-07-16T16:21:00Z" w16du:dateUtc="2025-07-16T23:21:00Z">
        <w:r w:rsidR="00836EF6">
          <w:rPr>
            <w:rFonts w:ascii="Arial" w:hAnsi="Arial" w:cs="Arial"/>
          </w:rPr>
          <w:t xml:space="preserve"> (lines 21</w:t>
        </w:r>
      </w:ins>
      <w:ins w:id="198" w:author="Gu, Wanjun" w:date="2025-07-17T14:54:00Z" w16du:dateUtc="2025-07-17T21:54:00Z">
        <w:r w:rsidR="00E74442">
          <w:rPr>
            <w:rFonts w:ascii="Arial" w:hAnsi="Arial" w:cs="Arial"/>
          </w:rPr>
          <w:t>1</w:t>
        </w:r>
      </w:ins>
      <w:ins w:id="199" w:author="Rany M Salem" w:date="2025-07-16T16:21:00Z" w16du:dateUtc="2025-07-16T23:21:00Z">
        <w:del w:id="200" w:author="Gu, Wanjun" w:date="2025-07-17T14:54:00Z" w16du:dateUtc="2025-07-17T21:54:00Z">
          <w:r w:rsidR="00836EF6" w:rsidDel="00E74442">
            <w:rPr>
              <w:rFonts w:ascii="Arial" w:hAnsi="Arial" w:cs="Arial"/>
            </w:rPr>
            <w:delText>9</w:delText>
          </w:r>
        </w:del>
        <w:r w:rsidR="00836EF6">
          <w:rPr>
            <w:rFonts w:ascii="Arial" w:hAnsi="Arial" w:cs="Arial"/>
          </w:rPr>
          <w:t>-2</w:t>
        </w:r>
      </w:ins>
      <w:ins w:id="201" w:author="Gu, Wanjun" w:date="2025-07-17T14:54:00Z" w16du:dateUtc="2025-07-17T21:54:00Z">
        <w:r w:rsidR="00E74442">
          <w:rPr>
            <w:rFonts w:ascii="Arial" w:hAnsi="Arial" w:cs="Arial"/>
          </w:rPr>
          <w:t>17</w:t>
        </w:r>
      </w:ins>
      <w:ins w:id="202" w:author="Rany M Salem" w:date="2025-07-16T16:21:00Z" w16du:dateUtc="2025-07-16T23:21:00Z">
        <w:del w:id="203" w:author="Gu, Wanjun" w:date="2025-07-17T14:54:00Z" w16du:dateUtc="2025-07-17T21:54:00Z">
          <w:r w:rsidR="00836EF6" w:rsidDel="00E74442">
            <w:rPr>
              <w:rFonts w:ascii="Arial" w:hAnsi="Arial" w:cs="Arial"/>
            </w:rPr>
            <w:delText>25</w:delText>
          </w:r>
        </w:del>
        <w:r w:rsidR="00836EF6">
          <w:rPr>
            <w:rFonts w:ascii="Arial" w:hAnsi="Arial" w:cs="Arial"/>
          </w:rPr>
          <w:t>)</w:t>
        </w:r>
      </w:ins>
      <w:r w:rsidR="00FF1D1C" w:rsidRPr="00881B9A">
        <w:rPr>
          <w:rFonts w:ascii="Arial" w:hAnsi="Arial" w:cs="Arial"/>
          <w:rPrChange w:id="204" w:author="Rany M Salem" w:date="2025-07-16T15:31:00Z" w16du:dateUtc="2025-07-16T22:31:00Z">
            <w:rPr>
              <w:rFonts w:ascii="Arial" w:hAnsi="Arial" w:cs="Arial"/>
              <w:color w:val="002060"/>
            </w:rPr>
          </w:rPrChange>
        </w:rPr>
        <w:t xml:space="preserve"> and Discussion </w:t>
      </w:r>
      <w:ins w:id="205" w:author="Rany M Salem" w:date="2025-07-16T16:27:00Z" w16du:dateUtc="2025-07-16T23:27:00Z">
        <w:r w:rsidR="008A08F0">
          <w:rPr>
            <w:rFonts w:ascii="Arial" w:hAnsi="Arial" w:cs="Arial"/>
          </w:rPr>
          <w:t>(lines 2</w:t>
        </w:r>
      </w:ins>
      <w:ins w:id="206" w:author="Gu, Wanjun" w:date="2025-07-17T14:55:00Z" w16du:dateUtc="2025-07-17T21:55:00Z">
        <w:r w:rsidR="00E74442">
          <w:rPr>
            <w:rFonts w:ascii="Arial" w:hAnsi="Arial" w:cs="Arial"/>
          </w:rPr>
          <w:t>5</w:t>
        </w:r>
      </w:ins>
      <w:ins w:id="207" w:author="Rany M Salem" w:date="2025-07-16T16:27:00Z" w16du:dateUtc="2025-07-16T23:27:00Z">
        <w:del w:id="208" w:author="Gu, Wanjun" w:date="2025-07-17T14:55:00Z" w16du:dateUtc="2025-07-17T21:55:00Z">
          <w:r w:rsidR="008A08F0" w:rsidDel="00E74442">
            <w:rPr>
              <w:rFonts w:ascii="Arial" w:hAnsi="Arial" w:cs="Arial"/>
            </w:rPr>
            <w:delText>6</w:delText>
          </w:r>
        </w:del>
        <w:r w:rsidR="008A08F0">
          <w:rPr>
            <w:rFonts w:ascii="Arial" w:hAnsi="Arial" w:cs="Arial"/>
          </w:rPr>
          <w:t>5-2</w:t>
        </w:r>
      </w:ins>
      <w:ins w:id="209" w:author="Gu, Wanjun" w:date="2025-07-17T14:55:00Z" w16du:dateUtc="2025-07-17T21:55:00Z">
        <w:r w:rsidR="00E74442">
          <w:rPr>
            <w:rFonts w:ascii="Arial" w:hAnsi="Arial" w:cs="Arial"/>
          </w:rPr>
          <w:t>6</w:t>
        </w:r>
      </w:ins>
      <w:ins w:id="210" w:author="Rany M Salem" w:date="2025-07-16T16:27:00Z" w16du:dateUtc="2025-07-16T23:27:00Z">
        <w:del w:id="211" w:author="Gu, Wanjun" w:date="2025-07-17T14:55:00Z" w16du:dateUtc="2025-07-17T21:55:00Z">
          <w:r w:rsidR="008A08F0" w:rsidDel="00E74442">
            <w:rPr>
              <w:rFonts w:ascii="Arial" w:hAnsi="Arial" w:cs="Arial"/>
            </w:rPr>
            <w:delText>7</w:delText>
          </w:r>
        </w:del>
        <w:r w:rsidR="008A08F0">
          <w:rPr>
            <w:rFonts w:ascii="Arial" w:hAnsi="Arial" w:cs="Arial"/>
          </w:rPr>
          <w:t xml:space="preserve">1) </w:t>
        </w:r>
      </w:ins>
      <w:r w:rsidR="00FF1D1C" w:rsidRPr="00881B9A">
        <w:rPr>
          <w:rFonts w:ascii="Arial" w:hAnsi="Arial" w:cs="Arial"/>
          <w:rPrChange w:id="212" w:author="Rany M Salem" w:date="2025-07-16T15:31:00Z" w16du:dateUtc="2025-07-16T22:31:00Z">
            <w:rPr>
              <w:rFonts w:ascii="Arial" w:hAnsi="Arial" w:cs="Arial"/>
              <w:color w:val="002060"/>
            </w:rPr>
          </w:rPrChange>
        </w:rPr>
        <w:t xml:space="preserve">sections and summarized in Supplementary Table S2: </w:t>
      </w:r>
    </w:p>
    <w:p w14:paraId="264428C9" w14:textId="77777777" w:rsidR="00836EF6" w:rsidRDefault="00836EF6" w:rsidP="00FF1D1C">
      <w:pPr>
        <w:rPr>
          <w:ins w:id="213" w:author="Rany M Salem" w:date="2025-07-16T16:20:00Z" w16du:dateUtc="2025-07-16T23:20:00Z"/>
          <w:rFonts w:ascii="Arial" w:hAnsi="Arial" w:cs="Arial"/>
        </w:rPr>
      </w:pPr>
    </w:p>
    <w:p w14:paraId="35D1D557" w14:textId="08264B7A" w:rsidR="00836EF6" w:rsidRDefault="00836EF6">
      <w:pPr>
        <w:ind w:left="720"/>
        <w:rPr>
          <w:ins w:id="214" w:author="Rany M Salem" w:date="2025-07-16T16:20:00Z" w16du:dateUtc="2025-07-16T23:20:00Z"/>
          <w:rFonts w:ascii="Arial" w:hAnsi="Arial" w:cs="Arial"/>
        </w:rPr>
        <w:pPrChange w:id="215" w:author="Rany M Salem" w:date="2025-07-16T16:21:00Z" w16du:dateUtc="2025-07-16T23:21:00Z">
          <w:pPr/>
        </w:pPrChange>
      </w:pPr>
      <w:ins w:id="216" w:author="Rany M Salem" w:date="2025-07-16T16:21:00Z" w16du:dateUtc="2025-07-16T23:21:00Z">
        <w:r>
          <w:rPr>
            <w:rFonts w:ascii="Arial" w:hAnsi="Arial" w:cs="Arial"/>
          </w:rPr>
          <w:lastRenderedPageBreak/>
          <w:t>“</w:t>
        </w:r>
      </w:ins>
      <w:ins w:id="217" w:author="Rany M Salem" w:date="2025-07-16T16:20:00Z" w16du:dateUtc="2025-07-16T23:20:00Z">
        <w:r w:rsidRPr="00836EF6">
          <w:rPr>
            <w:rFonts w:ascii="Arial" w:hAnsi="Arial" w:cs="Arial"/>
          </w:rPr>
          <w:t xml:space="preserve">In more complex scenarios where multiple phenotypes of interest are involved, KDPS also demonstrated the capability to maximize targeted subject retainment based on a composite weight. A simulation involving two independent binary phenotypes (~20% prevalence each) showed that applying composite weights, prioritizing subjects with both traits, resulted in a 42% (19 to 27) increase in the number of retained individuals with both conditions compared to equal-weight pruning (Supplementary Table </w:t>
        </w:r>
      </w:ins>
      <w:ins w:id="218" w:author="Rany M Salem" w:date="2025-07-16T16:21:00Z" w16du:dateUtc="2025-07-16T23:21:00Z">
        <w:r>
          <w:rPr>
            <w:rFonts w:ascii="Arial" w:hAnsi="Arial" w:cs="Arial"/>
          </w:rPr>
          <w:t>S</w:t>
        </w:r>
      </w:ins>
      <w:ins w:id="219" w:author="Rany M Salem" w:date="2025-07-16T16:20:00Z" w16du:dateUtc="2025-07-16T23:20:00Z">
        <w:r w:rsidRPr="00836EF6">
          <w:rPr>
            <w:rFonts w:ascii="Arial" w:hAnsi="Arial" w:cs="Arial"/>
          </w:rPr>
          <w:t>2).</w:t>
        </w:r>
      </w:ins>
      <w:ins w:id="220" w:author="Rany M Salem" w:date="2025-07-16T16:21:00Z" w16du:dateUtc="2025-07-16T23:21:00Z">
        <w:r>
          <w:rPr>
            <w:rFonts w:ascii="Arial" w:hAnsi="Arial" w:cs="Arial"/>
          </w:rPr>
          <w:t>”</w:t>
        </w:r>
      </w:ins>
    </w:p>
    <w:p w14:paraId="277FFF0E" w14:textId="77777777" w:rsidR="00836EF6" w:rsidRDefault="00836EF6" w:rsidP="00FF1D1C">
      <w:pPr>
        <w:rPr>
          <w:ins w:id="221" w:author="Rany M Salem" w:date="2025-07-16T16:24:00Z" w16du:dateUtc="2025-07-16T23:24:00Z"/>
          <w:rFonts w:ascii="Arial" w:hAnsi="Arial" w:cs="Arial"/>
        </w:rPr>
      </w:pPr>
    </w:p>
    <w:p w14:paraId="1FD7BD31" w14:textId="57B849C4" w:rsidR="00836EF6" w:rsidRDefault="00836EF6">
      <w:pPr>
        <w:ind w:left="720"/>
        <w:rPr>
          <w:ins w:id="222" w:author="Rany M Salem" w:date="2025-07-16T16:24:00Z" w16du:dateUtc="2025-07-16T23:24:00Z"/>
          <w:rFonts w:ascii="Arial" w:hAnsi="Arial" w:cs="Arial"/>
        </w:rPr>
        <w:pPrChange w:id="223" w:author="Rany M Salem" w:date="2025-07-16T16:25:00Z" w16du:dateUtc="2025-07-16T23:25:00Z">
          <w:pPr/>
        </w:pPrChange>
      </w:pPr>
      <w:ins w:id="224" w:author="Rany M Salem" w:date="2025-07-16T16:25:00Z" w16du:dateUtc="2025-07-16T23:25:00Z">
        <w:r>
          <w:rPr>
            <w:rFonts w:ascii="Arial" w:hAnsi="Arial" w:cs="Arial"/>
          </w:rPr>
          <w:t>“</w:t>
        </w:r>
      </w:ins>
      <w:ins w:id="225" w:author="Rany M Salem" w:date="2025-07-16T16:24:00Z" w16du:dateUtc="2025-07-16T23:24:00Z">
        <w:r w:rsidRPr="00BC1CF8">
          <w:rPr>
            <w:rFonts w:ascii="Arial" w:hAnsi="Arial" w:cs="Arial"/>
          </w:rPr>
          <w:t>Moreover, the use of composite weights enables highly flexible prioritization strategies</w:t>
        </w:r>
        <w:r>
          <w:rPr>
            <w:rFonts w:ascii="Arial" w:hAnsi="Arial" w:cs="Arial"/>
          </w:rPr>
          <w:t xml:space="preserve">, </w:t>
        </w:r>
        <w:r w:rsidRPr="00BC1CF8">
          <w:rPr>
            <w:rFonts w:ascii="Arial" w:hAnsi="Arial" w:cs="Arial"/>
          </w:rPr>
          <w:t xml:space="preserve">allowing users to specify phenotype combinations such as categorical values of a particular type (e.g., case status) </w:t>
        </w:r>
        <w:r>
          <w:rPr>
            <w:rFonts w:ascii="Arial" w:hAnsi="Arial" w:cs="Arial"/>
          </w:rPr>
          <w:t>in addition to</w:t>
        </w:r>
        <w:r w:rsidRPr="00BC1CF8">
          <w:rPr>
            <w:rFonts w:ascii="Arial" w:hAnsi="Arial" w:cs="Arial"/>
          </w:rPr>
          <w:t xml:space="preserve"> a numeric variable within a defined range (e.g., BMI between 18–25). This capacity broadens the applicability of KDPS to complex study designs, enabling tailored subject retention across diverse phenotype-driven analytical objectives.</w:t>
        </w:r>
      </w:ins>
      <w:ins w:id="226" w:author="Rany M Salem" w:date="2025-07-16T16:25:00Z" w16du:dateUtc="2025-07-16T23:25:00Z">
        <w:r>
          <w:rPr>
            <w:rFonts w:ascii="Arial" w:hAnsi="Arial" w:cs="Arial"/>
          </w:rPr>
          <w:t>”</w:t>
        </w:r>
      </w:ins>
    </w:p>
    <w:p w14:paraId="154A1455" w14:textId="77777777" w:rsidR="00836EF6" w:rsidRDefault="00836EF6" w:rsidP="00FF1D1C">
      <w:pPr>
        <w:rPr>
          <w:ins w:id="227" w:author="Rany M Salem" w:date="2025-07-16T16:20:00Z" w16du:dateUtc="2025-07-16T23:20:00Z"/>
          <w:rFonts w:ascii="Arial" w:hAnsi="Arial" w:cs="Arial"/>
        </w:rPr>
      </w:pPr>
    </w:p>
    <w:p w14:paraId="37BDF2DD" w14:textId="7701DF84" w:rsidR="00AC12EC" w:rsidRPr="00881B9A" w:rsidDel="00836EF6" w:rsidRDefault="00FF1D1C" w:rsidP="00FF1D1C">
      <w:pPr>
        <w:rPr>
          <w:del w:id="228" w:author="Rany M Salem" w:date="2025-07-16T16:25:00Z" w16du:dateUtc="2025-07-16T23:25:00Z"/>
          <w:rFonts w:ascii="Arial" w:hAnsi="Arial" w:cs="Arial"/>
          <w:rPrChange w:id="229" w:author="Rany M Salem" w:date="2025-07-16T15:31:00Z" w16du:dateUtc="2025-07-16T22:31:00Z">
            <w:rPr>
              <w:del w:id="230" w:author="Rany M Salem" w:date="2025-07-16T16:25:00Z" w16du:dateUtc="2025-07-16T23:25:00Z"/>
              <w:rFonts w:ascii="Arial" w:hAnsi="Arial" w:cs="Arial"/>
              <w:color w:val="002060"/>
            </w:rPr>
          </w:rPrChange>
        </w:rPr>
      </w:pPr>
      <w:del w:id="231" w:author="Rany M Salem" w:date="2025-07-16T16:25:00Z" w16du:dateUtc="2025-07-16T23:25:00Z">
        <w:r w:rsidRPr="00881B9A" w:rsidDel="00836EF6">
          <w:rPr>
            <w:rFonts w:ascii="Arial" w:hAnsi="Arial" w:cs="Arial"/>
            <w:rPrChange w:id="232" w:author="Rany M Salem" w:date="2025-07-16T15:31:00Z" w16du:dateUtc="2025-07-16T22:31:00Z">
              <w:rPr>
                <w:rFonts w:ascii="Arial" w:hAnsi="Arial" w:cs="Arial"/>
                <w:color w:val="002060"/>
              </w:rPr>
            </w:rPrChange>
          </w:rPr>
          <w:delText>(In more complex scenarios where multiple phenotypes of interest … compared to equal-weight pruning).</w:delText>
        </w:r>
      </w:del>
    </w:p>
    <w:p w14:paraId="7190996B" w14:textId="77777777" w:rsidR="00FF1D1C" w:rsidRPr="00881B9A" w:rsidRDefault="00FF1D1C" w:rsidP="00FF1D1C">
      <w:pPr>
        <w:rPr>
          <w:rFonts w:ascii="Arial" w:hAnsi="Arial" w:cs="Arial"/>
        </w:rPr>
      </w:pPr>
    </w:p>
    <w:p w14:paraId="0D1AD7F0" w14:textId="40903F9D" w:rsidR="00AC12EC" w:rsidRPr="00881B9A" w:rsidDel="00E10F74" w:rsidRDefault="00AC12EC" w:rsidP="00AC12EC">
      <w:pPr>
        <w:rPr>
          <w:del w:id="233" w:author="Rany M Salem" w:date="2025-07-16T15:16:00Z" w16du:dateUtc="2025-07-16T22:16:00Z"/>
          <w:rFonts w:ascii="Arial" w:hAnsi="Arial" w:cs="Arial"/>
          <w:b/>
          <w:bCs/>
          <w:rPrChange w:id="234" w:author="Rany M Salem" w:date="2025-07-16T15:31:00Z" w16du:dateUtc="2025-07-16T22:31:00Z">
            <w:rPr>
              <w:del w:id="235" w:author="Rany M Salem" w:date="2025-07-16T15:16:00Z" w16du:dateUtc="2025-07-16T22:16:00Z"/>
              <w:rFonts w:ascii="Arial" w:hAnsi="Arial" w:cs="Arial"/>
            </w:rPr>
          </w:rPrChange>
        </w:rPr>
      </w:pPr>
      <w:r w:rsidRPr="00881B9A">
        <w:rPr>
          <w:rFonts w:ascii="Arial" w:hAnsi="Arial" w:cs="Arial"/>
          <w:b/>
          <w:bCs/>
          <w:rPrChange w:id="236" w:author="Rany M Salem" w:date="2025-07-16T15:31:00Z" w16du:dateUtc="2025-07-16T22:31:00Z">
            <w:rPr>
              <w:rFonts w:ascii="Arial" w:hAnsi="Arial" w:cs="Arial"/>
            </w:rPr>
          </w:rPrChange>
        </w:rPr>
        <w:t>Reviewer</w:t>
      </w:r>
      <w:ins w:id="237" w:author="Rany M Salem" w:date="2025-07-16T15:16:00Z" w16du:dateUtc="2025-07-16T22:16:00Z">
        <w:r w:rsidR="00E10F74" w:rsidRPr="00881B9A">
          <w:rPr>
            <w:rFonts w:ascii="Arial" w:hAnsi="Arial" w:cs="Arial"/>
            <w:b/>
            <w:bCs/>
            <w:rPrChange w:id="238" w:author="Rany M Salem" w:date="2025-07-16T15:31:00Z" w16du:dateUtc="2025-07-16T22:31:00Z">
              <w:rPr>
                <w:rFonts w:ascii="Arial" w:hAnsi="Arial" w:cs="Arial"/>
                <w:sz w:val="22"/>
                <w:szCs w:val="22"/>
              </w:rPr>
            </w:rPrChange>
          </w:rPr>
          <w:t xml:space="preserve"> #</w:t>
        </w:r>
      </w:ins>
      <w:del w:id="239" w:author="Rany M Salem" w:date="2025-07-16T15:16:00Z" w16du:dateUtc="2025-07-16T22:16:00Z">
        <w:r w:rsidRPr="00881B9A" w:rsidDel="00E10F74">
          <w:rPr>
            <w:rFonts w:ascii="Arial" w:hAnsi="Arial" w:cs="Arial"/>
            <w:b/>
            <w:bCs/>
            <w:rPrChange w:id="240" w:author="Rany M Salem" w:date="2025-07-16T15:31:00Z" w16du:dateUtc="2025-07-16T22:31:00Z">
              <w:rPr>
                <w:rFonts w:ascii="Arial" w:hAnsi="Arial" w:cs="Arial"/>
              </w:rPr>
            </w:rPrChange>
          </w:rPr>
          <w:delText xml:space="preserve">: </w:delText>
        </w:r>
      </w:del>
      <w:r w:rsidRPr="00881B9A">
        <w:rPr>
          <w:rFonts w:ascii="Arial" w:hAnsi="Arial" w:cs="Arial"/>
          <w:b/>
          <w:bCs/>
          <w:rPrChange w:id="241" w:author="Rany M Salem" w:date="2025-07-16T15:31:00Z" w16du:dateUtc="2025-07-16T22:31:00Z">
            <w:rPr>
              <w:rFonts w:ascii="Arial" w:hAnsi="Arial" w:cs="Arial"/>
            </w:rPr>
          </w:rPrChange>
        </w:rPr>
        <w:t>2</w:t>
      </w:r>
      <w:ins w:id="242" w:author="Rany M Salem" w:date="2025-07-16T15:16:00Z" w16du:dateUtc="2025-07-16T22:16:00Z">
        <w:r w:rsidR="00E10F74" w:rsidRPr="00881B9A">
          <w:rPr>
            <w:rFonts w:ascii="Arial" w:hAnsi="Arial" w:cs="Arial"/>
            <w:b/>
            <w:bCs/>
            <w:rPrChange w:id="243" w:author="Rany M Salem" w:date="2025-07-16T15:31:00Z" w16du:dateUtc="2025-07-16T22:31:00Z">
              <w:rPr>
                <w:rFonts w:ascii="Arial" w:hAnsi="Arial" w:cs="Arial"/>
                <w:b/>
                <w:bCs/>
                <w:sz w:val="22"/>
                <w:szCs w:val="22"/>
              </w:rPr>
            </w:rPrChange>
          </w:rPr>
          <w:t xml:space="preserve"> </w:t>
        </w:r>
      </w:ins>
    </w:p>
    <w:p w14:paraId="59DAC8E2" w14:textId="77777777" w:rsidR="00AC12EC" w:rsidRPr="00881B9A" w:rsidDel="00E10F74" w:rsidRDefault="00AC12EC" w:rsidP="00AC12EC">
      <w:pPr>
        <w:rPr>
          <w:del w:id="244" w:author="Rany M Salem" w:date="2025-07-16T15:16:00Z" w16du:dateUtc="2025-07-16T22:16:00Z"/>
          <w:rFonts w:ascii="Arial" w:hAnsi="Arial" w:cs="Arial"/>
          <w:b/>
          <w:bCs/>
          <w:rPrChange w:id="245" w:author="Rany M Salem" w:date="2025-07-16T15:31:00Z" w16du:dateUtc="2025-07-16T22:31:00Z">
            <w:rPr>
              <w:del w:id="246" w:author="Rany M Salem" w:date="2025-07-16T15:16:00Z" w16du:dateUtc="2025-07-16T22:16:00Z"/>
              <w:rFonts w:ascii="Arial" w:hAnsi="Arial" w:cs="Arial"/>
            </w:rPr>
          </w:rPrChange>
        </w:rPr>
      </w:pPr>
    </w:p>
    <w:p w14:paraId="395976DF" w14:textId="77777777" w:rsidR="00AC12EC" w:rsidRPr="00881B9A" w:rsidRDefault="00AC12EC" w:rsidP="00AC12EC">
      <w:pPr>
        <w:rPr>
          <w:rFonts w:ascii="Arial" w:hAnsi="Arial" w:cs="Arial"/>
          <w:b/>
          <w:bCs/>
          <w:rPrChange w:id="247" w:author="Rany M Salem" w:date="2025-07-16T15:31:00Z" w16du:dateUtc="2025-07-16T22:31:00Z">
            <w:rPr>
              <w:rFonts w:ascii="Arial" w:hAnsi="Arial" w:cs="Arial"/>
            </w:rPr>
          </w:rPrChange>
        </w:rPr>
      </w:pPr>
      <w:r w:rsidRPr="00881B9A">
        <w:rPr>
          <w:rFonts w:ascii="Arial" w:hAnsi="Arial" w:cs="Arial"/>
          <w:b/>
          <w:bCs/>
          <w:rPrChange w:id="248" w:author="Rany M Salem" w:date="2025-07-16T15:31:00Z" w16du:dateUtc="2025-07-16T22:31:00Z">
            <w:rPr>
              <w:rFonts w:ascii="Arial" w:hAnsi="Arial" w:cs="Arial"/>
            </w:rPr>
          </w:rPrChange>
        </w:rPr>
        <w:t>Comments to the Author</w:t>
      </w:r>
    </w:p>
    <w:p w14:paraId="38320AA6" w14:textId="77777777" w:rsidR="00AC12EC" w:rsidRPr="00881B9A" w:rsidRDefault="00AC12EC" w:rsidP="00AC12EC">
      <w:pPr>
        <w:rPr>
          <w:rFonts w:ascii="Arial" w:hAnsi="Arial" w:cs="Arial"/>
          <w:b/>
          <w:bCs/>
          <w:rPrChange w:id="249" w:author="Rany M Salem" w:date="2025-07-16T15:31:00Z" w16du:dateUtc="2025-07-16T22:31:00Z">
            <w:rPr>
              <w:rFonts w:ascii="Arial" w:hAnsi="Arial" w:cs="Arial"/>
            </w:rPr>
          </w:rPrChange>
        </w:rPr>
      </w:pPr>
      <w:r w:rsidRPr="00881B9A">
        <w:rPr>
          <w:rFonts w:ascii="Arial" w:hAnsi="Arial" w:cs="Arial"/>
          <w:b/>
          <w:bCs/>
          <w:rPrChange w:id="250" w:author="Rany M Salem" w:date="2025-07-16T15:31:00Z" w16du:dateUtc="2025-07-16T22:31:00Z">
            <w:rPr>
              <w:rFonts w:ascii="Arial" w:hAnsi="Arial" w:cs="Arial"/>
            </w:rPr>
          </w:rPrChange>
        </w:rPr>
        <w:t>This study (BIB-25-0577) introduces the Kinship Decouple and Phenotype Selection (KDPS) tool, designed to improve subject selection in genetic and epidemiological research by incorporating phenotype prioritization. While the tool demonstrates promising capabilities, several aspects require further clarification and investigation:</w:t>
      </w:r>
    </w:p>
    <w:p w14:paraId="44794FAB" w14:textId="77777777" w:rsidR="005F21E5" w:rsidRDefault="005F21E5" w:rsidP="00AC12EC">
      <w:pPr>
        <w:rPr>
          <w:ins w:id="251" w:author="Rany M Salem" w:date="2025-07-16T16:28:00Z" w16du:dateUtc="2025-07-16T23:28:00Z"/>
          <w:rFonts w:ascii="Arial" w:hAnsi="Arial" w:cs="Arial"/>
        </w:rPr>
      </w:pPr>
    </w:p>
    <w:p w14:paraId="5ECCCCC6" w14:textId="77777777" w:rsidR="00B559BD" w:rsidRPr="00881B9A" w:rsidRDefault="00B559BD" w:rsidP="00AC12EC">
      <w:pPr>
        <w:rPr>
          <w:rFonts w:ascii="Arial" w:hAnsi="Arial" w:cs="Arial"/>
        </w:rPr>
      </w:pPr>
    </w:p>
    <w:p w14:paraId="72CF60A3" w14:textId="77777777" w:rsidR="00AC12EC" w:rsidRPr="00881B9A" w:rsidRDefault="00AC12EC" w:rsidP="00AC12EC">
      <w:pPr>
        <w:rPr>
          <w:rFonts w:ascii="Arial" w:hAnsi="Arial" w:cs="Arial"/>
          <w:b/>
          <w:bCs/>
          <w:rPrChange w:id="252" w:author="Rany M Salem" w:date="2025-07-16T15:31:00Z" w16du:dateUtc="2025-07-16T22:31:00Z">
            <w:rPr>
              <w:rFonts w:ascii="Arial" w:hAnsi="Arial" w:cs="Arial"/>
            </w:rPr>
          </w:rPrChange>
        </w:rPr>
      </w:pPr>
      <w:r w:rsidRPr="00881B9A">
        <w:rPr>
          <w:rFonts w:ascii="Arial" w:hAnsi="Arial" w:cs="Arial"/>
          <w:b/>
          <w:bCs/>
          <w:rPrChange w:id="253" w:author="Rany M Salem" w:date="2025-07-16T15:31:00Z" w16du:dateUtc="2025-07-16T22:31:00Z">
            <w:rPr>
              <w:rFonts w:ascii="Arial" w:hAnsi="Arial" w:cs="Arial"/>
            </w:rPr>
          </w:rPrChange>
        </w:rPr>
        <w:t>1. Fuzziness Score Selection: The performance of KDPS is influenced by the fuzziness score, but the manuscript does not provide empirical guidance on how to select an optimal value for this score in practice.</w:t>
      </w:r>
    </w:p>
    <w:p w14:paraId="04F80DDD" w14:textId="77777777" w:rsidR="00FF1D1C" w:rsidRPr="00881B9A" w:rsidRDefault="00FF1D1C" w:rsidP="00FF1D1C">
      <w:pPr>
        <w:rPr>
          <w:rFonts w:ascii="Arial" w:hAnsi="Arial" w:cs="Arial"/>
        </w:rPr>
      </w:pPr>
    </w:p>
    <w:p w14:paraId="7CBB930E" w14:textId="6AD0777F" w:rsidR="005F21E5" w:rsidRPr="00881B9A" w:rsidRDefault="00300B1E" w:rsidP="00FF1D1C">
      <w:pPr>
        <w:rPr>
          <w:rFonts w:ascii="Arial" w:hAnsi="Arial" w:cs="Arial"/>
          <w:rPrChange w:id="254" w:author="Rany M Salem" w:date="2025-07-16T15:31:00Z" w16du:dateUtc="2025-07-16T22:31:00Z">
            <w:rPr>
              <w:rFonts w:ascii="Arial" w:hAnsi="Arial" w:cs="Arial"/>
              <w:color w:val="002060"/>
            </w:rPr>
          </w:rPrChange>
        </w:rPr>
      </w:pPr>
      <w:ins w:id="255" w:author="Rany M Salem" w:date="2025-07-16T15:18:00Z" w16du:dateUtc="2025-07-16T22:18:00Z">
        <w:r w:rsidRPr="00881B9A">
          <w:rPr>
            <w:rFonts w:ascii="Arial" w:hAnsi="Arial" w:cs="Arial"/>
            <w:b/>
            <w:bCs/>
            <w:rPrChange w:id="256" w:author="Rany M Salem" w:date="2025-07-16T15:31:00Z" w16du:dateUtc="2025-07-16T22:31:00Z">
              <w:rPr>
                <w:rFonts w:ascii="Arial" w:hAnsi="Arial" w:cs="Arial"/>
                <w:b/>
                <w:bCs/>
                <w:sz w:val="22"/>
                <w:szCs w:val="22"/>
              </w:rPr>
            </w:rPrChange>
          </w:rPr>
          <w:t xml:space="preserve">Reviewer 2 – Response 1: </w:t>
        </w:r>
      </w:ins>
      <w:r w:rsidR="00FF1D1C" w:rsidRPr="00881B9A">
        <w:rPr>
          <w:rFonts w:ascii="Arial" w:hAnsi="Arial" w:cs="Arial"/>
          <w:rPrChange w:id="257" w:author="Rany M Salem" w:date="2025-07-16T15:31:00Z" w16du:dateUtc="2025-07-16T22:31:00Z">
            <w:rPr>
              <w:rFonts w:ascii="Arial" w:hAnsi="Arial" w:cs="Arial"/>
              <w:color w:val="002060"/>
            </w:rPr>
          </w:rPrChange>
        </w:rPr>
        <w:t>We thank the reviewer for their thoughtful observation. We have added detailed explanation of the fuzziness score concept and provided practical guidelines for its application</w:t>
      </w:r>
      <w:ins w:id="258" w:author="Rany M Salem" w:date="2025-07-16T16:25:00Z" w16du:dateUtc="2025-07-16T23:25:00Z">
        <w:r w:rsidR="008A08F0">
          <w:rPr>
            <w:rFonts w:ascii="Arial" w:hAnsi="Arial" w:cs="Arial"/>
          </w:rPr>
          <w:t xml:space="preserve"> as detailed in response to </w:t>
        </w:r>
      </w:ins>
      <w:ins w:id="259" w:author="Rany M Salem" w:date="2025-07-16T16:26:00Z" w16du:dateUtc="2025-07-16T23:26:00Z">
        <w:r w:rsidR="008A08F0">
          <w:rPr>
            <w:rFonts w:ascii="Arial" w:hAnsi="Arial" w:cs="Arial"/>
          </w:rPr>
          <w:t>“</w:t>
        </w:r>
        <w:r w:rsidR="008A08F0" w:rsidRPr="004B07C3">
          <w:rPr>
            <w:rFonts w:ascii="Arial" w:hAnsi="Arial" w:cs="Arial"/>
            <w:b/>
            <w:bCs/>
          </w:rPr>
          <w:t>Reviewer 1 – Response 2</w:t>
        </w:r>
        <w:r w:rsidR="008A08F0">
          <w:rPr>
            <w:rFonts w:ascii="Arial" w:hAnsi="Arial" w:cs="Arial"/>
          </w:rPr>
          <w:t>” above</w:t>
        </w:r>
      </w:ins>
      <w:r w:rsidR="00FF1D1C" w:rsidRPr="00881B9A">
        <w:rPr>
          <w:rFonts w:ascii="Arial" w:hAnsi="Arial" w:cs="Arial"/>
          <w:rPrChange w:id="260" w:author="Rany M Salem" w:date="2025-07-16T15:31:00Z" w16du:dateUtc="2025-07-16T22:31:00Z">
            <w:rPr>
              <w:rFonts w:ascii="Arial" w:hAnsi="Arial" w:cs="Arial"/>
              <w:color w:val="002060"/>
            </w:rPr>
          </w:rPrChange>
        </w:rPr>
        <w:t xml:space="preserve">. </w:t>
      </w:r>
      <w:ins w:id="261" w:author="Rany M Salem" w:date="2025-07-16T16:27:00Z" w16du:dateUtc="2025-07-16T23:27:00Z">
        <w:r w:rsidR="00B559BD">
          <w:rPr>
            <w:rFonts w:ascii="Arial" w:hAnsi="Arial" w:cs="Arial"/>
          </w:rPr>
          <w:t xml:space="preserve">In brief, these include </w:t>
        </w:r>
      </w:ins>
      <w:del w:id="262" w:author="Rany M Salem" w:date="2025-07-16T16:27:00Z" w16du:dateUtc="2025-07-16T23:27:00Z">
        <w:r w:rsidR="00FF1D1C" w:rsidRPr="00881B9A" w:rsidDel="00B559BD">
          <w:rPr>
            <w:rFonts w:ascii="Arial" w:hAnsi="Arial" w:cs="Arial"/>
            <w:rPrChange w:id="263" w:author="Rany M Salem" w:date="2025-07-16T15:31:00Z" w16du:dateUtc="2025-07-16T22:31:00Z">
              <w:rPr>
                <w:rFonts w:ascii="Arial" w:hAnsi="Arial" w:cs="Arial"/>
                <w:color w:val="002060"/>
              </w:rPr>
            </w:rPrChange>
          </w:rPr>
          <w:delText xml:space="preserve">These </w:delText>
        </w:r>
      </w:del>
      <w:r w:rsidR="00FF1D1C" w:rsidRPr="00881B9A">
        <w:rPr>
          <w:rFonts w:ascii="Arial" w:hAnsi="Arial" w:cs="Arial"/>
          <w:rPrChange w:id="264" w:author="Rany M Salem" w:date="2025-07-16T15:31:00Z" w16du:dateUtc="2025-07-16T22:31:00Z">
            <w:rPr>
              <w:rFonts w:ascii="Arial" w:hAnsi="Arial" w:cs="Arial"/>
              <w:color w:val="002060"/>
            </w:rPr>
          </w:rPrChange>
        </w:rPr>
        <w:t>addition</w:t>
      </w:r>
      <w:ins w:id="265" w:author="Rany M Salem" w:date="2025-07-16T16:27:00Z" w16du:dateUtc="2025-07-16T23:27:00Z">
        <w:r w:rsidR="00B559BD">
          <w:rPr>
            <w:rFonts w:ascii="Arial" w:hAnsi="Arial" w:cs="Arial"/>
          </w:rPr>
          <w:t xml:space="preserve"> of </w:t>
        </w:r>
      </w:ins>
      <w:del w:id="266" w:author="Rany M Salem" w:date="2025-07-16T16:27:00Z" w16du:dateUtc="2025-07-16T23:27:00Z">
        <w:r w:rsidR="00FF1D1C" w:rsidRPr="00881B9A" w:rsidDel="00B559BD">
          <w:rPr>
            <w:rFonts w:ascii="Arial" w:hAnsi="Arial" w:cs="Arial"/>
            <w:rPrChange w:id="267" w:author="Rany M Salem" w:date="2025-07-16T15:31:00Z" w16du:dateUtc="2025-07-16T22:31:00Z">
              <w:rPr>
                <w:rFonts w:ascii="Arial" w:hAnsi="Arial" w:cs="Arial"/>
                <w:color w:val="002060"/>
              </w:rPr>
            </w:rPrChange>
          </w:rPr>
          <w:delText>s are supported by</w:delText>
        </w:r>
      </w:del>
      <w:r w:rsidR="00FF1D1C" w:rsidRPr="00881B9A">
        <w:rPr>
          <w:rFonts w:ascii="Arial" w:hAnsi="Arial" w:cs="Arial"/>
          <w:rPrChange w:id="268" w:author="Rany M Salem" w:date="2025-07-16T15:31:00Z" w16du:dateUtc="2025-07-16T22:31:00Z">
            <w:rPr>
              <w:rFonts w:ascii="Arial" w:hAnsi="Arial" w:cs="Arial"/>
              <w:color w:val="002060"/>
            </w:rPr>
          </w:rPrChange>
        </w:rPr>
        <w:t xml:space="preserve"> Supplementary Figure</w:t>
      </w:r>
      <w:ins w:id="269" w:author="Rany M Salem" w:date="2025-07-16T16:28:00Z" w16du:dateUtc="2025-07-16T23:28:00Z">
        <w:r w:rsidR="00B559BD">
          <w:rPr>
            <w:rFonts w:ascii="Arial" w:hAnsi="Arial" w:cs="Arial"/>
          </w:rPr>
          <w:t>s</w:t>
        </w:r>
      </w:ins>
      <w:r w:rsidR="00FF1D1C" w:rsidRPr="00881B9A">
        <w:rPr>
          <w:rFonts w:ascii="Arial" w:hAnsi="Arial" w:cs="Arial"/>
          <w:rPrChange w:id="270" w:author="Rany M Salem" w:date="2025-07-16T15:31:00Z" w16du:dateUtc="2025-07-16T22:31:00Z">
            <w:rPr>
              <w:rFonts w:ascii="Arial" w:hAnsi="Arial" w:cs="Arial"/>
              <w:color w:val="002060"/>
            </w:rPr>
          </w:rPrChange>
        </w:rPr>
        <w:t xml:space="preserve"> S1</w:t>
      </w:r>
      <w:ins w:id="271" w:author="Rany M Salem" w:date="2025-07-16T16:27:00Z" w16du:dateUtc="2025-07-16T23:27:00Z">
        <w:r w:rsidR="00B559BD">
          <w:rPr>
            <w:rFonts w:ascii="Arial" w:hAnsi="Arial" w:cs="Arial"/>
          </w:rPr>
          <w:t xml:space="preserve"> and </w:t>
        </w:r>
      </w:ins>
      <w:del w:id="272" w:author="Rany M Salem" w:date="2025-07-16T16:27:00Z" w16du:dateUtc="2025-07-16T23:27:00Z">
        <w:r w:rsidR="00FF1D1C" w:rsidRPr="00881B9A" w:rsidDel="00B559BD">
          <w:rPr>
            <w:rFonts w:ascii="Arial" w:hAnsi="Arial" w:cs="Arial"/>
            <w:rPrChange w:id="273" w:author="Rany M Salem" w:date="2025-07-16T15:31:00Z" w16du:dateUtc="2025-07-16T22:31:00Z">
              <w:rPr>
                <w:rFonts w:ascii="Arial" w:hAnsi="Arial" w:cs="Arial"/>
                <w:color w:val="002060"/>
              </w:rPr>
            </w:rPrChange>
          </w:rPr>
          <w:delText xml:space="preserve">, which illustrates how fuzziness affects network topology, and Supplementary Figure </w:delText>
        </w:r>
      </w:del>
      <w:r w:rsidR="00FF1D1C" w:rsidRPr="00881B9A">
        <w:rPr>
          <w:rFonts w:ascii="Arial" w:hAnsi="Arial" w:cs="Arial"/>
          <w:rPrChange w:id="274" w:author="Rany M Salem" w:date="2025-07-16T15:31:00Z" w16du:dateUtc="2025-07-16T22:31:00Z">
            <w:rPr>
              <w:rFonts w:ascii="Arial" w:hAnsi="Arial" w:cs="Arial"/>
              <w:color w:val="002060"/>
            </w:rPr>
          </w:rPrChange>
        </w:rPr>
        <w:t>S2</w:t>
      </w:r>
      <w:ins w:id="275" w:author="Rany M Salem" w:date="2025-07-16T16:28:00Z" w16du:dateUtc="2025-07-16T23:28:00Z">
        <w:r w:rsidR="00B559BD">
          <w:rPr>
            <w:rFonts w:ascii="Arial" w:hAnsi="Arial" w:cs="Arial"/>
          </w:rPr>
          <w:t xml:space="preserve"> and </w:t>
        </w:r>
      </w:ins>
      <w:del w:id="276" w:author="Rany M Salem" w:date="2025-07-16T16:28:00Z" w16du:dateUtc="2025-07-16T23:28:00Z">
        <w:r w:rsidR="00FF1D1C" w:rsidRPr="00881B9A" w:rsidDel="00B559BD">
          <w:rPr>
            <w:rFonts w:ascii="Arial" w:hAnsi="Arial" w:cs="Arial"/>
            <w:rPrChange w:id="277" w:author="Rany M Salem" w:date="2025-07-16T15:31:00Z" w16du:dateUtc="2025-07-16T22:31:00Z">
              <w:rPr>
                <w:rFonts w:ascii="Arial" w:hAnsi="Arial" w:cs="Arial"/>
                <w:color w:val="002060"/>
              </w:rPr>
            </w:rPrChange>
          </w:rPr>
          <w:delText xml:space="preserve">, which summarizes population-level relatedness patterns. </w:delText>
        </w:r>
      </w:del>
      <w:del w:id="278" w:author="Rany M Salem" w:date="2025-07-16T16:26:00Z" w16du:dateUtc="2025-07-16T23:26:00Z">
        <w:r w:rsidR="00FF1D1C" w:rsidRPr="00881B9A" w:rsidDel="008A08F0">
          <w:rPr>
            <w:rFonts w:ascii="Arial" w:hAnsi="Arial" w:cs="Arial"/>
            <w:rPrChange w:id="279" w:author="Rany M Salem" w:date="2025-07-16T15:31:00Z" w16du:dateUtc="2025-07-16T22:31:00Z">
              <w:rPr>
                <w:rFonts w:ascii="Arial" w:hAnsi="Arial" w:cs="Arial"/>
                <w:color w:val="002060"/>
              </w:rPr>
            </w:rPrChange>
          </w:rPr>
          <w:delText xml:space="preserve">The </w:delText>
        </w:r>
      </w:del>
      <w:r w:rsidR="00FF1D1C" w:rsidRPr="00881B9A">
        <w:rPr>
          <w:rFonts w:ascii="Arial" w:hAnsi="Arial" w:cs="Arial"/>
          <w:rPrChange w:id="280" w:author="Rany M Salem" w:date="2025-07-16T15:31:00Z" w16du:dateUtc="2025-07-16T22:31:00Z">
            <w:rPr>
              <w:rFonts w:ascii="Arial" w:hAnsi="Arial" w:cs="Arial"/>
              <w:color w:val="002060"/>
            </w:rPr>
          </w:rPrChange>
        </w:rPr>
        <w:t>revis</w:t>
      </w:r>
      <w:ins w:id="281" w:author="Rany M Salem" w:date="2025-07-16T16:26:00Z" w16du:dateUtc="2025-07-16T23:26:00Z">
        <w:r w:rsidR="008A08F0">
          <w:rPr>
            <w:rFonts w:ascii="Arial" w:hAnsi="Arial" w:cs="Arial"/>
          </w:rPr>
          <w:t>ions to the</w:t>
        </w:r>
      </w:ins>
      <w:del w:id="282" w:author="Rany M Salem" w:date="2025-07-16T16:26:00Z" w16du:dateUtc="2025-07-16T23:26:00Z">
        <w:r w:rsidR="00FF1D1C" w:rsidRPr="00881B9A" w:rsidDel="008A08F0">
          <w:rPr>
            <w:rFonts w:ascii="Arial" w:hAnsi="Arial" w:cs="Arial"/>
            <w:rPrChange w:id="283" w:author="Rany M Salem" w:date="2025-07-16T15:31:00Z" w16du:dateUtc="2025-07-16T22:31:00Z">
              <w:rPr>
                <w:rFonts w:ascii="Arial" w:hAnsi="Arial" w:cs="Arial"/>
                <w:color w:val="002060"/>
              </w:rPr>
            </w:rPrChange>
          </w:rPr>
          <w:delText>ed</w:delText>
        </w:r>
      </w:del>
      <w:r w:rsidR="00FF1D1C" w:rsidRPr="00881B9A">
        <w:rPr>
          <w:rFonts w:ascii="Arial" w:hAnsi="Arial" w:cs="Arial"/>
          <w:rPrChange w:id="284" w:author="Rany M Salem" w:date="2025-07-16T15:31:00Z" w16du:dateUtc="2025-07-16T22:31:00Z">
            <w:rPr>
              <w:rFonts w:ascii="Arial" w:hAnsi="Arial" w:cs="Arial"/>
              <w:color w:val="002060"/>
            </w:rPr>
          </w:rPrChange>
        </w:rPr>
        <w:t xml:space="preserve"> manuscript</w:t>
      </w:r>
      <w:ins w:id="285" w:author="Rany M Salem" w:date="2025-07-16T16:26:00Z" w16du:dateUtc="2025-07-16T23:26:00Z">
        <w:r w:rsidR="008A08F0">
          <w:rPr>
            <w:rFonts w:ascii="Arial" w:hAnsi="Arial" w:cs="Arial"/>
          </w:rPr>
          <w:t>.</w:t>
        </w:r>
      </w:ins>
      <w:del w:id="286" w:author="Rany M Salem" w:date="2025-07-16T16:26:00Z" w16du:dateUtc="2025-07-16T23:26:00Z">
        <w:r w:rsidR="00FF1D1C" w:rsidRPr="00881B9A" w:rsidDel="008A08F0">
          <w:rPr>
            <w:rFonts w:ascii="Arial" w:hAnsi="Arial" w:cs="Arial"/>
            <w:rPrChange w:id="287" w:author="Rany M Salem" w:date="2025-07-16T15:31:00Z" w16du:dateUtc="2025-07-16T22:31:00Z">
              <w:rPr>
                <w:rFonts w:ascii="Arial" w:hAnsi="Arial" w:cs="Arial"/>
                <w:color w:val="002060"/>
              </w:rPr>
            </w:rPrChange>
          </w:rPr>
          <w:delText xml:space="preserve"> text reflects this context: (In most general-purpose large-genome study … prioritize phenotype over topology.)</w:delText>
        </w:r>
      </w:del>
    </w:p>
    <w:p w14:paraId="0D8EFB63" w14:textId="77777777" w:rsidR="00FF1D1C" w:rsidRPr="00881B9A" w:rsidRDefault="00FF1D1C" w:rsidP="00FF1D1C">
      <w:pPr>
        <w:rPr>
          <w:rFonts w:ascii="Arial" w:hAnsi="Arial" w:cs="Arial"/>
        </w:rPr>
      </w:pPr>
    </w:p>
    <w:p w14:paraId="0791D547" w14:textId="77777777" w:rsidR="00B559BD" w:rsidRDefault="00B559BD" w:rsidP="00AC12EC">
      <w:pPr>
        <w:rPr>
          <w:ins w:id="288" w:author="Rany M Salem" w:date="2025-07-16T16:28:00Z" w16du:dateUtc="2025-07-16T23:28:00Z"/>
          <w:rFonts w:ascii="Arial" w:hAnsi="Arial" w:cs="Arial"/>
          <w:b/>
          <w:bCs/>
        </w:rPr>
      </w:pPr>
    </w:p>
    <w:p w14:paraId="18BB415B" w14:textId="4E89626D" w:rsidR="00AC12EC" w:rsidRPr="00881B9A" w:rsidRDefault="00AC12EC" w:rsidP="00AC12EC">
      <w:pPr>
        <w:rPr>
          <w:rFonts w:ascii="Arial" w:hAnsi="Arial" w:cs="Arial"/>
          <w:b/>
          <w:bCs/>
          <w:rPrChange w:id="289" w:author="Rany M Salem" w:date="2025-07-16T15:31:00Z" w16du:dateUtc="2025-07-16T22:31:00Z">
            <w:rPr>
              <w:rFonts w:ascii="Arial" w:hAnsi="Arial" w:cs="Arial"/>
            </w:rPr>
          </w:rPrChange>
        </w:rPr>
      </w:pPr>
      <w:r w:rsidRPr="00881B9A">
        <w:rPr>
          <w:rFonts w:ascii="Arial" w:hAnsi="Arial" w:cs="Arial"/>
          <w:b/>
          <w:bCs/>
          <w:rPrChange w:id="290" w:author="Rany M Salem" w:date="2025-07-16T15:31:00Z" w16du:dateUtc="2025-07-16T22:31:00Z">
            <w:rPr>
              <w:rFonts w:ascii="Arial" w:hAnsi="Arial" w:cs="Arial"/>
            </w:rPr>
          </w:rPrChange>
        </w:rPr>
        <w:t>2. Simplistic Simulation Framework:</w:t>
      </w:r>
    </w:p>
    <w:p w14:paraId="62C7085D" w14:textId="77777777" w:rsidR="00AC12EC" w:rsidRPr="00881B9A" w:rsidRDefault="00AC12EC" w:rsidP="00AC12EC">
      <w:pPr>
        <w:rPr>
          <w:rFonts w:ascii="Arial" w:hAnsi="Arial" w:cs="Arial"/>
          <w:b/>
          <w:bCs/>
          <w:rPrChange w:id="291" w:author="Rany M Salem" w:date="2025-07-16T15:31:00Z" w16du:dateUtc="2025-07-16T22:31:00Z">
            <w:rPr>
              <w:rFonts w:ascii="Arial" w:hAnsi="Arial" w:cs="Arial"/>
            </w:rPr>
          </w:rPrChange>
        </w:rPr>
      </w:pPr>
      <w:r w:rsidRPr="00881B9A">
        <w:rPr>
          <w:rFonts w:ascii="Arial" w:hAnsi="Arial" w:cs="Arial"/>
          <w:b/>
          <w:bCs/>
          <w:rPrChange w:id="292" w:author="Rany M Salem" w:date="2025-07-16T15:31:00Z" w16du:dateUtc="2025-07-16T22:31:00Z">
            <w:rPr>
              <w:rFonts w:ascii="Arial" w:hAnsi="Arial" w:cs="Arial"/>
            </w:rPr>
          </w:rPrChange>
        </w:rPr>
        <w:t>The simulation process lacks detail, particularly regarding the generation of simulated phenotypes. Key parameters—such as the distribution of genetic effects and heritability—are not described, raising concerns about the robustness of the benchmarking results.</w:t>
      </w:r>
    </w:p>
    <w:p w14:paraId="70A551FB" w14:textId="77777777" w:rsidR="005F21E5" w:rsidRPr="00881B9A" w:rsidRDefault="005F21E5" w:rsidP="00AC12EC">
      <w:pPr>
        <w:rPr>
          <w:rFonts w:ascii="Arial" w:hAnsi="Arial" w:cs="Arial"/>
        </w:rPr>
      </w:pPr>
    </w:p>
    <w:p w14:paraId="557C4328" w14:textId="64A023D9" w:rsidR="005F21E5" w:rsidRPr="00881B9A" w:rsidRDefault="00300B1E" w:rsidP="00AC12EC">
      <w:pPr>
        <w:rPr>
          <w:rFonts w:ascii="Arial" w:hAnsi="Arial" w:cs="Arial"/>
          <w:rPrChange w:id="293" w:author="Rany M Salem" w:date="2025-07-16T15:31:00Z" w16du:dateUtc="2025-07-16T22:31:00Z">
            <w:rPr>
              <w:rFonts w:ascii="Arial" w:hAnsi="Arial" w:cs="Arial"/>
              <w:color w:val="002060"/>
            </w:rPr>
          </w:rPrChange>
        </w:rPr>
      </w:pPr>
      <w:ins w:id="294" w:author="Rany M Salem" w:date="2025-07-16T15:18:00Z" w16du:dateUtc="2025-07-16T22:18:00Z">
        <w:r w:rsidRPr="00881B9A">
          <w:rPr>
            <w:rFonts w:ascii="Arial" w:hAnsi="Arial" w:cs="Arial"/>
            <w:b/>
            <w:bCs/>
            <w:rPrChange w:id="295" w:author="Rany M Salem" w:date="2025-07-16T15:31:00Z" w16du:dateUtc="2025-07-16T22:31:00Z">
              <w:rPr>
                <w:rFonts w:ascii="Arial" w:hAnsi="Arial" w:cs="Arial"/>
                <w:b/>
                <w:bCs/>
                <w:sz w:val="22"/>
                <w:szCs w:val="22"/>
              </w:rPr>
            </w:rPrChange>
          </w:rPr>
          <w:t xml:space="preserve">Reviewer 2 – Response 2: </w:t>
        </w:r>
      </w:ins>
      <w:r w:rsidR="00FF1D1C" w:rsidRPr="00881B9A">
        <w:rPr>
          <w:rFonts w:ascii="Arial" w:hAnsi="Arial" w:cs="Arial"/>
          <w:rPrChange w:id="296" w:author="Rany M Salem" w:date="2025-07-16T15:31:00Z" w16du:dateUtc="2025-07-16T22:31:00Z">
            <w:rPr>
              <w:rFonts w:ascii="Arial" w:hAnsi="Arial" w:cs="Arial"/>
              <w:color w:val="002060"/>
            </w:rPr>
          </w:rPrChange>
        </w:rPr>
        <w:t xml:space="preserve">We thank the reviewer for this important feedback. To address this, we have expanded the description of the simulation framework in both the Methods </w:t>
      </w:r>
      <w:ins w:id="297" w:author="Rany M Salem" w:date="2025-07-16T16:31:00Z" w16du:dateUtc="2025-07-16T23:31:00Z">
        <w:r w:rsidR="006977BA">
          <w:rPr>
            <w:rFonts w:ascii="Arial" w:hAnsi="Arial" w:cs="Arial"/>
          </w:rPr>
          <w:t>(lines 1</w:t>
        </w:r>
      </w:ins>
      <w:ins w:id="298" w:author="Gu, Wanjun" w:date="2025-07-17T14:56:00Z" w16du:dateUtc="2025-07-17T21:56:00Z">
        <w:r w:rsidR="00E74442">
          <w:rPr>
            <w:rFonts w:ascii="Arial" w:hAnsi="Arial" w:cs="Arial"/>
          </w:rPr>
          <w:t>54</w:t>
        </w:r>
      </w:ins>
      <w:ins w:id="299" w:author="Rany M Salem" w:date="2025-07-16T16:31:00Z" w16du:dateUtc="2025-07-16T23:31:00Z">
        <w:del w:id="300" w:author="Gu, Wanjun" w:date="2025-07-17T14:56:00Z" w16du:dateUtc="2025-07-17T21:56:00Z">
          <w:r w:rsidR="006977BA" w:rsidDel="00E74442">
            <w:rPr>
              <w:rFonts w:ascii="Arial" w:hAnsi="Arial" w:cs="Arial"/>
            </w:rPr>
            <w:delText>46</w:delText>
          </w:r>
        </w:del>
        <w:r w:rsidR="006977BA">
          <w:rPr>
            <w:rFonts w:ascii="Arial" w:hAnsi="Arial" w:cs="Arial"/>
          </w:rPr>
          <w:t>-1</w:t>
        </w:r>
      </w:ins>
      <w:ins w:id="301" w:author="Gu, Wanjun" w:date="2025-07-17T14:56:00Z" w16du:dateUtc="2025-07-17T21:56:00Z">
        <w:r w:rsidR="00E74442">
          <w:rPr>
            <w:rFonts w:ascii="Arial" w:hAnsi="Arial" w:cs="Arial"/>
          </w:rPr>
          <w:t>60</w:t>
        </w:r>
      </w:ins>
      <w:ins w:id="302" w:author="Rany M Salem" w:date="2025-07-16T16:31:00Z" w16du:dateUtc="2025-07-16T23:31:00Z">
        <w:del w:id="303" w:author="Gu, Wanjun" w:date="2025-07-17T14:56:00Z" w16du:dateUtc="2025-07-17T21:56:00Z">
          <w:r w:rsidR="006977BA" w:rsidDel="00E74442">
            <w:rPr>
              <w:rFonts w:ascii="Arial" w:hAnsi="Arial" w:cs="Arial"/>
            </w:rPr>
            <w:delText>51</w:delText>
          </w:r>
        </w:del>
        <w:r w:rsidR="006977BA">
          <w:rPr>
            <w:rFonts w:ascii="Arial" w:hAnsi="Arial" w:cs="Arial"/>
          </w:rPr>
          <w:t xml:space="preserve">) </w:t>
        </w:r>
      </w:ins>
      <w:r w:rsidR="00FF1D1C" w:rsidRPr="00881B9A">
        <w:rPr>
          <w:rFonts w:ascii="Arial" w:hAnsi="Arial" w:cs="Arial"/>
          <w:rPrChange w:id="304" w:author="Rany M Salem" w:date="2025-07-16T15:31:00Z" w16du:dateUtc="2025-07-16T22:31:00Z">
            <w:rPr>
              <w:rFonts w:ascii="Arial" w:hAnsi="Arial" w:cs="Arial"/>
              <w:color w:val="002060"/>
            </w:rPr>
          </w:rPrChange>
        </w:rPr>
        <w:t xml:space="preserve">and Results </w:t>
      </w:r>
      <w:ins w:id="305" w:author="Rany M Salem" w:date="2025-07-16T16:31:00Z" w16du:dateUtc="2025-07-16T23:31:00Z">
        <w:r w:rsidR="006977BA">
          <w:rPr>
            <w:rFonts w:ascii="Arial" w:hAnsi="Arial" w:cs="Arial"/>
          </w:rPr>
          <w:t>(lines 2</w:t>
        </w:r>
      </w:ins>
      <w:ins w:id="306" w:author="Gu, Wanjun" w:date="2025-07-17T14:56:00Z" w16du:dateUtc="2025-07-17T21:56:00Z">
        <w:r w:rsidR="00E74442">
          <w:rPr>
            <w:rFonts w:ascii="Arial" w:hAnsi="Arial" w:cs="Arial"/>
          </w:rPr>
          <w:t>03</w:t>
        </w:r>
      </w:ins>
      <w:ins w:id="307" w:author="Rany M Salem" w:date="2025-07-16T16:31:00Z" w16du:dateUtc="2025-07-16T23:31:00Z">
        <w:del w:id="308" w:author="Gu, Wanjun" w:date="2025-07-17T14:56:00Z" w16du:dateUtc="2025-07-17T21:56:00Z">
          <w:r w:rsidR="006977BA" w:rsidDel="00E74442">
            <w:rPr>
              <w:rFonts w:ascii="Arial" w:hAnsi="Arial" w:cs="Arial"/>
            </w:rPr>
            <w:delText>11</w:delText>
          </w:r>
        </w:del>
        <w:r w:rsidR="006977BA">
          <w:rPr>
            <w:rFonts w:ascii="Arial" w:hAnsi="Arial" w:cs="Arial"/>
          </w:rPr>
          <w:t>-2</w:t>
        </w:r>
      </w:ins>
      <w:ins w:id="309" w:author="Gu, Wanjun" w:date="2025-07-17T14:56:00Z" w16du:dateUtc="2025-07-17T21:56:00Z">
        <w:r w:rsidR="00E74442">
          <w:rPr>
            <w:rFonts w:ascii="Arial" w:hAnsi="Arial" w:cs="Arial"/>
          </w:rPr>
          <w:t>11</w:t>
        </w:r>
      </w:ins>
      <w:ins w:id="310" w:author="Rany M Salem" w:date="2025-07-16T16:31:00Z" w16du:dateUtc="2025-07-16T23:31:00Z">
        <w:del w:id="311" w:author="Gu, Wanjun" w:date="2025-07-17T14:56:00Z" w16du:dateUtc="2025-07-17T21:56:00Z">
          <w:r w:rsidR="006977BA" w:rsidDel="00E74442">
            <w:rPr>
              <w:rFonts w:ascii="Arial" w:hAnsi="Arial" w:cs="Arial"/>
            </w:rPr>
            <w:delText>25</w:delText>
          </w:r>
        </w:del>
        <w:r w:rsidR="006977BA">
          <w:rPr>
            <w:rFonts w:ascii="Arial" w:hAnsi="Arial" w:cs="Arial"/>
          </w:rPr>
          <w:t xml:space="preserve">) </w:t>
        </w:r>
      </w:ins>
      <w:r w:rsidR="00FF1D1C" w:rsidRPr="00881B9A">
        <w:rPr>
          <w:rFonts w:ascii="Arial" w:hAnsi="Arial" w:cs="Arial"/>
          <w:rPrChange w:id="312" w:author="Rany M Salem" w:date="2025-07-16T15:31:00Z" w16du:dateUtc="2025-07-16T22:31:00Z">
            <w:rPr>
              <w:rFonts w:ascii="Arial" w:hAnsi="Arial" w:cs="Arial"/>
              <w:color w:val="002060"/>
            </w:rPr>
          </w:rPrChange>
        </w:rPr>
        <w:t xml:space="preserve">sections. We now include greater detail on how the kinship matrix was derived (by anonymizing and adapting the real UK Biobank kinship structure) and how phenotypes were simulated. Furthermore, Table 1 </w:t>
      </w:r>
      <w:r w:rsidR="00FF1D1C" w:rsidRPr="00881B9A">
        <w:rPr>
          <w:rFonts w:ascii="Arial" w:hAnsi="Arial" w:cs="Arial"/>
          <w:rPrChange w:id="313" w:author="Rany M Salem" w:date="2025-07-16T15:31:00Z" w16du:dateUtc="2025-07-16T22:31:00Z">
            <w:rPr>
              <w:rFonts w:ascii="Arial" w:hAnsi="Arial" w:cs="Arial"/>
              <w:color w:val="002060"/>
            </w:rPr>
          </w:rPrChange>
        </w:rPr>
        <w:lastRenderedPageBreak/>
        <w:t>has been revised to detail the parameters used in phenotype simulations. Simulation results evaluating KDPS on binary, categorical, and continuous traits have</w:t>
      </w:r>
      <w:ins w:id="314" w:author="Rany M Salem" w:date="2025-07-16T16:33:00Z" w16du:dateUtc="2025-07-16T23:33:00Z">
        <w:r w:rsidR="006977BA">
          <w:rPr>
            <w:rFonts w:ascii="Arial" w:hAnsi="Arial" w:cs="Arial"/>
          </w:rPr>
          <w:t xml:space="preserve"> also </w:t>
        </w:r>
      </w:ins>
      <w:del w:id="315" w:author="Rany M Salem" w:date="2025-07-16T16:33:00Z" w16du:dateUtc="2025-07-16T23:33:00Z">
        <w:r w:rsidR="00FF1D1C" w:rsidRPr="00881B9A" w:rsidDel="006977BA">
          <w:rPr>
            <w:rFonts w:ascii="Arial" w:hAnsi="Arial" w:cs="Arial"/>
            <w:rPrChange w:id="316" w:author="Rany M Salem" w:date="2025-07-16T15:31:00Z" w16du:dateUtc="2025-07-16T22:31:00Z">
              <w:rPr>
                <w:rFonts w:ascii="Arial" w:hAnsi="Arial" w:cs="Arial"/>
                <w:color w:val="002060"/>
              </w:rPr>
            </w:rPrChange>
          </w:rPr>
          <w:delText xml:space="preserve"> </w:delText>
        </w:r>
      </w:del>
      <w:r w:rsidR="00FF1D1C" w:rsidRPr="00881B9A">
        <w:rPr>
          <w:rFonts w:ascii="Arial" w:hAnsi="Arial" w:cs="Arial"/>
          <w:rPrChange w:id="317" w:author="Rany M Salem" w:date="2025-07-16T15:31:00Z" w16du:dateUtc="2025-07-16T22:31:00Z">
            <w:rPr>
              <w:rFonts w:ascii="Arial" w:hAnsi="Arial" w:cs="Arial"/>
              <w:color w:val="002060"/>
            </w:rPr>
          </w:rPrChange>
        </w:rPr>
        <w:t xml:space="preserve">been added: </w:t>
      </w:r>
      <w:del w:id="318" w:author="Rany M Salem" w:date="2025-07-16T16:34:00Z" w16du:dateUtc="2025-07-16T23:34:00Z">
        <w:r w:rsidR="00FF1D1C" w:rsidRPr="00881B9A" w:rsidDel="00E42875">
          <w:rPr>
            <w:rFonts w:ascii="Arial" w:hAnsi="Arial" w:cs="Arial"/>
            <w:rPrChange w:id="319" w:author="Rany M Salem" w:date="2025-07-16T15:31:00Z" w16du:dateUtc="2025-07-16T22:31:00Z">
              <w:rPr>
                <w:rFonts w:ascii="Arial" w:hAnsi="Arial" w:cs="Arial"/>
                <w:color w:val="002060"/>
              </w:rPr>
            </w:rPrChange>
          </w:rPr>
          <w:delText>(For simulations, a complex relatedness network … can be found in Table 1). (In the evaluation of the performance of KDPS … and the mean by 0.09%)</w:delText>
        </w:r>
      </w:del>
    </w:p>
    <w:p w14:paraId="78D3AF0E" w14:textId="77777777" w:rsidR="00FF1D1C" w:rsidRDefault="00FF1D1C" w:rsidP="00AC12EC">
      <w:pPr>
        <w:rPr>
          <w:ins w:id="320" w:author="Rany M Salem" w:date="2025-07-16T16:30:00Z" w16du:dateUtc="2025-07-16T23:30:00Z"/>
          <w:rFonts w:ascii="Arial" w:hAnsi="Arial" w:cs="Arial"/>
        </w:rPr>
      </w:pPr>
    </w:p>
    <w:p w14:paraId="2A2E2D3C" w14:textId="53C8CD48" w:rsidR="006977BA" w:rsidRDefault="006977BA">
      <w:pPr>
        <w:ind w:left="720"/>
        <w:rPr>
          <w:ins w:id="321" w:author="Rany M Salem" w:date="2025-07-16T16:30:00Z" w16du:dateUtc="2025-07-16T23:30:00Z"/>
          <w:rFonts w:ascii="Arial" w:hAnsi="Arial" w:cs="Arial"/>
        </w:rPr>
        <w:pPrChange w:id="322" w:author="Rany M Salem" w:date="2025-07-16T16:30:00Z" w16du:dateUtc="2025-07-16T23:30:00Z">
          <w:pPr/>
        </w:pPrChange>
      </w:pPr>
      <w:ins w:id="323" w:author="Rany M Salem" w:date="2025-07-16T16:30:00Z" w16du:dateUtc="2025-07-16T23:30:00Z">
        <w:r>
          <w:rPr>
            <w:rFonts w:ascii="Arial" w:hAnsi="Arial" w:cs="Arial"/>
          </w:rPr>
          <w:t>“</w:t>
        </w:r>
        <w:r w:rsidRPr="00874A5B">
          <w:rPr>
            <w:rFonts w:ascii="Arial" w:hAnsi="Arial" w:cs="Arial"/>
          </w:rPr>
          <w:t>For simulations, a complex relatedness network (~100,000 relationship pairs)</w:t>
        </w:r>
        <w:r>
          <w:rPr>
            <w:rFonts w:ascii="Arial" w:hAnsi="Arial" w:cs="Arial"/>
          </w:rPr>
          <w:t xml:space="preserve"> was considered </w:t>
        </w:r>
        <w:r w:rsidRPr="00874A5B">
          <w:rPr>
            <w:rFonts w:ascii="Arial" w:hAnsi="Arial" w:cs="Arial"/>
          </w:rPr>
          <w:t>based on the UK Biobank kinship matrix. The matrix was anonymized by removing subject identifiers and randomly permuting individual labels, preserving the underlying topology and relationship structure while ensuring de-identification</w:t>
        </w:r>
      </w:ins>
      <w:ins w:id="324" w:author="Rany M Salem" w:date="2025-07-16T16:34:00Z" w16du:dateUtc="2025-07-16T23:34:00Z">
        <w:r w:rsidR="00E42875">
          <w:rPr>
            <w:rFonts w:ascii="Arial" w:hAnsi="Arial" w:cs="Arial"/>
          </w:rPr>
          <w:t xml:space="preserve">. </w:t>
        </w:r>
        <w:r w:rsidR="00E42875" w:rsidRPr="00E42875">
          <w:rPr>
            <w:rFonts w:ascii="Arial" w:hAnsi="Arial" w:cs="Arial"/>
          </w:rPr>
          <w:t>Simulated phenotype data included three configurations: a binary trait, a categorical trait with three levels, and a quantitative trait drawn from a mean-centered, normally distributed range. Detailed simulation parameters can be found in Table 1.</w:t>
        </w:r>
      </w:ins>
      <w:ins w:id="325" w:author="Rany M Salem" w:date="2025-07-16T16:30:00Z" w16du:dateUtc="2025-07-16T23:30:00Z">
        <w:r>
          <w:rPr>
            <w:rFonts w:ascii="Arial" w:hAnsi="Arial" w:cs="Arial"/>
          </w:rPr>
          <w:t>”</w:t>
        </w:r>
      </w:ins>
    </w:p>
    <w:p w14:paraId="1A5AE366" w14:textId="77777777" w:rsidR="00B559BD" w:rsidRDefault="00B559BD" w:rsidP="00AC12EC">
      <w:pPr>
        <w:rPr>
          <w:ins w:id="326" w:author="Rany M Salem" w:date="2025-07-16T16:31:00Z" w16du:dateUtc="2025-07-16T23:31:00Z"/>
          <w:rFonts w:ascii="Arial" w:hAnsi="Arial" w:cs="Arial"/>
        </w:rPr>
      </w:pPr>
    </w:p>
    <w:p w14:paraId="2F8DBB3B" w14:textId="366E2F62" w:rsidR="006977BA" w:rsidRDefault="006977BA">
      <w:pPr>
        <w:ind w:left="720"/>
        <w:rPr>
          <w:ins w:id="327" w:author="Rany M Salem" w:date="2025-07-16T16:31:00Z" w16du:dateUtc="2025-07-16T23:31:00Z"/>
          <w:rFonts w:ascii="Arial" w:hAnsi="Arial" w:cs="Arial"/>
        </w:rPr>
        <w:pPrChange w:id="328" w:author="Rany M Salem" w:date="2025-07-16T16:32:00Z" w16du:dateUtc="2025-07-16T23:32:00Z">
          <w:pPr/>
        </w:pPrChange>
      </w:pPr>
      <w:ins w:id="329" w:author="Rany M Salem" w:date="2025-07-16T16:31:00Z" w16du:dateUtc="2025-07-16T23:31:00Z">
        <w:r>
          <w:rPr>
            <w:rFonts w:ascii="Arial" w:hAnsi="Arial" w:cs="Arial"/>
          </w:rPr>
          <w:t>“In the evaluation of the performance of KDPS on multi-class categorical phenotypes, c</w:t>
        </w:r>
        <w:r w:rsidRPr="00837504">
          <w:rPr>
            <w:rFonts w:ascii="Arial" w:hAnsi="Arial" w:cs="Arial"/>
          </w:rPr>
          <w:t xml:space="preserve">ompared to phenotype-naïve pruning, phenotype-aware KDPS increased the retention of disease-relevant individuals by ~79% for </w:t>
        </w:r>
        <w:r>
          <w:rPr>
            <w:rFonts w:ascii="Arial" w:hAnsi="Arial" w:cs="Arial"/>
          </w:rPr>
          <w:t>disease 1</w:t>
        </w:r>
        <w:r w:rsidRPr="00837504">
          <w:rPr>
            <w:rFonts w:ascii="Arial" w:hAnsi="Arial" w:cs="Arial"/>
          </w:rPr>
          <w:t xml:space="preserve"> and ~56% for </w:t>
        </w:r>
        <w:r>
          <w:rPr>
            <w:rFonts w:ascii="Arial" w:hAnsi="Arial" w:cs="Arial"/>
          </w:rPr>
          <w:t>disease 2</w:t>
        </w:r>
        <w:r w:rsidRPr="00837504">
          <w:rPr>
            <w:rFonts w:ascii="Arial" w:hAnsi="Arial" w:cs="Arial"/>
          </w:rPr>
          <w:t>, demonstrating substantial gains in preserving prioritized classes</w:t>
        </w:r>
        <w:r>
          <w:rPr>
            <w:rFonts w:ascii="Arial" w:hAnsi="Arial" w:cs="Arial"/>
          </w:rPr>
          <w:t xml:space="preserve"> (Supplementary Table s1)</w:t>
        </w:r>
        <w:r w:rsidRPr="00837504">
          <w:rPr>
            <w:rFonts w:ascii="Arial" w:hAnsi="Arial" w:cs="Arial"/>
          </w:rPr>
          <w:t>.</w:t>
        </w:r>
        <w:r>
          <w:rPr>
            <w:rFonts w:ascii="Arial" w:hAnsi="Arial" w:cs="Arial"/>
          </w:rPr>
          <w:t xml:space="preserve"> When KDPS was applied on a </w:t>
        </w:r>
        <w:r w:rsidRPr="00837504">
          <w:rPr>
            <w:rFonts w:ascii="Arial" w:hAnsi="Arial" w:cs="Arial"/>
          </w:rPr>
          <w:t>continuous phenotype using a simulated</w:t>
        </w:r>
        <w:r>
          <w:rPr>
            <w:rFonts w:ascii="Arial" w:hAnsi="Arial" w:cs="Arial"/>
          </w:rPr>
          <w:t xml:space="preserve"> normally distributed</w:t>
        </w:r>
        <w:r w:rsidRPr="00837504">
          <w:rPr>
            <w:rFonts w:ascii="Arial" w:hAnsi="Arial" w:cs="Arial"/>
          </w:rPr>
          <w:t xml:space="preserve"> quantitative trait</w:t>
        </w:r>
        <w:r>
          <w:rPr>
            <w:rFonts w:ascii="Arial" w:hAnsi="Arial" w:cs="Arial"/>
          </w:rPr>
          <w:t>, c</w:t>
        </w:r>
        <w:r w:rsidRPr="00837504">
          <w:rPr>
            <w:rFonts w:ascii="Arial" w:hAnsi="Arial" w:cs="Arial"/>
          </w:rPr>
          <w:t>ompared to phenotype-naïve pruning, phenotype-aware KDPS resulted in modest upward shifts across the distribution of retained subjects. The minimum phenotype value increased by 2%,</w:t>
        </w:r>
        <w:r>
          <w:rPr>
            <w:rFonts w:ascii="Arial" w:hAnsi="Arial" w:cs="Arial"/>
          </w:rPr>
          <w:t xml:space="preserve"> and</w:t>
        </w:r>
        <w:r w:rsidRPr="00837504">
          <w:rPr>
            <w:rFonts w:ascii="Arial" w:hAnsi="Arial" w:cs="Arial"/>
          </w:rPr>
          <w:t xml:space="preserve"> the mean by 0.09%</w:t>
        </w:r>
        <w:r>
          <w:rPr>
            <w:rFonts w:ascii="Arial" w:hAnsi="Arial" w:cs="Arial"/>
          </w:rPr>
          <w:t xml:space="preserve"> (Supplementary Table s1).”</w:t>
        </w:r>
      </w:ins>
    </w:p>
    <w:p w14:paraId="5C778D9B" w14:textId="77777777" w:rsidR="006977BA" w:rsidRDefault="006977BA" w:rsidP="00AC12EC">
      <w:pPr>
        <w:rPr>
          <w:ins w:id="330" w:author="Rany M Salem" w:date="2025-07-16T16:32:00Z" w16du:dateUtc="2025-07-16T23:32:00Z"/>
          <w:rFonts w:ascii="Arial" w:hAnsi="Arial" w:cs="Arial"/>
        </w:rPr>
      </w:pPr>
    </w:p>
    <w:p w14:paraId="4DAF71D1" w14:textId="77777777" w:rsidR="006977BA" w:rsidRPr="00881B9A" w:rsidRDefault="006977BA" w:rsidP="00AC12EC">
      <w:pPr>
        <w:rPr>
          <w:rFonts w:ascii="Arial" w:hAnsi="Arial" w:cs="Arial"/>
        </w:rPr>
      </w:pPr>
    </w:p>
    <w:p w14:paraId="0898BC7E" w14:textId="77777777" w:rsidR="00AC12EC" w:rsidRPr="00881B9A" w:rsidRDefault="00AC12EC" w:rsidP="00AC12EC">
      <w:pPr>
        <w:rPr>
          <w:rFonts w:ascii="Arial" w:hAnsi="Arial" w:cs="Arial"/>
          <w:b/>
          <w:bCs/>
          <w:rPrChange w:id="331" w:author="Rany M Salem" w:date="2025-07-16T15:31:00Z" w16du:dateUtc="2025-07-16T22:31:00Z">
            <w:rPr>
              <w:rFonts w:ascii="Arial" w:hAnsi="Arial" w:cs="Arial"/>
            </w:rPr>
          </w:rPrChange>
        </w:rPr>
      </w:pPr>
      <w:r w:rsidRPr="00881B9A">
        <w:rPr>
          <w:rFonts w:ascii="Arial" w:hAnsi="Arial" w:cs="Arial"/>
          <w:b/>
          <w:bCs/>
          <w:rPrChange w:id="332" w:author="Rany M Salem" w:date="2025-07-16T15:31:00Z" w16du:dateUtc="2025-07-16T22:31:00Z">
            <w:rPr>
              <w:rFonts w:ascii="Arial" w:hAnsi="Arial" w:cs="Arial"/>
            </w:rPr>
          </w:rPrChange>
        </w:rPr>
        <w:t>3. Impact of Phenotype Heritability:</w:t>
      </w:r>
    </w:p>
    <w:p w14:paraId="6683E60B" w14:textId="77777777" w:rsidR="00AC12EC" w:rsidRPr="00881B9A" w:rsidRDefault="00AC12EC" w:rsidP="00AC12EC">
      <w:pPr>
        <w:rPr>
          <w:rFonts w:ascii="Arial" w:hAnsi="Arial" w:cs="Arial"/>
          <w:b/>
          <w:bCs/>
          <w:rPrChange w:id="333" w:author="Rany M Salem" w:date="2025-07-16T15:31:00Z" w16du:dateUtc="2025-07-16T22:31:00Z">
            <w:rPr>
              <w:rFonts w:ascii="Arial" w:hAnsi="Arial" w:cs="Arial"/>
            </w:rPr>
          </w:rPrChange>
        </w:rPr>
      </w:pPr>
      <w:r w:rsidRPr="00881B9A">
        <w:rPr>
          <w:rFonts w:ascii="Arial" w:hAnsi="Arial" w:cs="Arial"/>
          <w:b/>
          <w:bCs/>
          <w:rPrChange w:id="334" w:author="Rany M Salem" w:date="2025-07-16T15:31:00Z" w16du:dateUtc="2025-07-16T22:31:00Z">
            <w:rPr>
              <w:rFonts w:ascii="Arial" w:hAnsi="Arial" w:cs="Arial"/>
            </w:rPr>
          </w:rPrChange>
        </w:rPr>
        <w:t>The manuscript does not address how the heritability of a phenotype influences KDPS's performance. Since heritability affects the detectability of genetic associations, this is a critical factor to evaluate.</w:t>
      </w:r>
    </w:p>
    <w:p w14:paraId="699A6D6C" w14:textId="77777777" w:rsidR="00D54B7F" w:rsidRPr="00881B9A" w:rsidRDefault="00D54B7F" w:rsidP="00AC12EC">
      <w:pPr>
        <w:rPr>
          <w:rFonts w:ascii="Arial" w:hAnsi="Arial" w:cs="Arial"/>
        </w:rPr>
      </w:pPr>
    </w:p>
    <w:p w14:paraId="741E5E69" w14:textId="659C1AF1" w:rsidR="00D54B7F" w:rsidRPr="00881B9A" w:rsidRDefault="00300B1E" w:rsidP="00AC12EC">
      <w:pPr>
        <w:rPr>
          <w:rFonts w:ascii="Arial" w:hAnsi="Arial" w:cs="Arial"/>
          <w:rPrChange w:id="335" w:author="Rany M Salem" w:date="2025-07-16T15:31:00Z" w16du:dateUtc="2025-07-16T22:31:00Z">
            <w:rPr>
              <w:rFonts w:ascii="Arial" w:hAnsi="Arial" w:cs="Arial"/>
              <w:color w:val="002060"/>
            </w:rPr>
          </w:rPrChange>
        </w:rPr>
      </w:pPr>
      <w:ins w:id="336" w:author="Rany M Salem" w:date="2025-07-16T15:18:00Z" w16du:dateUtc="2025-07-16T22:18:00Z">
        <w:r w:rsidRPr="00881B9A">
          <w:rPr>
            <w:rFonts w:ascii="Arial" w:hAnsi="Arial" w:cs="Arial"/>
            <w:b/>
            <w:bCs/>
            <w:rPrChange w:id="337" w:author="Rany M Salem" w:date="2025-07-16T15:31:00Z" w16du:dateUtc="2025-07-16T22:31:00Z">
              <w:rPr>
                <w:rFonts w:ascii="Arial" w:hAnsi="Arial" w:cs="Arial"/>
                <w:b/>
                <w:bCs/>
                <w:sz w:val="22"/>
                <w:szCs w:val="22"/>
              </w:rPr>
            </w:rPrChange>
          </w:rPr>
          <w:t xml:space="preserve">Reviewer 2 – Response 3: </w:t>
        </w:r>
      </w:ins>
      <w:r w:rsidR="00FF1D1C" w:rsidRPr="00881B9A">
        <w:rPr>
          <w:rFonts w:ascii="Arial" w:hAnsi="Arial" w:cs="Arial"/>
          <w:rPrChange w:id="338" w:author="Rany M Salem" w:date="2025-07-16T15:31:00Z" w16du:dateUtc="2025-07-16T22:31:00Z">
            <w:rPr>
              <w:rFonts w:ascii="Arial" w:hAnsi="Arial" w:cs="Arial"/>
              <w:color w:val="002060"/>
            </w:rPr>
          </w:rPrChange>
        </w:rPr>
        <w:t>We appreciate the reviewer’s thoughtful suggestion. In the real-world application of KDPS, we have specifically included phenotypes with a broad range of heritability estimates: schizophrenia (~80%), multiple sclerosis (~30%), acute myocardial infarction (~40–50%), and alcohol consumption (~20–30%). These choices were intended to demonstrate KDPS's generalizability across varying genetic architectures. We have clarified this design in the manuscript to highlight that KDPS performs consistently across phenotypes with different levels of heritability</w:t>
      </w:r>
      <w:ins w:id="339" w:author="Rany M Salem" w:date="2025-07-16T16:36:00Z" w16du:dateUtc="2025-07-16T23:36:00Z">
        <w:r w:rsidR="007A3399">
          <w:rPr>
            <w:rFonts w:ascii="Arial" w:hAnsi="Arial" w:cs="Arial"/>
          </w:rPr>
          <w:t xml:space="preserve"> (Discussion section, lines 2</w:t>
        </w:r>
      </w:ins>
      <w:ins w:id="340" w:author="Gu, Wanjun" w:date="2025-07-17T14:57:00Z" w16du:dateUtc="2025-07-17T21:57:00Z">
        <w:r w:rsidR="00440710">
          <w:rPr>
            <w:rFonts w:ascii="Arial" w:hAnsi="Arial" w:cs="Arial"/>
          </w:rPr>
          <w:t>49</w:t>
        </w:r>
      </w:ins>
      <w:ins w:id="341" w:author="Rany M Salem" w:date="2025-07-16T16:36:00Z" w16du:dateUtc="2025-07-16T23:36:00Z">
        <w:del w:id="342" w:author="Gu, Wanjun" w:date="2025-07-17T14:57:00Z" w16du:dateUtc="2025-07-17T21:57:00Z">
          <w:r w:rsidR="007A3399" w:rsidDel="00440710">
            <w:rPr>
              <w:rFonts w:ascii="Arial" w:hAnsi="Arial" w:cs="Arial"/>
            </w:rPr>
            <w:delText>57</w:delText>
          </w:r>
        </w:del>
        <w:r w:rsidR="007A3399">
          <w:rPr>
            <w:rFonts w:ascii="Arial" w:hAnsi="Arial" w:cs="Arial"/>
          </w:rPr>
          <w:t>-2</w:t>
        </w:r>
      </w:ins>
      <w:ins w:id="343" w:author="Gu, Wanjun" w:date="2025-07-17T14:57:00Z" w16du:dateUtc="2025-07-17T21:57:00Z">
        <w:r w:rsidR="00440710">
          <w:rPr>
            <w:rFonts w:ascii="Arial" w:hAnsi="Arial" w:cs="Arial"/>
          </w:rPr>
          <w:t>5</w:t>
        </w:r>
      </w:ins>
      <w:ins w:id="344" w:author="Rany M Salem" w:date="2025-07-16T16:36:00Z" w16du:dateUtc="2025-07-16T23:36:00Z">
        <w:del w:id="345" w:author="Gu, Wanjun" w:date="2025-07-17T14:57:00Z" w16du:dateUtc="2025-07-17T21:57:00Z">
          <w:r w:rsidR="007A3399" w:rsidDel="00440710">
            <w:rPr>
              <w:rFonts w:ascii="Arial" w:hAnsi="Arial" w:cs="Arial"/>
            </w:rPr>
            <w:delText>6</w:delText>
          </w:r>
        </w:del>
        <w:r w:rsidR="007A3399">
          <w:rPr>
            <w:rFonts w:ascii="Arial" w:hAnsi="Arial" w:cs="Arial"/>
          </w:rPr>
          <w:t>5</w:t>
        </w:r>
      </w:ins>
      <w:ins w:id="346" w:author="Rany M Salem" w:date="2025-07-16T16:45:00Z" w16du:dateUtc="2025-07-16T23:45:00Z">
        <w:r w:rsidR="00BF45FC">
          <w:rPr>
            <w:rFonts w:ascii="Arial" w:hAnsi="Arial" w:cs="Arial"/>
          </w:rPr>
          <w:t xml:space="preserve"> and 2</w:t>
        </w:r>
      </w:ins>
      <w:ins w:id="347" w:author="Gu, Wanjun" w:date="2025-07-17T14:57:00Z" w16du:dateUtc="2025-07-17T21:57:00Z">
        <w:r w:rsidR="00440710">
          <w:rPr>
            <w:rFonts w:ascii="Arial" w:hAnsi="Arial" w:cs="Arial"/>
          </w:rPr>
          <w:t>7</w:t>
        </w:r>
      </w:ins>
      <w:ins w:id="348" w:author="Rany M Salem" w:date="2025-07-16T16:45:00Z" w16du:dateUtc="2025-07-16T23:45:00Z">
        <w:del w:id="349" w:author="Gu, Wanjun" w:date="2025-07-17T14:57:00Z" w16du:dateUtc="2025-07-17T21:57:00Z">
          <w:r w:rsidR="00BF45FC" w:rsidDel="00440710">
            <w:rPr>
              <w:rFonts w:ascii="Arial" w:hAnsi="Arial" w:cs="Arial"/>
            </w:rPr>
            <w:delText>8</w:delText>
          </w:r>
        </w:del>
        <w:r w:rsidR="00BF45FC">
          <w:rPr>
            <w:rFonts w:ascii="Arial" w:hAnsi="Arial" w:cs="Arial"/>
          </w:rPr>
          <w:t>2-2</w:t>
        </w:r>
      </w:ins>
      <w:ins w:id="350" w:author="Gu, Wanjun" w:date="2025-07-17T14:57:00Z" w16du:dateUtc="2025-07-17T21:57:00Z">
        <w:r w:rsidR="00440710">
          <w:rPr>
            <w:rFonts w:ascii="Arial" w:hAnsi="Arial" w:cs="Arial"/>
          </w:rPr>
          <w:t>75</w:t>
        </w:r>
      </w:ins>
      <w:ins w:id="351" w:author="Rany M Salem" w:date="2025-07-16T16:45:00Z" w16du:dateUtc="2025-07-16T23:45:00Z">
        <w:del w:id="352" w:author="Gu, Wanjun" w:date="2025-07-17T14:57:00Z" w16du:dateUtc="2025-07-17T21:57:00Z">
          <w:r w:rsidR="00BF45FC" w:rsidDel="00440710">
            <w:rPr>
              <w:rFonts w:ascii="Arial" w:hAnsi="Arial" w:cs="Arial"/>
            </w:rPr>
            <w:delText>84</w:delText>
          </w:r>
        </w:del>
      </w:ins>
      <w:ins w:id="353" w:author="Rany M Salem" w:date="2025-07-16T16:36:00Z" w16du:dateUtc="2025-07-16T23:36:00Z">
        <w:r w:rsidR="007A3399">
          <w:rPr>
            <w:rFonts w:ascii="Arial" w:hAnsi="Arial" w:cs="Arial"/>
          </w:rPr>
          <w:t>)</w:t>
        </w:r>
      </w:ins>
      <w:r w:rsidR="00FF1D1C" w:rsidRPr="00881B9A">
        <w:rPr>
          <w:rFonts w:ascii="Arial" w:hAnsi="Arial" w:cs="Arial"/>
          <w:rPrChange w:id="354" w:author="Rany M Salem" w:date="2025-07-16T15:31:00Z" w16du:dateUtc="2025-07-16T22:31:00Z">
            <w:rPr>
              <w:rFonts w:ascii="Arial" w:hAnsi="Arial" w:cs="Arial"/>
              <w:color w:val="002060"/>
            </w:rPr>
          </w:rPrChange>
        </w:rPr>
        <w:t>:</w:t>
      </w:r>
      <w:del w:id="355" w:author="Rany M Salem" w:date="2025-07-16T16:36:00Z" w16du:dateUtc="2025-07-16T23:36:00Z">
        <w:r w:rsidR="00FF1D1C" w:rsidRPr="00881B9A" w:rsidDel="007A3399">
          <w:rPr>
            <w:rFonts w:ascii="Arial" w:hAnsi="Arial" w:cs="Arial"/>
            <w:rPrChange w:id="356" w:author="Rany M Salem" w:date="2025-07-16T15:31:00Z" w16du:dateUtc="2025-07-16T22:31:00Z">
              <w:rPr>
                <w:rFonts w:ascii="Arial" w:hAnsi="Arial" w:cs="Arial"/>
                <w:color w:val="002060"/>
              </w:rPr>
            </w:rPrChange>
          </w:rPr>
          <w:delText xml:space="preserve"> (In the real-world examples, KDPS … with varying genetic contributions).</w:delText>
        </w:r>
      </w:del>
    </w:p>
    <w:p w14:paraId="096C6F23" w14:textId="77777777" w:rsidR="00FF1D1C" w:rsidRDefault="00FF1D1C" w:rsidP="00AC12EC">
      <w:pPr>
        <w:rPr>
          <w:ins w:id="357" w:author="Rany M Salem" w:date="2025-07-16T16:36:00Z" w16du:dateUtc="2025-07-16T23:36:00Z"/>
          <w:rFonts w:ascii="Arial" w:hAnsi="Arial" w:cs="Arial"/>
        </w:rPr>
      </w:pPr>
    </w:p>
    <w:p w14:paraId="177FF2EC" w14:textId="77777777" w:rsidR="00BF45FC" w:rsidRDefault="007A3399" w:rsidP="007A3399">
      <w:pPr>
        <w:ind w:left="720"/>
        <w:rPr>
          <w:ins w:id="358" w:author="Rany M Salem" w:date="2025-07-16T16:45:00Z" w16du:dateUtc="2025-07-16T23:45:00Z"/>
          <w:rFonts w:ascii="Arial" w:hAnsi="Arial" w:cs="Arial"/>
        </w:rPr>
      </w:pPr>
      <w:ins w:id="359" w:author="Rany M Salem" w:date="2025-07-16T16:37:00Z" w16du:dateUtc="2025-07-16T23:37:00Z">
        <w:r>
          <w:rPr>
            <w:rFonts w:ascii="Arial" w:hAnsi="Arial" w:cs="Arial"/>
          </w:rPr>
          <w:t>“</w:t>
        </w:r>
      </w:ins>
      <w:ins w:id="360" w:author="Rany M Salem" w:date="2025-07-16T16:36:00Z" w16du:dateUtc="2025-07-16T23:36:00Z">
        <w:r>
          <w:rPr>
            <w:rFonts w:ascii="Arial" w:hAnsi="Arial" w:cs="Arial"/>
          </w:rPr>
          <w:t xml:space="preserve">In the real-world examples, </w:t>
        </w:r>
        <w:r w:rsidRPr="00621E95">
          <w:rPr>
            <w:rFonts w:ascii="Arial" w:hAnsi="Arial" w:cs="Arial"/>
          </w:rPr>
          <w:t xml:space="preserve">KDPS </w:t>
        </w:r>
        <w:r>
          <w:rPr>
            <w:rFonts w:ascii="Arial" w:hAnsi="Arial" w:cs="Arial"/>
          </w:rPr>
          <w:t>was applied to</w:t>
        </w:r>
        <w:r w:rsidRPr="00621E95">
          <w:rPr>
            <w:rFonts w:ascii="Arial" w:hAnsi="Arial" w:cs="Arial"/>
          </w:rPr>
          <w:t xml:space="preserve"> phenotypes with diverse genetic architectures and </w:t>
        </w:r>
        <w:proofErr w:type="spellStart"/>
        <w:r w:rsidRPr="00621E95">
          <w:rPr>
            <w:rFonts w:ascii="Arial" w:hAnsi="Arial" w:cs="Arial"/>
          </w:rPr>
          <w:t>heritabilities</w:t>
        </w:r>
        <w:proofErr w:type="spellEnd"/>
        <w:r w:rsidRPr="00621E95">
          <w:rPr>
            <w:rFonts w:ascii="Arial" w:hAnsi="Arial" w:cs="Arial"/>
          </w:rPr>
          <w:t>, including</w:t>
        </w:r>
        <w:r>
          <w:rPr>
            <w:rFonts w:ascii="Arial" w:hAnsi="Arial" w:cs="Arial"/>
          </w:rPr>
          <w:t xml:space="preserve"> </w:t>
        </w:r>
        <w:r w:rsidRPr="00F7749F">
          <w:rPr>
            <w:rFonts w:ascii="Arial" w:hAnsi="Arial" w:cs="Arial"/>
          </w:rPr>
          <w:t>schizophrenia (heritability ~80%)</w:t>
        </w:r>
        <w:r>
          <w:rPr>
            <w:rFonts w:ascii="Arial" w:hAnsi="Arial" w:cs="Arial"/>
          </w:rPr>
          <w:fldChar w:fldCharType="begin" w:fldLock="1"/>
        </w:r>
        <w:r>
          <w:rPr>
            <w:rFonts w:ascii="Arial" w:hAnsi="Arial" w:cs="Arial"/>
          </w:rPr>
          <w:instrText>ADDIN paperpile_citation &lt;clusterId&gt;H121O277K568H252&lt;/clusterId&gt;&lt;metadata&gt;&lt;citation&gt;&lt;id&gt;2cf9fcf6-a9e7-068a-84f2-789f2f6c3a55&lt;/id&gt;&lt;/citation&gt;&lt;/metadata&gt;&lt;data&gt;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&lt;/data&gt; \* MERGEFORMAT</w:instrText>
        </w:r>
        <w:r>
          <w:rPr>
            <w:rFonts w:ascii="Arial" w:hAnsi="Arial" w:cs="Arial"/>
          </w:rPr>
          <w:fldChar w:fldCharType="separate"/>
        </w:r>
        <w:r>
          <w:rPr>
            <w:rFonts w:ascii="Arial" w:hAnsi="Arial" w:cs="Arial"/>
            <w:noProof/>
          </w:rPr>
          <w:t>(Sullivan, Daly and O’Donovan 2012)</w:t>
        </w:r>
        <w:r>
          <w:rPr>
            <w:rFonts w:ascii="Arial" w:hAnsi="Arial" w:cs="Arial"/>
          </w:rPr>
          <w:fldChar w:fldCharType="end"/>
        </w:r>
        <w:r w:rsidRPr="00F7749F">
          <w:rPr>
            <w:rFonts w:ascii="Arial" w:hAnsi="Arial" w:cs="Arial"/>
          </w:rPr>
          <w:t>, multiple sclerosis (~30%)</w:t>
        </w:r>
        <w:r>
          <w:rPr>
            <w:rFonts w:ascii="Arial" w:hAnsi="Arial" w:cs="Arial"/>
          </w:rPr>
          <w:fldChar w:fldCharType="begin" w:fldLock="1"/>
        </w:r>
        <w:r>
          <w:rPr>
            <w:rFonts w:ascii="Arial" w:hAnsi="Arial" w:cs="Arial"/>
          </w:rPr>
          <w:instrText>ADDIN paperpile_citation &lt;clusterId&gt;B835P285E675I386&lt;/clusterId&gt;&lt;metadata&gt;&lt;citation&gt;&lt;id&gt;f43b5ec9-2a96-0bfd-9253-ff486f90106c&lt;/id&gt;&lt;/citation&gt;&lt;/metadata&gt;&lt;data&gt;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&lt;/data&gt; \* MERGEFORMAT</w:instrText>
        </w:r>
        <w:r>
          <w:rPr>
            <w:rFonts w:ascii="Arial" w:hAnsi="Arial" w:cs="Arial"/>
          </w:rPr>
          <w:fldChar w:fldCharType="separate"/>
        </w:r>
        <w:r>
          <w:rPr>
            <w:rFonts w:ascii="Arial" w:hAnsi="Arial" w:cs="Arial"/>
            <w:noProof/>
          </w:rPr>
          <w:t>(International Multiple Sclerosis Genetics Consortium 2019)</w:t>
        </w:r>
        <w:r>
          <w:rPr>
            <w:rFonts w:ascii="Arial" w:hAnsi="Arial" w:cs="Arial"/>
          </w:rPr>
          <w:fldChar w:fldCharType="end"/>
        </w:r>
        <w:r w:rsidRPr="00F7749F">
          <w:rPr>
            <w:rFonts w:ascii="Arial" w:hAnsi="Arial" w:cs="Arial"/>
          </w:rPr>
          <w:t>, acute myocardial infarction (~40–50%)</w:t>
        </w:r>
        <w:r>
          <w:rPr>
            <w:rFonts w:ascii="Arial" w:hAnsi="Arial" w:cs="Arial"/>
          </w:rPr>
          <w:fldChar w:fldCharType="begin" w:fldLock="1"/>
        </w:r>
        <w:r>
          <w:rPr>
            <w:rFonts w:ascii="Arial" w:hAnsi="Arial" w:cs="Arial"/>
          </w:rPr>
          <w:instrText>ADDIN paperpile_citation &lt;clusterId&gt;F416S763H153M767&lt;/clusterId&gt;&lt;metadata&gt;&lt;citation&gt;&lt;id&gt;1c0213dc-82cb-0e13-bcf3-a0a5cf38c83e&lt;/id&gt;&lt;/citation&gt;&lt;citation&gt;&lt;id&gt;61a746a6-9640-0ff7-b8c2-9b7ea9b4486a&lt;/id&gt;&lt;/citation&gt;&lt;/metadata&gt;&lt;data&gt;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&lt;/data&gt; \* MERGEFORMAT</w:instrText>
        </w:r>
        <w:r>
          <w:rPr>
            <w:rFonts w:ascii="Arial" w:hAnsi="Arial" w:cs="Arial"/>
          </w:rPr>
          <w:fldChar w:fldCharType="separate"/>
        </w:r>
        <w:r>
          <w:rPr>
            <w:rFonts w:ascii="Arial" w:hAnsi="Arial" w:cs="Arial"/>
            <w:noProof/>
          </w:rPr>
          <w:t>(Marenberg et al. 1994, Inouye et al. 2018)</w:t>
        </w:r>
        <w:r>
          <w:rPr>
            <w:rFonts w:ascii="Arial" w:hAnsi="Arial" w:cs="Arial"/>
          </w:rPr>
          <w:fldChar w:fldCharType="end"/>
        </w:r>
        <w:r w:rsidRPr="00F7749F">
          <w:rPr>
            <w:rFonts w:ascii="Arial" w:hAnsi="Arial" w:cs="Arial"/>
          </w:rPr>
          <w:t>, and alcohol drinking status (~20–30%)</w:t>
        </w:r>
        <w:r>
          <w:rPr>
            <w:rFonts w:ascii="Arial" w:hAnsi="Arial" w:cs="Arial"/>
          </w:rPr>
          <w:fldChar w:fldCharType="begin" w:fldLock="1"/>
        </w:r>
        <w:r>
          <w:rPr>
            <w:rFonts w:ascii="Arial" w:hAnsi="Arial" w:cs="Arial"/>
          </w:rPr>
          <w:instrText>ADDIN paperpile_citation &lt;clusterId&gt;T238H585D976A669&lt;/clusterId&gt;&lt;metadata&gt;&lt;citation&gt;&lt;id&gt;8d45f0e1-b8e3-00b3-b91e-9f5462ed293a&lt;/id&gt;&lt;/citation&gt;&lt;citation&gt;&lt;id&gt;e187c5ab-3b8c-080b-88fa-02bb3691e1ac&lt;/id&gt;&lt;/citation&gt;&lt;/metadata&gt;&lt;data&gt;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&lt;/data&gt; \* MERGEFORMAT</w:instrText>
        </w:r>
        <w:r>
          <w:rPr>
            <w:rFonts w:ascii="Arial" w:hAnsi="Arial" w:cs="Arial"/>
          </w:rPr>
          <w:fldChar w:fldCharType="separate"/>
        </w:r>
        <w:r>
          <w:rPr>
            <w:rFonts w:ascii="Arial" w:hAnsi="Arial" w:cs="Arial"/>
            <w:noProof/>
          </w:rPr>
          <w:t>(Verhulst, Neale and Kendler 2015, Clarke et al. 2017)</w:t>
        </w:r>
        <w:r>
          <w:rPr>
            <w:rFonts w:ascii="Arial" w:hAnsi="Arial" w:cs="Arial"/>
          </w:rPr>
          <w:fldChar w:fldCharType="end"/>
        </w:r>
        <w:r>
          <w:rPr>
            <w:rFonts w:ascii="Arial" w:hAnsi="Arial" w:cs="Arial"/>
          </w:rPr>
          <w:t xml:space="preserve">, </w:t>
        </w:r>
        <w:r w:rsidRPr="00621E95">
          <w:rPr>
            <w:rFonts w:ascii="Arial" w:hAnsi="Arial" w:cs="Arial"/>
          </w:rPr>
          <w:t>all of which showed strong phenotype retention performance.</w:t>
        </w:r>
      </w:ins>
      <w:ins w:id="361" w:author="Rany M Salem" w:date="2025-07-16T16:45:00Z" w16du:dateUtc="2025-07-16T23:45:00Z">
        <w:r w:rsidR="00BF45FC">
          <w:rPr>
            <w:rFonts w:ascii="Arial" w:hAnsi="Arial" w:cs="Arial"/>
          </w:rPr>
          <w:t>”</w:t>
        </w:r>
      </w:ins>
    </w:p>
    <w:p w14:paraId="038404D1" w14:textId="77777777" w:rsidR="00BF45FC" w:rsidRDefault="00BF45FC" w:rsidP="007A3399">
      <w:pPr>
        <w:ind w:left="720"/>
        <w:rPr>
          <w:ins w:id="362" w:author="Rany M Salem" w:date="2025-07-16T16:45:00Z" w16du:dateUtc="2025-07-16T23:45:00Z"/>
          <w:rFonts w:ascii="Arial" w:hAnsi="Arial" w:cs="Arial"/>
        </w:rPr>
      </w:pPr>
    </w:p>
    <w:p w14:paraId="6DC1C6F0" w14:textId="48EF1003" w:rsidR="007A3399" w:rsidDel="001D38C6" w:rsidRDefault="00BF45FC" w:rsidP="00AC12EC">
      <w:pPr>
        <w:rPr>
          <w:del w:id="363" w:author="Rany M Salem" w:date="2025-07-16T16:48:00Z" w16du:dateUtc="2025-07-16T23:48:00Z"/>
          <w:rFonts w:ascii="Arial" w:hAnsi="Arial" w:cs="Arial"/>
        </w:rPr>
      </w:pPr>
      <w:ins w:id="364" w:author="Rany M Salem" w:date="2025-07-16T16:45:00Z" w16du:dateUtc="2025-07-16T23:45:00Z">
        <w:r>
          <w:rPr>
            <w:rFonts w:ascii="Arial" w:hAnsi="Arial" w:cs="Arial"/>
          </w:rPr>
          <w:lastRenderedPageBreak/>
          <w:t>“</w:t>
        </w:r>
      </w:ins>
      <w:ins w:id="365" w:author="Rany M Salem" w:date="2025-07-16T16:48:00Z" w16du:dateUtc="2025-07-16T23:48:00Z">
        <w:r w:rsidR="001D38C6" w:rsidRPr="001D38C6">
          <w:rPr>
            <w:rFonts w:ascii="Arial" w:hAnsi="Arial" w:cs="Arial"/>
          </w:rPr>
          <w:t xml:space="preserve">While we considered a diverse set of real and simulated phenotypes, this set is not exhaustive, and we expect the generalizable framework of KDPS should apply broadly to phenotypes with varying </w:t>
        </w:r>
      </w:ins>
      <w:ins w:id="366" w:author="Rany M Salem" w:date="2025-07-16T16:49:00Z" w16du:dateUtc="2025-07-16T23:49:00Z">
        <w:r w:rsidR="001D38C6">
          <w:rPr>
            <w:rFonts w:ascii="Arial" w:hAnsi="Arial" w:cs="Arial"/>
          </w:rPr>
          <w:t xml:space="preserve">population prevalence and </w:t>
        </w:r>
      </w:ins>
      <w:ins w:id="367" w:author="Rany M Salem" w:date="2025-07-16T16:48:00Z" w16du:dateUtc="2025-07-16T23:48:00Z">
        <w:r w:rsidR="001D38C6" w:rsidRPr="001D38C6">
          <w:rPr>
            <w:rFonts w:ascii="Arial" w:hAnsi="Arial" w:cs="Arial"/>
          </w:rPr>
          <w:t>genetic contribution.</w:t>
        </w:r>
        <w:r w:rsidR="001D38C6">
          <w:rPr>
            <w:rFonts w:ascii="Arial" w:hAnsi="Arial" w:cs="Arial"/>
          </w:rPr>
          <w:t>”</w:t>
        </w:r>
      </w:ins>
    </w:p>
    <w:p w14:paraId="4A103D8E" w14:textId="77777777" w:rsidR="001D38C6" w:rsidRDefault="001D38C6" w:rsidP="001D38C6">
      <w:pPr>
        <w:ind w:left="720"/>
        <w:rPr>
          <w:ins w:id="368" w:author="Rany M Salem" w:date="2025-07-16T16:48:00Z" w16du:dateUtc="2025-07-16T23:48:00Z"/>
          <w:rFonts w:ascii="Arial" w:hAnsi="Arial" w:cs="Arial"/>
        </w:rPr>
      </w:pPr>
    </w:p>
    <w:p w14:paraId="18300613" w14:textId="77777777" w:rsidR="001D38C6" w:rsidRPr="00881B9A" w:rsidRDefault="001D38C6">
      <w:pPr>
        <w:ind w:left="720"/>
        <w:rPr>
          <w:ins w:id="369" w:author="Rany M Salem" w:date="2025-07-16T16:48:00Z" w16du:dateUtc="2025-07-16T23:48:00Z"/>
          <w:rFonts w:ascii="Arial" w:hAnsi="Arial" w:cs="Arial"/>
        </w:rPr>
        <w:pPrChange w:id="370" w:author="Rany M Salem" w:date="2025-07-16T16:46:00Z" w16du:dateUtc="2025-07-16T23:46:00Z">
          <w:pPr/>
        </w:pPrChange>
      </w:pPr>
    </w:p>
    <w:p w14:paraId="08FDFBEA" w14:textId="77777777" w:rsidR="00B559BD" w:rsidRDefault="00B559BD" w:rsidP="00AC12EC">
      <w:pPr>
        <w:rPr>
          <w:ins w:id="371" w:author="Rany M Salem" w:date="2025-07-16T16:29:00Z" w16du:dateUtc="2025-07-16T23:29:00Z"/>
          <w:rFonts w:ascii="Arial" w:hAnsi="Arial" w:cs="Arial"/>
          <w:b/>
          <w:bCs/>
        </w:rPr>
      </w:pPr>
    </w:p>
    <w:p w14:paraId="6D1D1DA4" w14:textId="3F10F7C4" w:rsidR="00AC12EC" w:rsidRPr="00881B9A" w:rsidRDefault="00AC12EC" w:rsidP="00AC12EC">
      <w:pPr>
        <w:rPr>
          <w:rFonts w:ascii="Arial" w:hAnsi="Arial" w:cs="Arial"/>
          <w:b/>
          <w:bCs/>
          <w:rPrChange w:id="372" w:author="Rany M Salem" w:date="2025-07-16T15:31:00Z" w16du:dateUtc="2025-07-16T22:31:00Z">
            <w:rPr>
              <w:rFonts w:ascii="Arial" w:hAnsi="Arial" w:cs="Arial"/>
            </w:rPr>
          </w:rPrChange>
        </w:rPr>
      </w:pPr>
      <w:r w:rsidRPr="00881B9A">
        <w:rPr>
          <w:rFonts w:ascii="Arial" w:hAnsi="Arial" w:cs="Arial"/>
          <w:b/>
          <w:bCs/>
          <w:rPrChange w:id="373" w:author="Rany M Salem" w:date="2025-07-16T15:31:00Z" w16du:dateUtc="2025-07-16T22:31:00Z">
            <w:rPr>
              <w:rFonts w:ascii="Arial" w:hAnsi="Arial" w:cs="Arial"/>
            </w:rPr>
          </w:rPrChange>
        </w:rPr>
        <w:t>4. Generalizability to Underrepresented Populations:</w:t>
      </w:r>
    </w:p>
    <w:p w14:paraId="11072121" w14:textId="77777777" w:rsidR="00AC12EC" w:rsidRPr="00881B9A" w:rsidRDefault="00AC12EC" w:rsidP="00AC12EC">
      <w:pPr>
        <w:rPr>
          <w:rFonts w:ascii="Arial" w:hAnsi="Arial" w:cs="Arial"/>
          <w:b/>
          <w:bCs/>
          <w:rPrChange w:id="374" w:author="Rany M Salem" w:date="2025-07-16T15:31:00Z" w16du:dateUtc="2025-07-16T22:31:00Z">
            <w:rPr>
              <w:rFonts w:ascii="Arial" w:hAnsi="Arial" w:cs="Arial"/>
            </w:rPr>
          </w:rPrChange>
        </w:rPr>
      </w:pPr>
      <w:r w:rsidRPr="00881B9A">
        <w:rPr>
          <w:rFonts w:ascii="Arial" w:hAnsi="Arial" w:cs="Arial"/>
          <w:b/>
          <w:bCs/>
          <w:rPrChange w:id="375" w:author="Rany M Salem" w:date="2025-07-16T15:31:00Z" w16du:dateUtc="2025-07-16T22:31:00Z">
            <w:rPr>
              <w:rFonts w:ascii="Arial" w:hAnsi="Arial" w:cs="Arial"/>
            </w:rPr>
          </w:rPrChange>
        </w:rPr>
        <w:t>The UK Biobank (UKB) and many genetic studies suffer from significant underrepresentation of non-European populations. It remains unclear whether KDPS performs equally well in diverse ancestry groups, which is essential for ensuring broad applicability.</w:t>
      </w:r>
    </w:p>
    <w:p w14:paraId="78133E0B" w14:textId="14E65AAB" w:rsidR="00036F32" w:rsidRPr="00881B9A" w:rsidRDefault="00036F32" w:rsidP="00AC12EC">
      <w:pPr>
        <w:rPr>
          <w:rFonts w:ascii="Arial" w:hAnsi="Arial" w:cs="Arial"/>
        </w:rPr>
      </w:pPr>
    </w:p>
    <w:p w14:paraId="51F46A4A" w14:textId="12B3E8B9" w:rsidR="00BF45FC" w:rsidRDefault="00300B1E" w:rsidP="00FF1D1C">
      <w:pPr>
        <w:rPr>
          <w:ins w:id="376" w:author="Rany M Salem" w:date="2025-07-16T16:42:00Z" w16du:dateUtc="2025-07-16T23:42:00Z"/>
          <w:rFonts w:ascii="Arial" w:hAnsi="Arial" w:cs="Arial"/>
        </w:rPr>
      </w:pPr>
      <w:ins w:id="377" w:author="Rany M Salem" w:date="2025-07-16T15:18:00Z" w16du:dateUtc="2025-07-16T22:18:00Z">
        <w:r w:rsidRPr="00881B9A">
          <w:rPr>
            <w:rFonts w:ascii="Arial" w:hAnsi="Arial" w:cs="Arial"/>
            <w:b/>
            <w:bCs/>
            <w:rPrChange w:id="378" w:author="Rany M Salem" w:date="2025-07-16T15:31:00Z" w16du:dateUtc="2025-07-16T22:31:00Z">
              <w:rPr>
                <w:rFonts w:ascii="Arial" w:hAnsi="Arial" w:cs="Arial"/>
                <w:b/>
                <w:bCs/>
                <w:sz w:val="22"/>
                <w:szCs w:val="22"/>
              </w:rPr>
            </w:rPrChange>
          </w:rPr>
          <w:t xml:space="preserve">Reviewer 2 – Response 4: </w:t>
        </w:r>
      </w:ins>
      <w:r w:rsidR="00FF1D1C" w:rsidRPr="00881B9A">
        <w:rPr>
          <w:rFonts w:ascii="Arial" w:hAnsi="Arial" w:cs="Arial"/>
          <w:rPrChange w:id="379" w:author="Rany M Salem" w:date="2025-07-16T15:31:00Z" w16du:dateUtc="2025-07-16T22:31:00Z">
            <w:rPr>
              <w:rFonts w:ascii="Arial" w:hAnsi="Arial" w:cs="Arial"/>
              <w:color w:val="002060"/>
            </w:rPr>
          </w:rPrChange>
        </w:rPr>
        <w:t>We thank the reviewer for this insightful point. While KDPS is designed to be agnostic to the ancestry of the input data, its performance depends on the accuracy of the underlying kinship or relatedness matrix. We agree that ancestry diversity and admixture may pose challenges for IBD estimation</w:t>
      </w:r>
      <w:ins w:id="380" w:author="Rany M Salem" w:date="2025-07-16T16:40:00Z" w16du:dateUtc="2025-07-16T23:40:00Z">
        <w:r w:rsidR="00BF45FC">
          <w:rPr>
            <w:rFonts w:ascii="Arial" w:hAnsi="Arial" w:cs="Arial"/>
          </w:rPr>
          <w:t>, which in turn may impact KDPS performance</w:t>
        </w:r>
      </w:ins>
      <w:r w:rsidR="00FF1D1C" w:rsidRPr="00881B9A">
        <w:rPr>
          <w:rFonts w:ascii="Arial" w:hAnsi="Arial" w:cs="Arial"/>
          <w:rPrChange w:id="381" w:author="Rany M Salem" w:date="2025-07-16T15:31:00Z" w16du:dateUtc="2025-07-16T22:31:00Z">
            <w:rPr>
              <w:rFonts w:ascii="Arial" w:hAnsi="Arial" w:cs="Arial"/>
              <w:color w:val="002060"/>
            </w:rPr>
          </w:rPrChange>
        </w:rPr>
        <w:t>. Therefore, we have added a note of caution in the Discussion, advising users to use appropriate admixture-aware methods when generating kinship matrices in ancestrally diverse or admixed populations</w:t>
      </w:r>
      <w:ins w:id="382" w:author="Rany M Salem" w:date="2025-07-16T16:42:00Z" w16du:dateUtc="2025-07-16T23:42:00Z">
        <w:r w:rsidR="00BF45FC">
          <w:rPr>
            <w:rFonts w:ascii="Arial" w:hAnsi="Arial" w:cs="Arial"/>
          </w:rPr>
          <w:t xml:space="preserve"> (lines 2</w:t>
        </w:r>
      </w:ins>
      <w:ins w:id="383" w:author="Gu, Wanjun" w:date="2025-07-17T14:57:00Z" w16du:dateUtc="2025-07-17T21:57:00Z">
        <w:r w:rsidR="00440710">
          <w:rPr>
            <w:rFonts w:ascii="Arial" w:hAnsi="Arial" w:cs="Arial"/>
          </w:rPr>
          <w:t>7</w:t>
        </w:r>
      </w:ins>
      <w:ins w:id="384" w:author="Rany M Salem" w:date="2025-07-16T16:42:00Z" w16du:dateUtc="2025-07-16T23:42:00Z">
        <w:del w:id="385" w:author="Gu, Wanjun" w:date="2025-07-17T14:57:00Z" w16du:dateUtc="2025-07-17T21:57:00Z">
          <w:r w:rsidR="00BF45FC" w:rsidDel="00440710">
            <w:rPr>
              <w:rFonts w:ascii="Arial" w:hAnsi="Arial" w:cs="Arial"/>
            </w:rPr>
            <w:delText>8</w:delText>
          </w:r>
        </w:del>
      </w:ins>
      <w:ins w:id="386" w:author="Rany M Salem" w:date="2025-07-16T16:51:00Z" w16du:dateUtc="2025-07-16T23:51:00Z">
        <w:r w:rsidR="001D38C6">
          <w:rPr>
            <w:rFonts w:ascii="Arial" w:hAnsi="Arial" w:cs="Arial"/>
          </w:rPr>
          <w:t>5</w:t>
        </w:r>
      </w:ins>
      <w:ins w:id="387" w:author="Rany M Salem" w:date="2025-07-16T16:42:00Z" w16du:dateUtc="2025-07-16T23:42:00Z">
        <w:r w:rsidR="00BF45FC">
          <w:rPr>
            <w:rFonts w:ascii="Arial" w:hAnsi="Arial" w:cs="Arial"/>
          </w:rPr>
          <w:t>-2</w:t>
        </w:r>
      </w:ins>
      <w:ins w:id="388" w:author="Gu, Wanjun" w:date="2025-07-17T14:57:00Z" w16du:dateUtc="2025-07-17T21:57:00Z">
        <w:r w:rsidR="00440710">
          <w:rPr>
            <w:rFonts w:ascii="Arial" w:hAnsi="Arial" w:cs="Arial"/>
          </w:rPr>
          <w:t>8</w:t>
        </w:r>
      </w:ins>
      <w:ins w:id="389" w:author="Rany M Salem" w:date="2025-07-16T16:51:00Z" w16du:dateUtc="2025-07-16T23:51:00Z">
        <w:del w:id="390" w:author="Gu, Wanjun" w:date="2025-07-17T14:57:00Z" w16du:dateUtc="2025-07-17T21:57:00Z">
          <w:r w:rsidR="001D38C6" w:rsidDel="00440710">
            <w:rPr>
              <w:rFonts w:ascii="Arial" w:hAnsi="Arial" w:cs="Arial"/>
            </w:rPr>
            <w:delText>9</w:delText>
          </w:r>
        </w:del>
        <w:r w:rsidR="001D38C6">
          <w:rPr>
            <w:rFonts w:ascii="Arial" w:hAnsi="Arial" w:cs="Arial"/>
          </w:rPr>
          <w:t>0</w:t>
        </w:r>
      </w:ins>
      <w:ins w:id="391" w:author="Rany M Salem" w:date="2025-07-16T16:42:00Z" w16du:dateUtc="2025-07-16T23:42:00Z">
        <w:r w:rsidR="00BF45FC">
          <w:rPr>
            <w:rFonts w:ascii="Arial" w:hAnsi="Arial" w:cs="Arial"/>
          </w:rPr>
          <w:t>)</w:t>
        </w:r>
      </w:ins>
      <w:r w:rsidR="00FF1D1C" w:rsidRPr="00881B9A">
        <w:rPr>
          <w:rFonts w:ascii="Arial" w:hAnsi="Arial" w:cs="Arial"/>
          <w:rPrChange w:id="392" w:author="Rany M Salem" w:date="2025-07-16T15:31:00Z" w16du:dateUtc="2025-07-16T22:31:00Z">
            <w:rPr>
              <w:rFonts w:ascii="Arial" w:hAnsi="Arial" w:cs="Arial"/>
              <w:color w:val="002060"/>
            </w:rPr>
          </w:rPrChange>
        </w:rPr>
        <w:t>:</w:t>
      </w:r>
    </w:p>
    <w:p w14:paraId="2F560B4D" w14:textId="77777777" w:rsidR="00BF45FC" w:rsidRDefault="00BF45FC" w:rsidP="00FF1D1C">
      <w:pPr>
        <w:rPr>
          <w:ins w:id="393" w:author="Rany M Salem" w:date="2025-07-16T16:51:00Z" w16du:dateUtc="2025-07-16T23:51:00Z"/>
          <w:rFonts w:ascii="Arial" w:hAnsi="Arial" w:cs="Arial"/>
        </w:rPr>
      </w:pPr>
    </w:p>
    <w:p w14:paraId="31D4CA41" w14:textId="380B3A1D" w:rsidR="001D38C6" w:rsidRDefault="001D38C6">
      <w:pPr>
        <w:ind w:left="720"/>
        <w:rPr>
          <w:ins w:id="394" w:author="Rany M Salem" w:date="2025-07-16T16:42:00Z" w16du:dateUtc="2025-07-16T23:42:00Z"/>
          <w:rFonts w:ascii="Arial" w:hAnsi="Arial" w:cs="Arial"/>
        </w:rPr>
        <w:pPrChange w:id="395" w:author="Rany M Salem" w:date="2025-07-16T16:51:00Z" w16du:dateUtc="2025-07-16T23:51:00Z">
          <w:pPr/>
        </w:pPrChange>
      </w:pPr>
      <w:ins w:id="396" w:author="Rany M Salem" w:date="2025-07-16T16:51:00Z" w16du:dateUtc="2025-07-16T23:51:00Z">
        <w:r>
          <w:rPr>
            <w:rFonts w:ascii="Arial" w:hAnsi="Arial" w:cs="Arial"/>
          </w:rPr>
          <w:t>“Additionally, i</w:t>
        </w:r>
        <w:r w:rsidRPr="00F7749F">
          <w:rPr>
            <w:rFonts w:ascii="Arial" w:hAnsi="Arial" w:cs="Arial"/>
          </w:rPr>
          <w:t>t is also important to consider population structure in the generation of the relatedness matrix. In ancestrally diverse or admixed populations, standard IBD or kinship estimation methods may be inaccurate or biased due to</w:t>
        </w:r>
        <w:r>
          <w:rPr>
            <w:rFonts w:ascii="Arial" w:hAnsi="Arial" w:cs="Arial"/>
          </w:rPr>
          <w:t xml:space="preserve"> the</w:t>
        </w:r>
        <w:r w:rsidRPr="00F7749F">
          <w:rPr>
            <w:rFonts w:ascii="Arial" w:hAnsi="Arial" w:cs="Arial"/>
          </w:rPr>
          <w:t xml:space="preserve"> confounding</w:t>
        </w:r>
        <w:r>
          <w:rPr>
            <w:rFonts w:ascii="Arial" w:hAnsi="Arial" w:cs="Arial"/>
          </w:rPr>
          <w:t xml:space="preserve"> effect of</w:t>
        </w:r>
        <w:r w:rsidRPr="00F7749F">
          <w:rPr>
            <w:rFonts w:ascii="Arial" w:hAnsi="Arial" w:cs="Arial"/>
          </w:rPr>
          <w:t xml:space="preserve"> </w:t>
        </w:r>
        <w:r>
          <w:rPr>
            <w:rFonts w:ascii="Arial" w:hAnsi="Arial" w:cs="Arial"/>
          </w:rPr>
          <w:t xml:space="preserve">genetic </w:t>
        </w:r>
        <w:r w:rsidRPr="00F7749F">
          <w:rPr>
            <w:rFonts w:ascii="Arial" w:hAnsi="Arial" w:cs="Arial"/>
          </w:rPr>
          <w:t>admixture</w:t>
        </w:r>
        <w:r>
          <w:rPr>
            <w:rFonts w:ascii="Arial" w:hAnsi="Arial" w:cs="Arial"/>
          </w:rPr>
          <w:t xml:space="preserve"> </w:t>
        </w:r>
        <w:r>
          <w:rPr>
            <w:rFonts w:ascii="Arial" w:hAnsi="Arial" w:cs="Arial"/>
          </w:rPr>
          <w:fldChar w:fldCharType="begin" w:fldLock="1"/>
        </w:r>
        <w:r>
          <w:rPr>
            <w:rFonts w:ascii="Arial" w:hAnsi="Arial" w:cs="Arial"/>
          </w:rPr>
          <w:instrText>ADDIN paperpile_citation &lt;clusterId&gt;W678K956G426D141&lt;/clusterId&gt;&lt;metadata&gt;&lt;citation&gt;&lt;id&gt;c5833ed9-26ca-0dfb-a7df-4eb4e7f25690&lt;/id&gt;&lt;/citation&gt;&lt;/metadata&gt;&lt;data&gt;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&lt;/data&gt; \* MERGEFORMAT</w:instrText>
        </w:r>
        <w:r>
          <w:rPr>
            <w:rFonts w:ascii="Arial" w:hAnsi="Arial" w:cs="Arial"/>
          </w:rPr>
          <w:fldChar w:fldCharType="separate"/>
        </w:r>
        <w:r>
          <w:rPr>
            <w:rFonts w:ascii="Arial" w:hAnsi="Arial" w:cs="Arial"/>
            <w:noProof/>
          </w:rPr>
          <w:t>(Dou et al. 2017)</w:t>
        </w:r>
        <w:r>
          <w:rPr>
            <w:rFonts w:ascii="Arial" w:hAnsi="Arial" w:cs="Arial"/>
          </w:rPr>
          <w:fldChar w:fldCharType="end"/>
        </w:r>
        <w:r w:rsidRPr="00F7749F">
          <w:rPr>
            <w:rFonts w:ascii="Arial" w:hAnsi="Arial" w:cs="Arial"/>
          </w:rPr>
          <w:t xml:space="preserve">. </w:t>
        </w:r>
        <w:r>
          <w:rPr>
            <w:rFonts w:ascii="Arial" w:hAnsi="Arial" w:cs="Arial"/>
          </w:rPr>
          <w:t>U</w:t>
        </w:r>
        <w:r w:rsidRPr="00F7749F">
          <w:rPr>
            <w:rFonts w:ascii="Arial" w:hAnsi="Arial" w:cs="Arial"/>
          </w:rPr>
          <w:t>sers</w:t>
        </w:r>
        <w:r>
          <w:rPr>
            <w:rFonts w:ascii="Arial" w:hAnsi="Arial" w:cs="Arial"/>
          </w:rPr>
          <w:t xml:space="preserve"> are advised</w:t>
        </w:r>
        <w:r w:rsidRPr="00F7749F">
          <w:rPr>
            <w:rFonts w:ascii="Arial" w:hAnsi="Arial" w:cs="Arial"/>
          </w:rPr>
          <w:t xml:space="preserve"> to select appropriate methods that account for ancestry when generating the subject relatedness matrix </w:t>
        </w:r>
        <w:r>
          <w:rPr>
            <w:rFonts w:ascii="Arial" w:hAnsi="Arial" w:cs="Arial"/>
          </w:rPr>
          <w:fldChar w:fldCharType="begin" w:fldLock="1"/>
        </w:r>
        <w:r>
          <w:rPr>
            <w:rFonts w:ascii="Arial" w:hAnsi="Arial" w:cs="Arial"/>
          </w:rPr>
          <w:instrText>ADDIN paperpile_citation &lt;clusterId&gt;W972J339Y729W434&lt;/clusterId&gt;&lt;metadata&gt;&lt;citation&gt;&lt;id&gt;d7141db5-6c41-0723-ab98-a93aa4866ab7&lt;/id&gt;&lt;/citation&gt;&lt;citation&gt;&lt;id&gt;cc795a29-5127-0066-a427-f47a2ce4335e&lt;/id&gt;&lt;/citation&gt;&lt;/metadata&gt;&lt;data&gt;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&lt;/data&gt; \* MERGEFORMAT</w:instrText>
        </w:r>
        <w:r>
          <w:rPr>
            <w:rFonts w:ascii="Arial" w:hAnsi="Arial" w:cs="Arial"/>
          </w:rPr>
          <w:fldChar w:fldCharType="separate"/>
        </w:r>
        <w:r>
          <w:rPr>
            <w:rFonts w:ascii="Arial" w:hAnsi="Arial" w:cs="Arial"/>
            <w:noProof/>
          </w:rPr>
          <w:t>(Thornton et al. 2012, Conomos et al. 2016)</w:t>
        </w:r>
        <w:r>
          <w:rPr>
            <w:rFonts w:ascii="Arial" w:hAnsi="Arial" w:cs="Arial"/>
          </w:rPr>
          <w:fldChar w:fldCharType="end"/>
        </w:r>
        <w:r>
          <w:rPr>
            <w:rFonts w:ascii="Arial" w:hAnsi="Arial" w:cs="Arial"/>
          </w:rPr>
          <w:t>.”</w:t>
        </w:r>
      </w:ins>
    </w:p>
    <w:p w14:paraId="4B92BC1A" w14:textId="5E7E537F" w:rsidR="00D54B7F" w:rsidRPr="00881B9A" w:rsidRDefault="00FF1D1C" w:rsidP="00FF1D1C">
      <w:pPr>
        <w:rPr>
          <w:rFonts w:ascii="Arial" w:hAnsi="Arial" w:cs="Arial"/>
          <w:rPrChange w:id="397" w:author="Rany M Salem" w:date="2025-07-16T15:31:00Z" w16du:dateUtc="2025-07-16T22:31:00Z">
            <w:rPr>
              <w:rFonts w:ascii="Arial" w:hAnsi="Arial" w:cs="Arial"/>
              <w:color w:val="002060"/>
            </w:rPr>
          </w:rPrChange>
        </w:rPr>
      </w:pPr>
      <w:r w:rsidRPr="00881B9A">
        <w:rPr>
          <w:rFonts w:ascii="Arial" w:hAnsi="Arial" w:cs="Arial"/>
          <w:rPrChange w:id="398" w:author="Rany M Salem" w:date="2025-07-16T15:31:00Z" w16du:dateUtc="2025-07-16T22:31:00Z">
            <w:rPr>
              <w:rFonts w:ascii="Arial" w:hAnsi="Arial" w:cs="Arial"/>
              <w:color w:val="002060"/>
            </w:rPr>
          </w:rPrChange>
        </w:rPr>
        <w:t xml:space="preserve"> </w:t>
      </w:r>
      <w:del w:id="399" w:author="Rany M Salem" w:date="2025-07-16T16:42:00Z" w16du:dateUtc="2025-07-16T23:42:00Z">
        <w:r w:rsidRPr="00881B9A" w:rsidDel="00BF45FC">
          <w:rPr>
            <w:rFonts w:ascii="Arial" w:hAnsi="Arial" w:cs="Arial"/>
            <w:rPrChange w:id="400" w:author="Rany M Salem" w:date="2025-07-16T15:31:00Z" w16du:dateUtc="2025-07-16T22:31:00Z">
              <w:rPr>
                <w:rFonts w:ascii="Arial" w:hAnsi="Arial" w:cs="Arial"/>
                <w:color w:val="002060"/>
              </w:rPr>
            </w:rPrChange>
          </w:rPr>
          <w:delText>(We fully acknowledge that this is a very good point … advocate the usage of admixture-aware kinship inference methods.).</w:delText>
        </w:r>
      </w:del>
    </w:p>
    <w:sectPr w:rsidR="00D54B7F" w:rsidRPr="00881B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07097" w14:textId="77777777" w:rsidR="00B5193A" w:rsidRDefault="00B5193A" w:rsidP="00367503">
      <w:r>
        <w:separator/>
      </w:r>
    </w:p>
  </w:endnote>
  <w:endnote w:type="continuationSeparator" w:id="0">
    <w:p w14:paraId="693B326C" w14:textId="77777777" w:rsidR="00B5193A" w:rsidRDefault="00B5193A" w:rsidP="0036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F2F56" w14:textId="77777777" w:rsidR="00B5193A" w:rsidRDefault="00B5193A" w:rsidP="00367503">
      <w:r>
        <w:separator/>
      </w:r>
    </w:p>
  </w:footnote>
  <w:footnote w:type="continuationSeparator" w:id="0">
    <w:p w14:paraId="06A5270C" w14:textId="77777777" w:rsidR="00B5193A" w:rsidRDefault="00B5193A" w:rsidP="00367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ny M Salem">
    <w15:presenceInfo w15:providerId="AD" w15:userId="S::rsalem@health.ucsd.edu::b5f661f3-8d81-43fa-b737-c17e808606c9"/>
  </w15:person>
  <w15:person w15:author="Gu, Wanjun">
    <w15:presenceInfo w15:providerId="AD" w15:userId="S::Wanjun.Gu@ucsf.edu::639422c7-bc45-4424-935a-c06f34e9ed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6F32"/>
    <w:rsid w:val="00046A1F"/>
    <w:rsid w:val="000562F1"/>
    <w:rsid w:val="00062948"/>
    <w:rsid w:val="000779BF"/>
    <w:rsid w:val="00077B41"/>
    <w:rsid w:val="00085367"/>
    <w:rsid w:val="000919BA"/>
    <w:rsid w:val="000932EA"/>
    <w:rsid w:val="00093CCD"/>
    <w:rsid w:val="00095C47"/>
    <w:rsid w:val="000B1738"/>
    <w:rsid w:val="000E2FB7"/>
    <w:rsid w:val="00101616"/>
    <w:rsid w:val="00111995"/>
    <w:rsid w:val="00113E64"/>
    <w:rsid w:val="00117E6F"/>
    <w:rsid w:val="00126101"/>
    <w:rsid w:val="00136A5B"/>
    <w:rsid w:val="0014516C"/>
    <w:rsid w:val="001538FC"/>
    <w:rsid w:val="0016191D"/>
    <w:rsid w:val="00161C0F"/>
    <w:rsid w:val="00177704"/>
    <w:rsid w:val="00181B02"/>
    <w:rsid w:val="001A1315"/>
    <w:rsid w:val="001A7755"/>
    <w:rsid w:val="001C7CE5"/>
    <w:rsid w:val="001D38C6"/>
    <w:rsid w:val="001E10B9"/>
    <w:rsid w:val="001F54AC"/>
    <w:rsid w:val="001F6CF6"/>
    <w:rsid w:val="002010D2"/>
    <w:rsid w:val="002053F8"/>
    <w:rsid w:val="002237CB"/>
    <w:rsid w:val="002311F5"/>
    <w:rsid w:val="0025047C"/>
    <w:rsid w:val="002537AB"/>
    <w:rsid w:val="00281E63"/>
    <w:rsid w:val="00282EBA"/>
    <w:rsid w:val="00284A31"/>
    <w:rsid w:val="002A52D0"/>
    <w:rsid w:val="002B7725"/>
    <w:rsid w:val="002C70B0"/>
    <w:rsid w:val="002D63BB"/>
    <w:rsid w:val="00300117"/>
    <w:rsid w:val="00300B1E"/>
    <w:rsid w:val="00310D2E"/>
    <w:rsid w:val="00312F33"/>
    <w:rsid w:val="003136C5"/>
    <w:rsid w:val="00336696"/>
    <w:rsid w:val="003511B2"/>
    <w:rsid w:val="00357BC1"/>
    <w:rsid w:val="00367503"/>
    <w:rsid w:val="00381B19"/>
    <w:rsid w:val="003919ED"/>
    <w:rsid w:val="003958DB"/>
    <w:rsid w:val="003A7047"/>
    <w:rsid w:val="003A78C6"/>
    <w:rsid w:val="003B34E6"/>
    <w:rsid w:val="003B71F6"/>
    <w:rsid w:val="003C2345"/>
    <w:rsid w:val="003E24F3"/>
    <w:rsid w:val="003E4B04"/>
    <w:rsid w:val="003E5F55"/>
    <w:rsid w:val="003F7AFF"/>
    <w:rsid w:val="00440710"/>
    <w:rsid w:val="00447ED7"/>
    <w:rsid w:val="00450E67"/>
    <w:rsid w:val="004551F1"/>
    <w:rsid w:val="00460129"/>
    <w:rsid w:val="004720B1"/>
    <w:rsid w:val="004C13BF"/>
    <w:rsid w:val="004C569B"/>
    <w:rsid w:val="004F06DA"/>
    <w:rsid w:val="004F659D"/>
    <w:rsid w:val="0050168E"/>
    <w:rsid w:val="00503DD9"/>
    <w:rsid w:val="00512029"/>
    <w:rsid w:val="00534BE3"/>
    <w:rsid w:val="00537201"/>
    <w:rsid w:val="0054681D"/>
    <w:rsid w:val="0055171F"/>
    <w:rsid w:val="00552D3D"/>
    <w:rsid w:val="0055744B"/>
    <w:rsid w:val="005635E1"/>
    <w:rsid w:val="005753A6"/>
    <w:rsid w:val="005773A6"/>
    <w:rsid w:val="00587CA9"/>
    <w:rsid w:val="005913E7"/>
    <w:rsid w:val="00591915"/>
    <w:rsid w:val="005B5BDF"/>
    <w:rsid w:val="005C278B"/>
    <w:rsid w:val="005D30B2"/>
    <w:rsid w:val="005E63A6"/>
    <w:rsid w:val="005F21E5"/>
    <w:rsid w:val="005F4277"/>
    <w:rsid w:val="005F4D1F"/>
    <w:rsid w:val="00611781"/>
    <w:rsid w:val="00615333"/>
    <w:rsid w:val="00636D46"/>
    <w:rsid w:val="0064261A"/>
    <w:rsid w:val="00671578"/>
    <w:rsid w:val="0068306E"/>
    <w:rsid w:val="0069322D"/>
    <w:rsid w:val="00694E74"/>
    <w:rsid w:val="00695F57"/>
    <w:rsid w:val="006977BA"/>
    <w:rsid w:val="006B0C3B"/>
    <w:rsid w:val="006B1B4D"/>
    <w:rsid w:val="006C1E0D"/>
    <w:rsid w:val="006E51DC"/>
    <w:rsid w:val="006F1D19"/>
    <w:rsid w:val="006F6975"/>
    <w:rsid w:val="006F7F1C"/>
    <w:rsid w:val="00714748"/>
    <w:rsid w:val="007353EE"/>
    <w:rsid w:val="007363AE"/>
    <w:rsid w:val="0075509F"/>
    <w:rsid w:val="007809AB"/>
    <w:rsid w:val="007A3399"/>
    <w:rsid w:val="007B0552"/>
    <w:rsid w:val="007B57FD"/>
    <w:rsid w:val="007E2580"/>
    <w:rsid w:val="007F2C03"/>
    <w:rsid w:val="007F5880"/>
    <w:rsid w:val="00800234"/>
    <w:rsid w:val="0081452F"/>
    <w:rsid w:val="00817C8F"/>
    <w:rsid w:val="00836EF6"/>
    <w:rsid w:val="00846DA8"/>
    <w:rsid w:val="00853CF8"/>
    <w:rsid w:val="00857623"/>
    <w:rsid w:val="00857AB2"/>
    <w:rsid w:val="00861085"/>
    <w:rsid w:val="0087508B"/>
    <w:rsid w:val="00881B9A"/>
    <w:rsid w:val="00892E79"/>
    <w:rsid w:val="008A08F0"/>
    <w:rsid w:val="008A4E4B"/>
    <w:rsid w:val="008B23E2"/>
    <w:rsid w:val="008B5B9A"/>
    <w:rsid w:val="008C2DF4"/>
    <w:rsid w:val="008F7F9B"/>
    <w:rsid w:val="0090667D"/>
    <w:rsid w:val="00925DDD"/>
    <w:rsid w:val="0094216A"/>
    <w:rsid w:val="009433E1"/>
    <w:rsid w:val="00954F26"/>
    <w:rsid w:val="009710A1"/>
    <w:rsid w:val="009D16B6"/>
    <w:rsid w:val="009D394E"/>
    <w:rsid w:val="009E02C8"/>
    <w:rsid w:val="009F5402"/>
    <w:rsid w:val="00A001B5"/>
    <w:rsid w:val="00A01C3F"/>
    <w:rsid w:val="00A03DC0"/>
    <w:rsid w:val="00A24502"/>
    <w:rsid w:val="00A35BD6"/>
    <w:rsid w:val="00A573AC"/>
    <w:rsid w:val="00A662A6"/>
    <w:rsid w:val="00A71572"/>
    <w:rsid w:val="00A718C9"/>
    <w:rsid w:val="00A75326"/>
    <w:rsid w:val="00A81B67"/>
    <w:rsid w:val="00A858CA"/>
    <w:rsid w:val="00A91567"/>
    <w:rsid w:val="00A917DB"/>
    <w:rsid w:val="00A96D3C"/>
    <w:rsid w:val="00AA0B50"/>
    <w:rsid w:val="00AB4945"/>
    <w:rsid w:val="00AC12EC"/>
    <w:rsid w:val="00AC1E7A"/>
    <w:rsid w:val="00AD2575"/>
    <w:rsid w:val="00AD6512"/>
    <w:rsid w:val="00AE112A"/>
    <w:rsid w:val="00AF53DC"/>
    <w:rsid w:val="00B15FB4"/>
    <w:rsid w:val="00B165AD"/>
    <w:rsid w:val="00B34249"/>
    <w:rsid w:val="00B3698B"/>
    <w:rsid w:val="00B40F3C"/>
    <w:rsid w:val="00B4192A"/>
    <w:rsid w:val="00B44411"/>
    <w:rsid w:val="00B448D9"/>
    <w:rsid w:val="00B5193A"/>
    <w:rsid w:val="00B51ACC"/>
    <w:rsid w:val="00B559BD"/>
    <w:rsid w:val="00B57544"/>
    <w:rsid w:val="00B70EAE"/>
    <w:rsid w:val="00B80FBE"/>
    <w:rsid w:val="00BA7672"/>
    <w:rsid w:val="00BB18C2"/>
    <w:rsid w:val="00BC3809"/>
    <w:rsid w:val="00BC6F69"/>
    <w:rsid w:val="00BD5E22"/>
    <w:rsid w:val="00BF45FC"/>
    <w:rsid w:val="00BF5394"/>
    <w:rsid w:val="00C04353"/>
    <w:rsid w:val="00C10E0D"/>
    <w:rsid w:val="00C12785"/>
    <w:rsid w:val="00C230D0"/>
    <w:rsid w:val="00C6772C"/>
    <w:rsid w:val="00C73E04"/>
    <w:rsid w:val="00C73EC3"/>
    <w:rsid w:val="00C83BC9"/>
    <w:rsid w:val="00C97780"/>
    <w:rsid w:val="00CB3F02"/>
    <w:rsid w:val="00CB662C"/>
    <w:rsid w:val="00CE7187"/>
    <w:rsid w:val="00D03E97"/>
    <w:rsid w:val="00D351B5"/>
    <w:rsid w:val="00D44B7F"/>
    <w:rsid w:val="00D54B7F"/>
    <w:rsid w:val="00D56D20"/>
    <w:rsid w:val="00DD1D65"/>
    <w:rsid w:val="00DF3FEB"/>
    <w:rsid w:val="00DF63D4"/>
    <w:rsid w:val="00E10F74"/>
    <w:rsid w:val="00E235C3"/>
    <w:rsid w:val="00E323E0"/>
    <w:rsid w:val="00E4218F"/>
    <w:rsid w:val="00E42875"/>
    <w:rsid w:val="00E4414F"/>
    <w:rsid w:val="00E624AC"/>
    <w:rsid w:val="00E63CFB"/>
    <w:rsid w:val="00E70258"/>
    <w:rsid w:val="00E74442"/>
    <w:rsid w:val="00E96973"/>
    <w:rsid w:val="00EB6417"/>
    <w:rsid w:val="00EC3D91"/>
    <w:rsid w:val="00ED1768"/>
    <w:rsid w:val="00EE70C8"/>
    <w:rsid w:val="00EF532D"/>
    <w:rsid w:val="00F01F69"/>
    <w:rsid w:val="00F140D1"/>
    <w:rsid w:val="00F14C78"/>
    <w:rsid w:val="00F541C8"/>
    <w:rsid w:val="00F63E26"/>
    <w:rsid w:val="00F75371"/>
    <w:rsid w:val="00F76EB7"/>
    <w:rsid w:val="00F83CEE"/>
    <w:rsid w:val="00FA56C8"/>
    <w:rsid w:val="00FC13DD"/>
    <w:rsid w:val="00FD0B03"/>
    <w:rsid w:val="00FD6105"/>
    <w:rsid w:val="00FE6E11"/>
    <w:rsid w:val="00FF1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paragraph" w:styleId="Header">
    <w:name w:val="header"/>
    <w:basedOn w:val="Normal"/>
    <w:link w:val="HeaderChar"/>
    <w:uiPriority w:val="99"/>
    <w:unhideWhenUsed/>
    <w:rsid w:val="00367503"/>
    <w:pPr>
      <w:tabs>
        <w:tab w:val="center" w:pos="4680"/>
        <w:tab w:val="right" w:pos="9360"/>
      </w:tabs>
    </w:pPr>
  </w:style>
  <w:style w:type="character" w:customStyle="1" w:styleId="HeaderChar">
    <w:name w:val="Header Char"/>
    <w:basedOn w:val="DefaultParagraphFont"/>
    <w:link w:val="Header"/>
    <w:uiPriority w:val="99"/>
    <w:rsid w:val="0036750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67503"/>
    <w:pPr>
      <w:tabs>
        <w:tab w:val="center" w:pos="4680"/>
        <w:tab w:val="right" w:pos="9360"/>
      </w:tabs>
    </w:pPr>
  </w:style>
  <w:style w:type="character" w:customStyle="1" w:styleId="FooterChar">
    <w:name w:val="Footer Char"/>
    <w:basedOn w:val="DefaultParagraphFont"/>
    <w:link w:val="Footer"/>
    <w:uiPriority w:val="99"/>
    <w:rsid w:val="00367503"/>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5982</Words>
  <Characters>36018</Characters>
  <Application>Microsoft Office Word</Application>
  <DocSecurity>0</DocSecurity>
  <Lines>800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16</cp:revision>
  <dcterms:created xsi:type="dcterms:W3CDTF">2025-07-16T22:18:00Z</dcterms:created>
  <dcterms:modified xsi:type="dcterms:W3CDTF">2025-07-17T21:58:00Z</dcterms:modified>
</cp:coreProperties>
</file>