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CBAA7" w14:textId="58C28263" w:rsidR="00C97780" w:rsidRPr="00840831" w:rsidRDefault="00C97780" w:rsidP="00840831">
      <w:pPr>
        <w:spacing w:line="360" w:lineRule="auto"/>
        <w:rPr>
          <w:rFonts w:ascii="Arial" w:hAnsi="Arial" w:cs="Arial"/>
        </w:rPr>
      </w:pPr>
      <w:r w:rsidRPr="00840831">
        <w:rPr>
          <w:rFonts w:ascii="Arial" w:hAnsi="Arial" w:cs="Arial"/>
        </w:rPr>
        <w:t>Phenotype-aware decoupling of related subjects</w:t>
      </w:r>
    </w:p>
    <w:p w14:paraId="7045DA03" w14:textId="77777777" w:rsidR="00C97780" w:rsidRPr="00840831" w:rsidRDefault="00C97780" w:rsidP="00840831">
      <w:pPr>
        <w:spacing w:line="360" w:lineRule="auto"/>
        <w:rPr>
          <w:rFonts w:ascii="Arial" w:hAnsi="Arial" w:cs="Arial"/>
        </w:rPr>
      </w:pPr>
    </w:p>
    <w:p w14:paraId="6E02DDC5" w14:textId="0E9BB734" w:rsidR="000919BA" w:rsidRPr="00840831" w:rsidRDefault="000919BA" w:rsidP="00840831">
      <w:pPr>
        <w:spacing w:line="360" w:lineRule="auto"/>
        <w:rPr>
          <w:rFonts w:ascii="Arial" w:hAnsi="Arial" w:cs="Arial"/>
        </w:rPr>
      </w:pPr>
      <w:r w:rsidRPr="00840831">
        <w:rPr>
          <w:rFonts w:ascii="Arial" w:hAnsi="Arial" w:cs="Arial"/>
        </w:rPr>
        <w:t>Wanjun Gu</w:t>
      </w:r>
      <w:r w:rsidR="00FC13DD" w:rsidRPr="00840831">
        <w:rPr>
          <w:rFonts w:ascii="Arial" w:hAnsi="Arial" w:cs="Arial"/>
          <w:vertAlign w:val="superscript"/>
        </w:rPr>
        <w:t>1,2</w:t>
      </w:r>
      <w:r w:rsidRPr="00840831">
        <w:rPr>
          <w:rFonts w:ascii="Arial" w:hAnsi="Arial" w:cs="Arial"/>
        </w:rPr>
        <w:t>, Jiachen Xi</w:t>
      </w:r>
      <w:r w:rsidR="00FC13DD" w:rsidRPr="00840831">
        <w:rPr>
          <w:rFonts w:ascii="Arial" w:hAnsi="Arial" w:cs="Arial"/>
          <w:vertAlign w:val="superscript"/>
        </w:rPr>
        <w:t>1</w:t>
      </w:r>
      <w:r w:rsidRPr="00840831">
        <w:rPr>
          <w:rFonts w:ascii="Arial" w:hAnsi="Arial" w:cs="Arial"/>
        </w:rPr>
        <w:t>, Steven Cao</w:t>
      </w:r>
      <w:r w:rsidR="00FC13DD" w:rsidRPr="00840831">
        <w:rPr>
          <w:rFonts w:ascii="Arial" w:hAnsi="Arial" w:cs="Arial"/>
          <w:vertAlign w:val="superscript"/>
        </w:rPr>
        <w:t>1</w:t>
      </w:r>
      <w:r w:rsidRPr="00840831">
        <w:rPr>
          <w:rFonts w:ascii="Arial" w:hAnsi="Arial" w:cs="Arial"/>
        </w:rPr>
        <w:t xml:space="preserve">, Rany </w:t>
      </w:r>
      <w:r w:rsidR="00381B19" w:rsidRPr="00840831">
        <w:rPr>
          <w:rFonts w:ascii="Arial" w:hAnsi="Arial" w:cs="Arial"/>
        </w:rPr>
        <w:t xml:space="preserve">M. </w:t>
      </w:r>
      <w:r w:rsidRPr="00840831">
        <w:rPr>
          <w:rFonts w:ascii="Arial" w:hAnsi="Arial" w:cs="Arial"/>
        </w:rPr>
        <w:t>Salem</w:t>
      </w:r>
      <w:r w:rsidR="00FC13DD" w:rsidRPr="00840831">
        <w:rPr>
          <w:rFonts w:ascii="Arial" w:hAnsi="Arial" w:cs="Arial"/>
          <w:vertAlign w:val="superscript"/>
        </w:rPr>
        <w:t>1</w:t>
      </w:r>
    </w:p>
    <w:p w14:paraId="567FC13C" w14:textId="77777777" w:rsidR="000919BA" w:rsidRPr="00840831" w:rsidRDefault="000919BA" w:rsidP="00840831">
      <w:pPr>
        <w:spacing w:line="360" w:lineRule="auto"/>
        <w:rPr>
          <w:rFonts w:ascii="Arial" w:hAnsi="Arial" w:cs="Arial"/>
        </w:rPr>
      </w:pPr>
    </w:p>
    <w:p w14:paraId="167232F9" w14:textId="4CCD2BD1" w:rsidR="00FC13DD" w:rsidRDefault="00FC13DD" w:rsidP="00840831">
      <w:pPr>
        <w:spacing w:line="360" w:lineRule="auto"/>
        <w:rPr>
          <w:rFonts w:ascii="Arial" w:eastAsia="Calibri" w:hAnsi="Arial" w:cs="Arial"/>
        </w:rPr>
      </w:pPr>
      <w:r w:rsidRPr="00840831">
        <w:rPr>
          <w:rFonts w:ascii="Arial" w:eastAsia="Calibri" w:hAnsi="Arial" w:cs="Arial"/>
          <w:vertAlign w:val="superscript"/>
        </w:rPr>
        <w:t>1</w:t>
      </w:r>
      <w:r w:rsidRPr="00840831">
        <w:rPr>
          <w:rFonts w:ascii="Arial" w:eastAsia="Calibri" w:hAnsi="Arial" w:cs="Arial"/>
        </w:rPr>
        <w:t>Herbert Wertheim School of Public Health and Human Longevity Science, University of California</w:t>
      </w:r>
      <w:r w:rsidR="004F06DA" w:rsidRPr="00840831">
        <w:rPr>
          <w:rFonts w:ascii="Arial" w:eastAsia="Calibri" w:hAnsi="Arial" w:cs="Arial"/>
        </w:rPr>
        <w:t xml:space="preserve">, </w:t>
      </w:r>
      <w:r w:rsidRPr="00840831">
        <w:rPr>
          <w:rFonts w:ascii="Arial" w:eastAsia="Calibri" w:hAnsi="Arial" w:cs="Arial"/>
        </w:rPr>
        <w:t>San Diego, La Jolla, CA, 92093.</w:t>
      </w:r>
    </w:p>
    <w:p w14:paraId="2D769524" w14:textId="1CB688E0" w:rsidR="00684547" w:rsidRPr="00840831" w:rsidRDefault="00684547" w:rsidP="00840831">
      <w:pPr>
        <w:spacing w:line="360" w:lineRule="auto"/>
        <w:rPr>
          <w:rFonts w:ascii="Arial" w:eastAsia="Calibri" w:hAnsi="Arial" w:cs="Arial"/>
        </w:rPr>
      </w:pPr>
      <w:r w:rsidRPr="00840831">
        <w:rPr>
          <w:rFonts w:ascii="Arial" w:eastAsia="Calibri" w:hAnsi="Arial" w:cs="Arial"/>
          <w:highlight w:val="yellow"/>
          <w:vertAlign w:val="superscript"/>
        </w:rPr>
        <w:t>2</w:t>
      </w:r>
      <w:r w:rsidRPr="00840831">
        <w:rPr>
          <w:rFonts w:ascii="Arial" w:eastAsia="Calibri" w:hAnsi="Arial" w:cs="Arial"/>
          <w:highlight w:val="yellow"/>
        </w:rPr>
        <w:t>Weill Institute for Neurosciences, Department of Neurology, University of California San Francisco, San Francisco, CA 94158.</w:t>
      </w:r>
    </w:p>
    <w:p w14:paraId="1A877EE7" w14:textId="70CAA07E" w:rsidR="00FC13DD" w:rsidRPr="00840831" w:rsidRDefault="00FC13DD" w:rsidP="00840831">
      <w:pPr>
        <w:spacing w:line="360" w:lineRule="auto"/>
        <w:rPr>
          <w:rFonts w:ascii="Arial" w:hAnsi="Arial" w:cs="Arial"/>
        </w:rPr>
      </w:pPr>
    </w:p>
    <w:p w14:paraId="0F72D2F1" w14:textId="3787A2FA" w:rsidR="00FC13DD" w:rsidRPr="00840831" w:rsidRDefault="00FC13DD" w:rsidP="00840831">
      <w:pPr>
        <w:spacing w:line="360" w:lineRule="auto"/>
        <w:rPr>
          <w:rFonts w:ascii="Arial" w:eastAsia="Calibri" w:hAnsi="Arial" w:cs="Arial"/>
        </w:rPr>
      </w:pPr>
      <w:r w:rsidRPr="00840831">
        <w:rPr>
          <w:rFonts w:ascii="Arial" w:eastAsia="Calibri" w:hAnsi="Arial" w:cs="Arial"/>
          <w:b/>
          <w:bCs/>
        </w:rPr>
        <w:t>Word count</w:t>
      </w:r>
      <w:r w:rsidRPr="00840831">
        <w:rPr>
          <w:rFonts w:ascii="Arial" w:eastAsia="Calibri" w:hAnsi="Arial" w:cs="Arial"/>
        </w:rPr>
        <w:t xml:space="preserve">: </w:t>
      </w:r>
      <w:r w:rsidR="004551F1" w:rsidRPr="00840831">
        <w:rPr>
          <w:rFonts w:ascii="Arial" w:eastAsia="Calibri" w:hAnsi="Arial" w:cs="Arial"/>
        </w:rPr>
        <w:t>XXXX</w:t>
      </w:r>
    </w:p>
    <w:p w14:paraId="43132E35" w14:textId="23EA5D38" w:rsidR="00FC13DD" w:rsidRPr="00840831" w:rsidRDefault="00FC13DD" w:rsidP="00840831">
      <w:pPr>
        <w:spacing w:line="360" w:lineRule="auto"/>
        <w:rPr>
          <w:rFonts w:ascii="Arial" w:eastAsia="Calibri" w:hAnsi="Arial" w:cs="Arial"/>
        </w:rPr>
      </w:pPr>
      <w:r w:rsidRPr="00840831">
        <w:rPr>
          <w:rFonts w:ascii="Arial" w:eastAsia="Calibri" w:hAnsi="Arial" w:cs="Arial"/>
          <w:b/>
          <w:bCs/>
        </w:rPr>
        <w:t>Tables</w:t>
      </w:r>
      <w:r w:rsidRPr="00840831">
        <w:rPr>
          <w:rFonts w:ascii="Arial" w:eastAsia="Calibri" w:hAnsi="Arial" w:cs="Arial"/>
        </w:rPr>
        <w:t xml:space="preserve">: </w:t>
      </w:r>
      <w:r w:rsidR="000562F1" w:rsidRPr="00840831">
        <w:rPr>
          <w:rFonts w:ascii="Arial" w:eastAsia="Calibri" w:hAnsi="Arial" w:cs="Arial"/>
        </w:rPr>
        <w:t>2</w:t>
      </w:r>
      <w:r w:rsidRPr="00840831">
        <w:rPr>
          <w:rFonts w:ascii="Arial" w:eastAsia="Calibri" w:hAnsi="Arial" w:cs="Arial"/>
        </w:rPr>
        <w:t xml:space="preserve">, </w:t>
      </w:r>
      <w:r w:rsidRPr="00840831">
        <w:rPr>
          <w:rFonts w:ascii="Arial" w:eastAsia="Calibri" w:hAnsi="Arial" w:cs="Arial"/>
          <w:b/>
          <w:bCs/>
        </w:rPr>
        <w:t>Figures</w:t>
      </w:r>
      <w:r w:rsidRPr="00840831">
        <w:rPr>
          <w:rFonts w:ascii="Arial" w:eastAsia="Calibri" w:hAnsi="Arial" w:cs="Arial"/>
        </w:rPr>
        <w:t xml:space="preserve">: 1 </w:t>
      </w:r>
    </w:p>
    <w:p w14:paraId="2E6BD462" w14:textId="77777777" w:rsidR="00FC13DD" w:rsidRPr="00840831" w:rsidRDefault="00FC13DD" w:rsidP="00840831">
      <w:pPr>
        <w:spacing w:line="360" w:lineRule="auto"/>
        <w:rPr>
          <w:rFonts w:ascii="Arial" w:eastAsia="Calibri" w:hAnsi="Arial" w:cs="Arial"/>
          <w:b/>
          <w:bCs/>
        </w:rPr>
      </w:pPr>
      <w:r w:rsidRPr="00840831">
        <w:rPr>
          <w:rFonts w:ascii="Arial" w:eastAsia="Calibri" w:hAnsi="Arial" w:cs="Arial"/>
          <w:b/>
          <w:bCs/>
        </w:rPr>
        <w:t>Corresponding author and to whom reprint requests are to be addressed:</w:t>
      </w:r>
    </w:p>
    <w:p w14:paraId="79BF6EA4"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Rany M. Salem, PhD, MPH.</w:t>
      </w:r>
    </w:p>
    <w:p w14:paraId="40048EE0"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 xml:space="preserve">Herbert Wertheim School of Public Health and Longevity Science, </w:t>
      </w:r>
    </w:p>
    <w:p w14:paraId="09EA069D"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University of California, San Diego</w:t>
      </w:r>
    </w:p>
    <w:p w14:paraId="720C6357"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9500 Gilman Drive #0725, La Jolla CA, 92093</w:t>
      </w:r>
    </w:p>
    <w:p w14:paraId="604BE42F"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Tel: 858-246-0433</w:t>
      </w:r>
    </w:p>
    <w:p w14:paraId="5A7DC859"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Fax: 858- 534-4642</w:t>
      </w:r>
    </w:p>
    <w:p w14:paraId="267BE00A" w14:textId="77777777" w:rsidR="00FC13DD" w:rsidRPr="00840831" w:rsidRDefault="00FC13DD" w:rsidP="00840831">
      <w:pPr>
        <w:spacing w:line="360" w:lineRule="auto"/>
        <w:rPr>
          <w:rFonts w:ascii="Arial" w:eastAsia="Calibri" w:hAnsi="Arial" w:cs="Arial"/>
        </w:rPr>
      </w:pPr>
      <w:r w:rsidRPr="00840831">
        <w:rPr>
          <w:rFonts w:ascii="Arial" w:eastAsia="Calibri" w:hAnsi="Arial" w:cs="Arial"/>
        </w:rPr>
        <w:t>Email: rsalem@health.ucsd.edu</w:t>
      </w:r>
    </w:p>
    <w:p w14:paraId="24EDCF1D" w14:textId="77777777" w:rsidR="00FC13DD" w:rsidRPr="00840831" w:rsidRDefault="00FC13DD" w:rsidP="00840831">
      <w:pPr>
        <w:spacing w:line="360" w:lineRule="auto"/>
        <w:rPr>
          <w:rFonts w:ascii="Arial" w:hAnsi="Arial" w:cs="Arial"/>
        </w:rPr>
      </w:pPr>
    </w:p>
    <w:p w14:paraId="29451AF0" w14:textId="04EDAE08" w:rsidR="00BB18C2" w:rsidRPr="00840831" w:rsidRDefault="00BB18C2" w:rsidP="00840831">
      <w:pPr>
        <w:spacing w:line="360" w:lineRule="auto"/>
        <w:rPr>
          <w:rFonts w:ascii="Arial" w:hAnsi="Arial" w:cs="Arial"/>
          <w:b/>
          <w:bCs/>
        </w:rPr>
      </w:pPr>
      <w:r w:rsidRPr="00840831">
        <w:rPr>
          <w:rFonts w:ascii="Arial" w:hAnsi="Arial" w:cs="Arial"/>
          <w:b/>
          <w:bCs/>
        </w:rPr>
        <w:t>Abstract</w:t>
      </w:r>
    </w:p>
    <w:p w14:paraId="4CB1A199" w14:textId="40C3EFFA" w:rsidR="00C97780" w:rsidRPr="00AA0B50" w:rsidRDefault="00B40F3C" w:rsidP="00840831">
      <w:pPr>
        <w:spacing w:line="360" w:lineRule="auto"/>
        <w:rPr>
          <w:rFonts w:ascii="Arial" w:hAnsi="Arial" w:cs="Arial"/>
          <w:b/>
          <w:bCs/>
          <w:sz w:val="22"/>
          <w:szCs w:val="22"/>
        </w:rPr>
      </w:pPr>
      <w:r w:rsidRPr="007308EE">
        <w:rPr>
          <w:rFonts w:ascii="Arial" w:hAnsi="Arial" w:cs="Arial"/>
        </w:rPr>
        <w:t>R</w:t>
      </w:r>
      <w:r w:rsidR="00006225" w:rsidRPr="007308EE">
        <w:rPr>
          <w:rFonts w:ascii="Arial" w:hAnsi="Arial" w:cs="Arial"/>
        </w:rPr>
        <w:t xml:space="preserve">elatedness within genomic cohorts </w:t>
      </w:r>
      <w:r w:rsidRPr="007308EE">
        <w:rPr>
          <w:rFonts w:ascii="Arial" w:hAnsi="Arial" w:cs="Arial"/>
        </w:rPr>
        <w:t>is a potential source of bias for many genetic</w:t>
      </w:r>
      <w:r w:rsidRPr="00AA0B50">
        <w:rPr>
          <w:rFonts w:ascii="Arial" w:hAnsi="Arial" w:cs="Arial"/>
        </w:rPr>
        <w:t xml:space="preserve"> analys</w:t>
      </w:r>
      <w:r w:rsidR="003511B2" w:rsidRPr="00AA0B50">
        <w:rPr>
          <w:rFonts w:ascii="Arial" w:hAnsi="Arial" w:cs="Arial"/>
        </w:rPr>
        <w:t>e</w:t>
      </w:r>
      <w:r w:rsidRPr="00AA0B50">
        <w:rPr>
          <w:rFonts w:ascii="Arial" w:hAnsi="Arial" w:cs="Arial"/>
        </w:rPr>
        <w:t xml:space="preserve">s. </w:t>
      </w:r>
      <w:r w:rsidR="00C10E0D">
        <w:rPr>
          <w:rFonts w:ascii="Arial" w:hAnsi="Arial" w:cs="Arial" w:hint="eastAsia"/>
        </w:rPr>
        <w:t>E</w:t>
      </w:r>
      <w:r w:rsidR="00C10E0D" w:rsidRPr="00A14588">
        <w:rPr>
          <w:rFonts w:ascii="Arial" w:hAnsi="Arial" w:cs="Arial"/>
        </w:rPr>
        <w:t>xisting tools to break relatedness are phenotype</w:t>
      </w:r>
      <w:r w:rsidR="00C10E0D" w:rsidRPr="00A14588">
        <w:rPr>
          <w:rFonts w:ascii="Arial" w:hAnsi="Arial" w:cs="Arial" w:hint="eastAsia"/>
        </w:rPr>
        <w:t>-</w:t>
      </w:r>
      <w:r w:rsidR="00C10E0D" w:rsidRPr="00A14588">
        <w:rPr>
          <w:rFonts w:ascii="Arial" w:hAnsi="Arial" w:cs="Arial"/>
        </w:rPr>
        <w:t>naïve; they indiscriminately remove subjects to break relationship, risking the loss of valuable data, especially in studies targeting uncommon and rare phenotypes.</w:t>
      </w:r>
      <w:r w:rsidR="00C10E0D" w:rsidRPr="00A14588">
        <w:rPr>
          <w:rFonts w:ascii="Arial" w:hAnsi="Arial" w:cs="Arial" w:hint="eastAsia"/>
        </w:rPr>
        <w:t xml:space="preserve"> </w:t>
      </w:r>
      <w:r w:rsidRPr="00AA0B50">
        <w:rPr>
          <w:rFonts w:ascii="Arial" w:hAnsi="Arial" w:cs="Arial"/>
        </w:rPr>
        <w:t xml:space="preserve">To address this </w:t>
      </w:r>
      <w:r w:rsidR="00A858CA" w:rsidRPr="00AA0B50">
        <w:rPr>
          <w:rFonts w:ascii="Arial" w:hAnsi="Arial" w:cs="Arial"/>
        </w:rPr>
        <w:t>limitation</w:t>
      </w:r>
      <w:r w:rsidRPr="00AA0B50">
        <w:rPr>
          <w:rFonts w:ascii="Arial" w:hAnsi="Arial" w:cs="Arial"/>
        </w:rPr>
        <w:t xml:space="preserve">, we </w:t>
      </w:r>
      <w:r w:rsidR="00A858CA" w:rsidRPr="00AA0B50">
        <w:rPr>
          <w:rFonts w:ascii="Arial" w:hAnsi="Arial" w:cs="Arial"/>
        </w:rPr>
        <w:t xml:space="preserve">developed </w:t>
      </w:r>
      <w:r w:rsidR="00006225" w:rsidRPr="00AA0B50">
        <w:rPr>
          <w:rFonts w:ascii="Arial" w:hAnsi="Arial" w:cs="Arial"/>
        </w:rPr>
        <w:t xml:space="preserve">the Kinship Decouple and Phenotype Selection (KDPS) </w:t>
      </w:r>
      <w:r w:rsidR="003511B2" w:rsidRPr="00AA0B50">
        <w:rPr>
          <w:rFonts w:ascii="Arial" w:hAnsi="Arial" w:cs="Arial"/>
        </w:rPr>
        <w:t>tool</w:t>
      </w:r>
      <w:r w:rsidR="00006225" w:rsidRPr="00AA0B50">
        <w:rPr>
          <w:rFonts w:ascii="Arial" w:hAnsi="Arial" w:cs="Arial"/>
        </w:rPr>
        <w:t xml:space="preserve">, </w:t>
      </w:r>
      <w:r w:rsidR="003511B2" w:rsidRPr="00AA0B50">
        <w:rPr>
          <w:rFonts w:ascii="Arial" w:hAnsi="Arial" w:cs="Arial"/>
        </w:rPr>
        <w:t xml:space="preserve">with </w:t>
      </w:r>
      <w:r w:rsidR="00006225" w:rsidRPr="00AA0B50">
        <w:rPr>
          <w:rFonts w:ascii="Arial" w:hAnsi="Arial" w:cs="Arial"/>
        </w:rPr>
        <w:t xml:space="preserve">a novel algorithm designed to enhance the precision of subject selection in genetic and epidemiological research by incorporating phenotype </w:t>
      </w:r>
      <w:r w:rsidR="00A858CA" w:rsidRPr="00AA0B50">
        <w:rPr>
          <w:rFonts w:ascii="Arial" w:hAnsi="Arial" w:cs="Arial"/>
        </w:rPr>
        <w:t>prioritization</w:t>
      </w:r>
      <w:r w:rsidR="00006225" w:rsidRPr="00AA0B50">
        <w:rPr>
          <w:rFonts w:ascii="Arial" w:hAnsi="Arial" w:cs="Arial"/>
        </w:rPr>
        <w:t xml:space="preserve">. KDPS separates related individuals by considering </w:t>
      </w:r>
      <w:r w:rsidR="00F541C8">
        <w:rPr>
          <w:rFonts w:ascii="Arial" w:hAnsi="Arial" w:cs="Arial"/>
        </w:rPr>
        <w:t>relatedness (</w:t>
      </w:r>
      <w:r w:rsidR="00006225" w:rsidRPr="00AA0B50">
        <w:rPr>
          <w:rFonts w:ascii="Arial" w:hAnsi="Arial" w:cs="Arial"/>
        </w:rPr>
        <w:t>kinship or identity by descent</w:t>
      </w:r>
      <w:r w:rsidR="00F541C8">
        <w:rPr>
          <w:rFonts w:ascii="Arial" w:hAnsi="Arial" w:cs="Arial"/>
        </w:rPr>
        <w:t>)</w:t>
      </w:r>
      <w:r w:rsidR="00006225" w:rsidRPr="00AA0B50">
        <w:rPr>
          <w:rFonts w:ascii="Arial" w:hAnsi="Arial" w:cs="Arial"/>
        </w:rPr>
        <w:t xml:space="preserve"> </w:t>
      </w:r>
      <w:r w:rsidR="000932EA" w:rsidRPr="00AA0B50">
        <w:rPr>
          <w:rFonts w:ascii="Arial" w:hAnsi="Arial" w:cs="Arial"/>
        </w:rPr>
        <w:t>scores and</w:t>
      </w:r>
      <w:r w:rsidR="00F541C8">
        <w:rPr>
          <w:rFonts w:ascii="Arial" w:hAnsi="Arial" w:cs="Arial"/>
        </w:rPr>
        <w:t xml:space="preserve"> allows </w:t>
      </w:r>
      <w:r w:rsidR="00006225" w:rsidRPr="00AA0B50">
        <w:rPr>
          <w:rFonts w:ascii="Arial" w:hAnsi="Arial" w:cs="Arial"/>
        </w:rPr>
        <w:t xml:space="preserve">prioritizing subjects based on phenotypes of interest. This approach enables the retention of valuable subjects for analysis, even in the face of necessary exclusions </w:t>
      </w:r>
      <w:r w:rsidR="00006225" w:rsidRPr="00AA0B50">
        <w:rPr>
          <w:rFonts w:ascii="Arial" w:hAnsi="Arial" w:cs="Arial"/>
        </w:rPr>
        <w:lastRenderedPageBreak/>
        <w:t>due to relatedness.</w:t>
      </w:r>
      <w:r w:rsidR="00671578" w:rsidRPr="00AA0B50">
        <w:rPr>
          <w:rFonts w:ascii="Arial" w:hAnsi="Arial" w:cs="Arial"/>
        </w:rPr>
        <w:t xml:space="preserve"> Furthermore, KDPS accommodates a wide range of phenotypes, including quantitative </w:t>
      </w:r>
      <w:r w:rsidR="00F541C8">
        <w:rPr>
          <w:rFonts w:ascii="Arial" w:hAnsi="Arial" w:cs="Arial"/>
        </w:rPr>
        <w:t>and categorical</w:t>
      </w:r>
      <w:r w:rsidR="00671578" w:rsidRPr="00AA0B50">
        <w:rPr>
          <w:rFonts w:ascii="Arial" w:hAnsi="Arial" w:cs="Arial"/>
        </w:rPr>
        <w:t>, and allows for customization to either prioritize specific phenotypes or maximiz</w:t>
      </w:r>
      <w:r w:rsidR="00FA56C8">
        <w:rPr>
          <w:rFonts w:ascii="Arial" w:hAnsi="Arial" w:cs="Arial"/>
        </w:rPr>
        <w:t>ation of</w:t>
      </w:r>
      <w:r w:rsidR="00671578" w:rsidRPr="00AA0B50">
        <w:rPr>
          <w:rFonts w:ascii="Arial" w:hAnsi="Arial" w:cs="Arial"/>
        </w:rPr>
        <w:t xml:space="preserve"> sample size. In s</w:t>
      </w:r>
      <w:r w:rsidR="00006225" w:rsidRPr="00AA0B50">
        <w:rPr>
          <w:rFonts w:ascii="Arial" w:hAnsi="Arial" w:cs="Arial"/>
        </w:rPr>
        <w:t xml:space="preserve">imulations based on the UK Biobank dataset and real-world datasets, KDPS demonstrated significant improvements in </w:t>
      </w:r>
      <w:r w:rsidR="00512029">
        <w:rPr>
          <w:rFonts w:ascii="Arial" w:hAnsi="Arial" w:cs="Arial"/>
        </w:rPr>
        <w:t>retention</w:t>
      </w:r>
      <w:r w:rsidR="00FA56C8">
        <w:rPr>
          <w:rFonts w:ascii="Arial" w:hAnsi="Arial" w:cs="Arial"/>
        </w:rPr>
        <w:t xml:space="preserve"> of</w:t>
      </w:r>
      <w:r w:rsidR="00006225" w:rsidRPr="00AA0B50">
        <w:rPr>
          <w:rFonts w:ascii="Arial" w:hAnsi="Arial" w:cs="Arial"/>
        </w:rPr>
        <w:t xml:space="preserve"> subjects with </w:t>
      </w:r>
      <w:r w:rsidR="00512029">
        <w:rPr>
          <w:rFonts w:ascii="Arial" w:hAnsi="Arial" w:cs="Arial"/>
        </w:rPr>
        <w:t xml:space="preserve">prioritized </w:t>
      </w:r>
      <w:r w:rsidR="00006225" w:rsidRPr="00AA0B50">
        <w:rPr>
          <w:rFonts w:ascii="Arial" w:hAnsi="Arial" w:cs="Arial"/>
        </w:rPr>
        <w:t>phenotypes and computational efficiency</w:t>
      </w:r>
      <w:r w:rsidR="00671578" w:rsidRPr="00AA0B50">
        <w:rPr>
          <w:rFonts w:ascii="Arial" w:hAnsi="Arial" w:cs="Arial"/>
        </w:rPr>
        <w:t xml:space="preserve"> compared to previously published software</w:t>
      </w:r>
      <w:r w:rsidR="00006225" w:rsidRPr="00AA0B50">
        <w:rPr>
          <w:rFonts w:ascii="Arial" w:hAnsi="Arial" w:cs="Arial"/>
        </w:rPr>
        <w:t>. The ability</w:t>
      </w:r>
      <w:r w:rsidR="00671578" w:rsidRPr="00AA0B50">
        <w:rPr>
          <w:rFonts w:ascii="Arial" w:hAnsi="Arial" w:cs="Arial"/>
        </w:rPr>
        <w:t xml:space="preserve"> of this method</w:t>
      </w:r>
      <w:r w:rsidR="00006225" w:rsidRPr="00AA0B50">
        <w:rPr>
          <w:rFonts w:ascii="Arial" w:hAnsi="Arial" w:cs="Arial"/>
        </w:rPr>
        <w:t xml:space="preserve"> to process biobank-scale studies within practical timeframes marks </w:t>
      </w:r>
      <w:r w:rsidR="007F2C03">
        <w:rPr>
          <w:rFonts w:ascii="Arial" w:hAnsi="Arial" w:cs="Arial"/>
        </w:rPr>
        <w:t>the</w:t>
      </w:r>
      <w:r w:rsidR="007F2C03" w:rsidRPr="00AB4945">
        <w:rPr>
          <w:rFonts w:ascii="Arial" w:hAnsi="Arial" w:cs="Arial"/>
        </w:rPr>
        <w:t xml:space="preserve"> ability of this method to process biobank-scale studies within practical timeframes </w:t>
      </w:r>
      <w:r w:rsidR="007F2C03">
        <w:rPr>
          <w:rFonts w:ascii="Arial" w:hAnsi="Arial" w:cs="Arial"/>
        </w:rPr>
        <w:t>and</w:t>
      </w:r>
      <w:r w:rsidR="007F2C03" w:rsidRPr="00AB4945">
        <w:rPr>
          <w:rFonts w:ascii="Arial" w:hAnsi="Arial" w:cs="Arial"/>
        </w:rPr>
        <w:t> marks a considerable advancement over existing techniques</w:t>
      </w:r>
      <w:r w:rsidR="00006225" w:rsidRPr="00AA0B50">
        <w:rPr>
          <w:rFonts w:ascii="Arial" w:hAnsi="Arial" w:cs="Arial"/>
        </w:rPr>
        <w:t>. KDPS offer</w:t>
      </w:r>
      <w:r w:rsidR="00A858CA" w:rsidRPr="00AA0B50">
        <w:rPr>
          <w:rFonts w:ascii="Arial" w:hAnsi="Arial" w:cs="Arial"/>
        </w:rPr>
        <w:t>s</w:t>
      </w:r>
      <w:r w:rsidR="00006225" w:rsidRPr="00AA0B50">
        <w:rPr>
          <w:rFonts w:ascii="Arial" w:hAnsi="Arial" w:cs="Arial"/>
        </w:rPr>
        <w:t xml:space="preserve"> tailored solutions for complex analytical challenges and broad applicability in genetics and epidemiology research. </w:t>
      </w:r>
      <w:r w:rsidR="003511B2" w:rsidRPr="00AA0B50">
        <w:rPr>
          <w:rFonts w:ascii="Arial" w:hAnsi="Arial" w:cs="Arial"/>
        </w:rPr>
        <w:t xml:space="preserve">To our knowledge, KDPS is the first </w:t>
      </w:r>
      <w:r w:rsidR="00E4218F" w:rsidRPr="00AA0B50">
        <w:rPr>
          <w:rFonts w:ascii="Arial" w:hAnsi="Arial" w:cs="Arial"/>
        </w:rPr>
        <w:t xml:space="preserve">tool to perform </w:t>
      </w:r>
      <w:r w:rsidR="00006225" w:rsidRPr="00AA0B50">
        <w:rPr>
          <w:rFonts w:ascii="Arial" w:hAnsi="Arial" w:cs="Arial"/>
        </w:rPr>
        <w:t xml:space="preserve">phenotype-aware decoupling, paving the way for more </w:t>
      </w:r>
      <w:r w:rsidR="00512029">
        <w:rPr>
          <w:rFonts w:ascii="Arial" w:hAnsi="Arial" w:cs="Arial"/>
        </w:rPr>
        <w:t>powerful</w:t>
      </w:r>
      <w:r w:rsidR="00512029" w:rsidRPr="00AA0B50">
        <w:rPr>
          <w:rFonts w:ascii="Arial" w:hAnsi="Arial" w:cs="Arial"/>
        </w:rPr>
        <w:t xml:space="preserve"> </w:t>
      </w:r>
      <w:r w:rsidR="00006225" w:rsidRPr="00AA0B50">
        <w:rPr>
          <w:rFonts w:ascii="Arial" w:hAnsi="Arial" w:cs="Arial"/>
        </w:rPr>
        <w:t>genetic and epidemiological analyses.</w:t>
      </w:r>
      <w:r w:rsidR="008C4114">
        <w:rPr>
          <w:rFonts w:ascii="Arial" w:hAnsi="Arial" w:cs="Arial"/>
        </w:rPr>
        <w:br w:type="page"/>
      </w:r>
      <w:r w:rsidR="00C97780" w:rsidRPr="00AA0B50">
        <w:rPr>
          <w:rFonts w:ascii="Arial" w:hAnsi="Arial" w:cs="Arial"/>
          <w:b/>
          <w:bCs/>
          <w:sz w:val="22"/>
          <w:szCs w:val="22"/>
        </w:rPr>
        <w:lastRenderedPageBreak/>
        <w:t>Introduction</w:t>
      </w:r>
    </w:p>
    <w:p w14:paraId="3951C479" w14:textId="77777777" w:rsidR="00101616" w:rsidRPr="00AA0B50" w:rsidRDefault="00101616" w:rsidP="00840831">
      <w:pPr>
        <w:spacing w:line="360" w:lineRule="auto"/>
        <w:rPr>
          <w:rFonts w:ascii="Arial" w:hAnsi="Arial" w:cs="Arial"/>
          <w:sz w:val="22"/>
          <w:szCs w:val="22"/>
        </w:rPr>
      </w:pPr>
    </w:p>
    <w:p w14:paraId="52F416DC" w14:textId="25DCF8A8" w:rsidR="009D16B6" w:rsidRPr="00AA0B50" w:rsidRDefault="00857623" w:rsidP="00840831">
      <w:pPr>
        <w:spacing w:line="360" w:lineRule="auto"/>
        <w:rPr>
          <w:rFonts w:ascii="Arial" w:hAnsi="Arial" w:cs="Arial"/>
        </w:rPr>
      </w:pPr>
      <w:r w:rsidRPr="00AA0B50">
        <w:rPr>
          <w:rFonts w:ascii="Arial" w:hAnsi="Arial" w:cs="Arial"/>
        </w:rPr>
        <w:t xml:space="preserve">Geneticists </w:t>
      </w:r>
      <w:r w:rsidR="00925DDD" w:rsidRPr="00AA0B50">
        <w:rPr>
          <w:rFonts w:ascii="Arial" w:hAnsi="Arial" w:cs="Arial"/>
        </w:rPr>
        <w:t>utilize</w:t>
      </w:r>
      <w:r w:rsidR="00336696" w:rsidRPr="00AA0B50">
        <w:rPr>
          <w:rFonts w:ascii="Arial" w:hAnsi="Arial" w:cs="Arial"/>
        </w:rPr>
        <w:t xml:space="preserve"> </w:t>
      </w:r>
      <w:r w:rsidRPr="00AA0B50">
        <w:rPr>
          <w:rFonts w:ascii="Arial" w:hAnsi="Arial" w:cs="Arial"/>
        </w:rPr>
        <w:t xml:space="preserve">a </w:t>
      </w:r>
      <w:r w:rsidR="00925DDD" w:rsidRPr="00AA0B50">
        <w:rPr>
          <w:rFonts w:ascii="Arial" w:hAnsi="Arial" w:cs="Arial"/>
        </w:rPr>
        <w:t xml:space="preserve">broad </w:t>
      </w:r>
      <w:r w:rsidRPr="00AA0B50">
        <w:rPr>
          <w:rFonts w:ascii="Arial" w:hAnsi="Arial" w:cs="Arial"/>
        </w:rPr>
        <w:t xml:space="preserve">suite of sophisticated methodologies to decode the complex </w:t>
      </w:r>
      <w:r w:rsidR="003A7047">
        <w:rPr>
          <w:rFonts w:ascii="Arial" w:hAnsi="Arial" w:cs="Arial"/>
        </w:rPr>
        <w:t>architecture</w:t>
      </w:r>
      <w:r w:rsidR="003A7047" w:rsidRPr="00AA0B50">
        <w:rPr>
          <w:rFonts w:ascii="Arial" w:hAnsi="Arial" w:cs="Arial"/>
        </w:rPr>
        <w:t xml:space="preserve"> </w:t>
      </w:r>
      <w:r w:rsidRPr="00AA0B50">
        <w:rPr>
          <w:rFonts w:ascii="Arial" w:hAnsi="Arial" w:cs="Arial"/>
        </w:rPr>
        <w:t xml:space="preserve">of </w:t>
      </w:r>
      <w:r w:rsidR="00CE7187" w:rsidRPr="00AA0B50">
        <w:rPr>
          <w:rFonts w:ascii="Arial" w:hAnsi="Arial" w:cs="Arial"/>
        </w:rPr>
        <w:t xml:space="preserve">genotype-phenotype </w:t>
      </w:r>
      <w:r w:rsidR="00CE7187" w:rsidRPr="00F01F69">
        <w:rPr>
          <w:rFonts w:ascii="Arial" w:hAnsi="Arial" w:cs="Arial"/>
        </w:rPr>
        <w:t>relationship</w:t>
      </w:r>
      <w:r w:rsidRPr="00F01F69">
        <w:rPr>
          <w:rFonts w:ascii="Arial" w:hAnsi="Arial" w:cs="Arial"/>
        </w:rPr>
        <w:t xml:space="preserve">. </w:t>
      </w:r>
      <w:r w:rsidR="003A7047" w:rsidRPr="00F01F69">
        <w:rPr>
          <w:rFonts w:ascii="Arial" w:hAnsi="Arial" w:cs="Arial"/>
        </w:rPr>
        <w:t>D</w:t>
      </w:r>
      <w:r w:rsidRPr="00F01F69">
        <w:rPr>
          <w:rFonts w:ascii="Arial" w:hAnsi="Arial" w:cs="Arial"/>
        </w:rPr>
        <w:t>espite</w:t>
      </w:r>
      <w:r w:rsidRPr="00AA0B50">
        <w:rPr>
          <w:rFonts w:ascii="Arial" w:hAnsi="Arial" w:cs="Arial"/>
        </w:rPr>
        <w:t xml:space="preserve"> </w:t>
      </w:r>
      <w:r w:rsidR="003A7047">
        <w:rPr>
          <w:rFonts w:ascii="Arial" w:hAnsi="Arial" w:cs="Arial"/>
        </w:rPr>
        <w:t xml:space="preserve">recent </w:t>
      </w:r>
      <w:r w:rsidRPr="00AA0B50">
        <w:rPr>
          <w:rFonts w:ascii="Arial" w:hAnsi="Arial" w:cs="Arial"/>
        </w:rPr>
        <w:t xml:space="preserve">advances </w:t>
      </w:r>
      <w:r w:rsidR="003A7047">
        <w:rPr>
          <w:rFonts w:ascii="Arial" w:hAnsi="Arial" w:cs="Arial"/>
        </w:rPr>
        <w:t xml:space="preserve">in </w:t>
      </w:r>
      <w:r w:rsidR="00136A5B">
        <w:rPr>
          <w:rFonts w:ascii="Arial" w:hAnsi="Arial" w:cs="Arial"/>
        </w:rPr>
        <w:t xml:space="preserve">statistical </w:t>
      </w:r>
      <w:r w:rsidR="003A7047">
        <w:rPr>
          <w:rFonts w:ascii="Arial" w:hAnsi="Arial" w:cs="Arial"/>
        </w:rPr>
        <w:t xml:space="preserve">methods to </w:t>
      </w:r>
      <w:r w:rsidRPr="00AA0B50">
        <w:rPr>
          <w:rFonts w:ascii="Arial" w:hAnsi="Arial" w:cs="Arial"/>
        </w:rPr>
        <w:t>accommodate relatedness</w:t>
      </w:r>
      <w:r w:rsidR="00F63E26">
        <w:rPr>
          <w:rFonts w:ascii="Arial" w:hAnsi="Arial" w:cs="Arial"/>
        </w:rPr>
        <w:t xml:space="preserve"> </w:t>
      </w:r>
      <w:r w:rsidR="00F63E26">
        <w:rPr>
          <w:rFonts w:ascii="Arial" w:hAnsi="Arial" w:cs="Arial"/>
        </w:rPr>
        <w:fldChar w:fldCharType="begin" w:fldLock="1"/>
      </w:r>
      <w:r w:rsidR="00F63E26">
        <w:rPr>
          <w:rFonts w:ascii="Arial" w:hAnsi="Arial" w:cs="Arial"/>
        </w:rPr>
        <w:instrText>ADDIN paperpile_citation &lt;clusterId&gt;U665B623X113V717&lt;/clusterId&gt;&lt;metadata&gt;&lt;citation&gt;&lt;id&gt;38aa6be7-9237-4fb8-8433-cc2a44c1ba91&lt;/id&gt;&lt;/citation&gt;&lt;citation&gt;&lt;id&gt;2ef8186e-7cac-4c7a-b30c-a9c3d157c3fb&lt;/id&gt;&lt;/citation&gt;&lt;/metadata&gt;&lt;data&gt;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&lt;/data&gt; \* MERGEFORMAT</w:instrText>
      </w:r>
      <w:r w:rsidR="00F63E26">
        <w:rPr>
          <w:rFonts w:ascii="Arial" w:hAnsi="Arial" w:cs="Arial"/>
        </w:rPr>
        <w:fldChar w:fldCharType="separate"/>
      </w:r>
      <w:r w:rsidR="00F63E26">
        <w:rPr>
          <w:rFonts w:ascii="Arial" w:hAnsi="Arial" w:cs="Arial"/>
          <w:noProof/>
        </w:rPr>
        <w:t>(Loh et al. 2015, Zhou et al. 2018)</w:t>
      </w:r>
      <w:r w:rsidR="00F63E26">
        <w:rPr>
          <w:rFonts w:ascii="Arial" w:hAnsi="Arial" w:cs="Arial"/>
        </w:rPr>
        <w:fldChar w:fldCharType="end"/>
      </w:r>
      <w:r w:rsidRPr="00AA0B50">
        <w:rPr>
          <w:rFonts w:ascii="Arial" w:hAnsi="Arial" w:cs="Arial"/>
        </w:rPr>
        <w:t>, a significant number of genetic analys</w:t>
      </w:r>
      <w:r w:rsidR="00512029">
        <w:rPr>
          <w:rFonts w:ascii="Arial" w:hAnsi="Arial" w:cs="Arial"/>
        </w:rPr>
        <w:t>i</w:t>
      </w:r>
      <w:r w:rsidRPr="00AA0B50">
        <w:rPr>
          <w:rFonts w:ascii="Arial" w:hAnsi="Arial" w:cs="Arial"/>
        </w:rPr>
        <w:t>s</w:t>
      </w:r>
      <w:r w:rsidR="00512029">
        <w:rPr>
          <w:rFonts w:ascii="Arial" w:hAnsi="Arial" w:cs="Arial"/>
        </w:rPr>
        <w:t xml:space="preserve"> methods</w:t>
      </w:r>
      <w:r w:rsidR="00136A5B">
        <w:rPr>
          <w:rFonts w:ascii="Arial" w:hAnsi="Arial" w:cs="Arial"/>
        </w:rPr>
        <w:t xml:space="preserve"> </w:t>
      </w:r>
      <w:r w:rsidR="00136A5B" w:rsidRPr="00AA0B50">
        <w:rPr>
          <w:rFonts w:ascii="Arial" w:hAnsi="Arial" w:cs="Arial"/>
        </w:rPr>
        <w:t>require studies of unrelated individuals</w:t>
      </w:r>
      <w:r w:rsidR="00136A5B">
        <w:rPr>
          <w:rFonts w:ascii="Arial" w:hAnsi="Arial" w:cs="Arial"/>
        </w:rPr>
        <w:t>, including</w:t>
      </w:r>
      <w:r w:rsidR="00591915" w:rsidRPr="00AA0B50">
        <w:rPr>
          <w:rFonts w:ascii="Arial" w:hAnsi="Arial" w:cs="Arial"/>
        </w:rPr>
        <w:t>:</w:t>
      </w:r>
      <w:r w:rsidR="003511B2" w:rsidRPr="00AA0B50">
        <w:rPr>
          <w:rFonts w:ascii="Arial" w:hAnsi="Arial" w:cs="Arial"/>
        </w:rPr>
        <w:t xml:space="preserve"> </w:t>
      </w:r>
      <w:r w:rsidRPr="00AA0B50">
        <w:rPr>
          <w:rFonts w:ascii="Arial" w:hAnsi="Arial" w:cs="Arial"/>
        </w:rPr>
        <w:t>selection scans</w:t>
      </w:r>
      <w:r w:rsidR="00006013" w:rsidRPr="00AA0B50">
        <w:rPr>
          <w:rFonts w:ascii="Arial" w:hAnsi="Arial" w:cs="Arial"/>
        </w:rPr>
        <w:t xml:space="preserve"> </w:t>
      </w:r>
      <w:r w:rsidR="00036F32" w:rsidRPr="00AA0B50">
        <w:rPr>
          <w:rFonts w:ascii="Arial" w:hAnsi="Arial" w:cs="Arial"/>
        </w:rPr>
        <w:fldChar w:fldCharType="begin" w:fldLock="1"/>
      </w:r>
      <w:r w:rsidR="00036F32" w:rsidRPr="00AA0B50">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sidRPr="00AA0B50">
        <w:rPr>
          <w:rFonts w:ascii="Arial" w:hAnsi="Arial" w:cs="Arial"/>
        </w:rPr>
        <w:fldChar w:fldCharType="separate"/>
      </w:r>
      <w:r w:rsidR="00006013" w:rsidRPr="00AA0B50">
        <w:rPr>
          <w:rFonts w:ascii="Arial" w:hAnsi="Arial" w:cs="Arial"/>
          <w:noProof/>
        </w:rPr>
        <w:t>(Akbari et al. 2018, Booker, Jackson and Keightley 2017)</w:t>
      </w:r>
      <w:r w:rsidR="00036F32" w:rsidRPr="00AA0B50">
        <w:rPr>
          <w:rFonts w:ascii="Arial" w:hAnsi="Arial" w:cs="Arial"/>
        </w:rPr>
        <w:fldChar w:fldCharType="end"/>
      </w:r>
      <w:r w:rsidR="003511B2" w:rsidRPr="00AA0B50">
        <w:rPr>
          <w:rFonts w:ascii="Arial" w:hAnsi="Arial" w:cs="Arial"/>
        </w:rPr>
        <w:t xml:space="preserve">, </w:t>
      </w:r>
      <w:r w:rsidRPr="00AA0B50">
        <w:rPr>
          <w:rFonts w:ascii="Arial" w:hAnsi="Arial" w:cs="Arial"/>
        </w:rPr>
        <w:t>admixture mapping</w:t>
      </w:r>
      <w:r w:rsidR="00006013" w:rsidRPr="00AA0B50">
        <w:rPr>
          <w:rFonts w:ascii="Arial" w:hAnsi="Arial" w:cs="Arial"/>
        </w:rPr>
        <w:t xml:space="preserve"> </w:t>
      </w:r>
      <w:r w:rsidR="00036F32" w:rsidRPr="00AA0B50">
        <w:rPr>
          <w:rFonts w:ascii="Arial" w:hAnsi="Arial" w:cs="Arial"/>
        </w:rPr>
        <w:fldChar w:fldCharType="begin" w:fldLock="1"/>
      </w:r>
      <w:r w:rsidR="00113E64" w:rsidRPr="00AA0B50">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sidRPr="00AA0B50">
        <w:rPr>
          <w:rFonts w:ascii="Arial" w:hAnsi="Arial" w:cs="Arial"/>
        </w:rPr>
        <w:fldChar w:fldCharType="separate"/>
      </w:r>
      <w:r w:rsidR="00006013" w:rsidRPr="00AA0B50">
        <w:rPr>
          <w:rFonts w:ascii="Arial" w:hAnsi="Arial" w:cs="Arial"/>
          <w:noProof/>
        </w:rPr>
        <w:t>(Ali-Khan and Daar 2010)</w:t>
      </w:r>
      <w:r w:rsidR="00036F32" w:rsidRPr="00AA0B50">
        <w:rPr>
          <w:rFonts w:ascii="Arial" w:hAnsi="Arial" w:cs="Arial"/>
        </w:rPr>
        <w:fldChar w:fldCharType="end"/>
      </w:r>
      <w:r w:rsidR="003511B2" w:rsidRPr="00AA0B50">
        <w:rPr>
          <w:rFonts w:ascii="Arial" w:hAnsi="Arial" w:cs="Arial"/>
        </w:rPr>
        <w:t>, gene by environment</w:t>
      </w:r>
      <w:r w:rsidR="00591915" w:rsidRPr="00AA0B50">
        <w:rPr>
          <w:rFonts w:ascii="Arial" w:hAnsi="Arial" w:cs="Arial"/>
        </w:rPr>
        <w:t xml:space="preserve"> interaction analysis </w:t>
      </w:r>
      <w:r w:rsidR="00591915" w:rsidRPr="00AA0B50">
        <w:rPr>
          <w:rFonts w:ascii="Arial" w:hAnsi="Arial" w:cs="Arial"/>
        </w:rPr>
        <w:fldChar w:fldCharType="begin" w:fldLock="1"/>
      </w:r>
      <w:r w:rsidR="00591915" w:rsidRPr="00AA0B50">
        <w:rPr>
          <w:rFonts w:ascii="Arial" w:hAnsi="Arial" w:cs="Arial"/>
        </w:rPr>
        <w:instrText>ADDIN paperpile_citation &lt;clusterId&gt;X723L173A554E275&lt;/clusterId&gt;&lt;metadata&gt;&lt;citation&gt;&lt;id&gt;e2472ca9-eaae-45c6-9696-10964641f250&lt;/id&gt;&lt;/citation&gt;&lt;citation&gt;&lt;id&gt;2460eb90-685e-4964-90af-1132d3d2a592&lt;/id&gt;&lt;/citation&gt;&lt;/metadata&gt;&lt;data&gt;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&lt;/data&gt; \* MERGEFORMAT</w:instrText>
      </w:r>
      <w:r w:rsidR="00591915" w:rsidRPr="00AA0B50">
        <w:rPr>
          <w:rFonts w:ascii="Arial" w:hAnsi="Arial" w:cs="Arial"/>
        </w:rPr>
        <w:fldChar w:fldCharType="separate"/>
      </w:r>
      <w:r w:rsidR="00591915" w:rsidRPr="00AA0B50">
        <w:rPr>
          <w:rFonts w:ascii="Arial" w:hAnsi="Arial" w:cs="Arial"/>
          <w:noProof/>
        </w:rPr>
        <w:t>(Ottman 1996, Virolainen et al. 2023)</w:t>
      </w:r>
      <w:r w:rsidR="00591915" w:rsidRPr="00AA0B50">
        <w:rPr>
          <w:rFonts w:ascii="Arial" w:hAnsi="Arial" w:cs="Arial"/>
        </w:rPr>
        <w:fldChar w:fldCharType="end"/>
      </w:r>
      <w:r w:rsidR="003511B2" w:rsidRPr="00AA0B50">
        <w:rPr>
          <w:rFonts w:ascii="Arial" w:hAnsi="Arial" w:cs="Arial"/>
        </w:rPr>
        <w:t>, and analyses across stratum</w:t>
      </w:r>
      <w:r w:rsidR="00591915" w:rsidRPr="00AA0B50">
        <w:rPr>
          <w:rFonts w:ascii="Arial" w:hAnsi="Arial" w:cs="Arial"/>
        </w:rPr>
        <w:t xml:space="preserve"> </w:t>
      </w:r>
      <w:r w:rsidR="00591915" w:rsidRPr="00AA0B50">
        <w:rPr>
          <w:rFonts w:ascii="Arial" w:hAnsi="Arial" w:cs="Arial"/>
        </w:rPr>
        <w:fldChar w:fldCharType="begin" w:fldLock="1"/>
      </w:r>
      <w:r w:rsidR="00591915" w:rsidRPr="00AA0B50">
        <w:rPr>
          <w:rFonts w:ascii="Arial" w:hAnsi="Arial" w:cs="Arial"/>
        </w:rPr>
        <w:instrText>ADDIN paperpile_citation &lt;clusterId&gt;Z787F844B235Z928&lt;/clusterId&gt;&lt;metadata&gt;&lt;citation&gt;&lt;id&gt;ae4bd1ab-0ada-46e2-95a9-e958e783c9b6&lt;/id&gt;&lt;/citation&gt;&lt;/metadata&gt;&lt;data&gt;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&lt;/data&gt; \* MERGEFORMAT</w:instrText>
      </w:r>
      <w:r w:rsidR="00591915" w:rsidRPr="00AA0B50">
        <w:rPr>
          <w:rFonts w:ascii="Arial" w:hAnsi="Arial" w:cs="Arial"/>
        </w:rPr>
        <w:fldChar w:fldCharType="separate"/>
      </w:r>
      <w:r w:rsidR="00591915" w:rsidRPr="00AA0B50">
        <w:rPr>
          <w:rFonts w:ascii="Arial" w:hAnsi="Arial" w:cs="Arial"/>
          <w:noProof/>
        </w:rPr>
        <w:t>(Winkler et al. 2017)</w:t>
      </w:r>
      <w:r w:rsidR="00591915" w:rsidRPr="00AA0B50">
        <w:rPr>
          <w:rFonts w:ascii="Arial" w:hAnsi="Arial" w:cs="Arial"/>
        </w:rPr>
        <w:fldChar w:fldCharType="end"/>
      </w:r>
      <w:r w:rsidRPr="00AA0B50">
        <w:rPr>
          <w:rFonts w:ascii="Arial" w:hAnsi="Arial" w:cs="Arial"/>
        </w:rPr>
        <w:t>.</w:t>
      </w:r>
    </w:p>
    <w:p w14:paraId="7DB47F2E" w14:textId="77777777" w:rsidR="003E24F3" w:rsidRPr="00AA0B50" w:rsidRDefault="003E24F3" w:rsidP="00840831">
      <w:pPr>
        <w:spacing w:line="360" w:lineRule="auto"/>
        <w:rPr>
          <w:rFonts w:ascii="Arial" w:hAnsi="Arial" w:cs="Arial"/>
        </w:rPr>
      </w:pPr>
    </w:p>
    <w:p w14:paraId="7D486E98" w14:textId="2B73B1A2" w:rsidR="00A75326" w:rsidRDefault="00EF532D" w:rsidP="00840831">
      <w:pPr>
        <w:spacing w:line="360" w:lineRule="auto"/>
        <w:rPr>
          <w:rFonts w:ascii="Arial" w:hAnsi="Arial" w:cs="Arial"/>
        </w:rPr>
      </w:pPr>
      <w:r w:rsidRPr="00AA0B50">
        <w:rPr>
          <w:rFonts w:ascii="Arial" w:hAnsi="Arial" w:cs="Arial"/>
        </w:rPr>
        <w:t xml:space="preserve">Over the past two decades, population-based genetic studies have become </w:t>
      </w:r>
      <w:r w:rsidR="00BF5394">
        <w:rPr>
          <w:rFonts w:ascii="Arial" w:hAnsi="Arial" w:cs="Arial"/>
        </w:rPr>
        <w:t xml:space="preserve">the </w:t>
      </w:r>
      <w:r w:rsidR="00846DA8">
        <w:rPr>
          <w:rFonts w:ascii="Arial" w:hAnsi="Arial" w:cs="Arial"/>
        </w:rPr>
        <w:t>central</w:t>
      </w:r>
      <w:r w:rsidR="00846DA8" w:rsidRPr="00AA0B50">
        <w:rPr>
          <w:rFonts w:ascii="Arial" w:hAnsi="Arial" w:cs="Arial"/>
        </w:rPr>
        <w:t xml:space="preserve"> </w:t>
      </w:r>
      <w:r w:rsidRPr="00AA0B50">
        <w:rPr>
          <w:rFonts w:ascii="Arial" w:hAnsi="Arial" w:cs="Arial"/>
        </w:rPr>
        <w:t xml:space="preserve">methodology for elucidating the relationships between genetic </w:t>
      </w:r>
      <w:r w:rsidR="00BF5394">
        <w:rPr>
          <w:rFonts w:ascii="Arial" w:hAnsi="Arial" w:cs="Arial"/>
        </w:rPr>
        <w:t>variation</w:t>
      </w:r>
      <w:r w:rsidR="00BF5394" w:rsidRPr="00AA0B50">
        <w:rPr>
          <w:rFonts w:ascii="Arial" w:hAnsi="Arial" w:cs="Arial"/>
        </w:rPr>
        <w:t xml:space="preserve"> </w:t>
      </w:r>
      <w:r w:rsidRPr="00AA0B50">
        <w:rPr>
          <w:rFonts w:ascii="Arial" w:hAnsi="Arial" w:cs="Arial"/>
        </w:rPr>
        <w:t xml:space="preserve">and complex human traits. The expansion of dataset sizes introduces </w:t>
      </w:r>
      <w:r w:rsidR="003A7047">
        <w:rPr>
          <w:rFonts w:ascii="Arial" w:hAnsi="Arial" w:cs="Arial"/>
        </w:rPr>
        <w:t xml:space="preserve">potential bias of </w:t>
      </w:r>
      <w:r w:rsidRPr="00AA0B50">
        <w:rPr>
          <w:rFonts w:ascii="Arial" w:hAnsi="Arial" w:cs="Arial"/>
        </w:rPr>
        <w:t>cryptic relatedness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678J955F316C139&lt;/clusterId&gt;&lt;metadata&gt;&lt;citation&gt;&lt;id&gt;d328adeb-c4fb-4ac9-8fed-73873752b223&lt;/id&gt;&lt;/citation&gt;&lt;/metadata&gt;&lt;data&gt;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&lt;/data&gt; \* MERGEFORMAT</w:instrText>
      </w:r>
      <w:r w:rsidR="00BD5E22" w:rsidRPr="00AA0B50">
        <w:rPr>
          <w:rFonts w:ascii="Arial" w:hAnsi="Arial" w:cs="Arial"/>
        </w:rPr>
        <w:fldChar w:fldCharType="separate"/>
      </w:r>
      <w:r w:rsidR="00BD5E22" w:rsidRPr="00AA0B50">
        <w:rPr>
          <w:rFonts w:ascii="Arial" w:hAnsi="Arial" w:cs="Arial"/>
          <w:noProof/>
        </w:rPr>
        <w:t>(Voight and Pritchard 2005)</w:t>
      </w:r>
      <w:r w:rsidR="00BD5E22" w:rsidRPr="00AA0B50">
        <w:rPr>
          <w:rFonts w:ascii="Arial" w:hAnsi="Arial" w:cs="Arial"/>
        </w:rPr>
        <w:fldChar w:fldCharType="end"/>
      </w:r>
      <w:r w:rsidRPr="00AA0B50">
        <w:rPr>
          <w:rFonts w:ascii="Arial" w:hAnsi="Arial" w:cs="Arial"/>
        </w:rPr>
        <w:t xml:space="preserve">, especially in </w:t>
      </w:r>
      <w:r w:rsidR="0014516C">
        <w:rPr>
          <w:rFonts w:ascii="Arial" w:hAnsi="Arial" w:cs="Arial"/>
        </w:rPr>
        <w:t>large-scale</w:t>
      </w:r>
      <w:r w:rsidR="0014516C" w:rsidRPr="00AA0B50">
        <w:rPr>
          <w:rFonts w:ascii="Arial" w:hAnsi="Arial" w:cs="Arial"/>
        </w:rPr>
        <w:t xml:space="preserve"> </w:t>
      </w:r>
      <w:r w:rsidRPr="00AA0B50">
        <w:rPr>
          <w:rFonts w:ascii="Arial" w:hAnsi="Arial" w:cs="Arial"/>
        </w:rPr>
        <w:t>initiatives like the UK Biobank</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338I686E976C769&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BD5E22" w:rsidRPr="00AA0B50">
        <w:rPr>
          <w:rFonts w:ascii="Arial" w:hAnsi="Arial" w:cs="Arial"/>
        </w:rPr>
        <w:fldChar w:fldCharType="separate"/>
      </w:r>
      <w:r w:rsidR="00BD5E22" w:rsidRPr="00AA0B50">
        <w:rPr>
          <w:rFonts w:ascii="Arial" w:hAnsi="Arial" w:cs="Arial"/>
          <w:noProof/>
        </w:rPr>
        <w:t>(Bycroft et al. 2018)</w:t>
      </w:r>
      <w:r w:rsidR="00BD5E22" w:rsidRPr="00AA0B50">
        <w:rPr>
          <w:rFonts w:ascii="Arial" w:hAnsi="Arial" w:cs="Arial"/>
        </w:rPr>
        <w:fldChar w:fldCharType="end"/>
      </w:r>
      <w:r w:rsidRPr="00AA0B50">
        <w:rPr>
          <w:rFonts w:ascii="Arial" w:hAnsi="Arial" w:cs="Arial"/>
        </w:rPr>
        <w:t xml:space="preserve"> </w:t>
      </w:r>
      <w:r w:rsidR="00846DA8">
        <w:rPr>
          <w:rFonts w:ascii="Arial" w:hAnsi="Arial" w:cs="Arial"/>
        </w:rPr>
        <w:t>and All of US</w:t>
      </w:r>
      <w:r w:rsidR="00846DA8" w:rsidRPr="00AA0B50">
        <w:rPr>
          <w:rFonts w:ascii="Arial" w:hAnsi="Arial" w:cs="Arial"/>
        </w:rPr>
        <w:t xml:space="preserve"> </w:t>
      </w:r>
      <w:r w:rsidR="00846DA8">
        <w:rPr>
          <w:rFonts w:ascii="Arial" w:hAnsi="Arial" w:cs="Arial"/>
        </w:rPr>
        <w:t>research program</w:t>
      </w:r>
      <w:r w:rsidR="0054681D">
        <w:rPr>
          <w:rFonts w:ascii="Arial" w:hAnsi="Arial" w:cs="Arial"/>
        </w:rPr>
        <w:t xml:space="preserve"> </w:t>
      </w:r>
      <w:r w:rsidR="0054681D">
        <w:rPr>
          <w:rFonts w:ascii="Arial" w:hAnsi="Arial" w:cs="Arial"/>
        </w:rPr>
        <w:fldChar w:fldCharType="begin" w:fldLock="1"/>
      </w:r>
      <w:r w:rsidR="00A96D3C">
        <w:rPr>
          <w:rFonts w:ascii="Arial" w:hAnsi="Arial" w:cs="Arial"/>
        </w:rPr>
        <w:instrText>ADDIN paperpile_citation &lt;clusterId&gt;C935Q385F675J496&lt;/clusterId&gt;&lt;metadata&gt;&lt;citation&gt;&lt;id&gt;66e16884-fa5e-4b0e-add8-b9a422efffe3&lt;/id&gt;&lt;/citation&gt;&lt;/metadata&gt;&lt;data&gt;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&lt;/data&gt; \* MERGEFORMAT</w:instrText>
      </w:r>
      <w:r w:rsidR="0054681D">
        <w:rPr>
          <w:rFonts w:ascii="Arial" w:hAnsi="Arial" w:cs="Arial"/>
        </w:rPr>
        <w:fldChar w:fldCharType="separate"/>
      </w:r>
      <w:r w:rsidR="00A96D3C">
        <w:rPr>
          <w:rFonts w:ascii="Arial" w:hAnsi="Arial" w:cs="Arial"/>
        </w:rPr>
        <w:t>(All of Us Research Program Genomics Investigators 2024)</w:t>
      </w:r>
      <w:r w:rsidR="0054681D">
        <w:rPr>
          <w:rFonts w:ascii="Arial" w:hAnsi="Arial" w:cs="Arial"/>
        </w:rPr>
        <w:fldChar w:fldCharType="end"/>
      </w:r>
      <w:r w:rsidRPr="00AA0B50">
        <w:rPr>
          <w:rFonts w:ascii="Arial" w:hAnsi="Arial" w:cs="Arial"/>
        </w:rPr>
        <w:t xml:space="preserve">. Cryptic relatedness </w:t>
      </w:r>
      <w:r w:rsidR="00BF5394">
        <w:rPr>
          <w:rFonts w:ascii="Arial" w:hAnsi="Arial" w:cs="Arial"/>
        </w:rPr>
        <w:t xml:space="preserve">occurs when two or more genetically related individuals are included in a </w:t>
      </w:r>
      <w:proofErr w:type="gramStart"/>
      <w:r w:rsidR="00BF5394">
        <w:rPr>
          <w:rFonts w:ascii="Arial" w:hAnsi="Arial" w:cs="Arial"/>
        </w:rPr>
        <w:t>study</w:t>
      </w:r>
      <w:proofErr w:type="gramEnd"/>
      <w:r w:rsidR="00BF5394">
        <w:rPr>
          <w:rFonts w:ascii="Arial" w:hAnsi="Arial" w:cs="Arial"/>
        </w:rPr>
        <w:t xml:space="preserve"> and the genetic relationship is </w:t>
      </w:r>
      <w:r w:rsidRPr="00AA0B50">
        <w:rPr>
          <w:rFonts w:ascii="Arial" w:hAnsi="Arial" w:cs="Arial"/>
        </w:rPr>
        <w:t xml:space="preserve">unrecognized. </w:t>
      </w:r>
      <w:r w:rsidR="00C10E0D" w:rsidRPr="003A78C6">
        <w:rPr>
          <w:rFonts w:ascii="Arial" w:hAnsi="Arial" w:cs="Arial"/>
        </w:rPr>
        <w:t xml:space="preserve">This unrecognized relatedness can skew results by artificially inflating genetic similarities or associations, leading to biased estimates of genetic </w:t>
      </w:r>
      <w:r w:rsidR="00C10E0D">
        <w:rPr>
          <w:rFonts w:ascii="Arial" w:hAnsi="Arial" w:cs="Arial"/>
        </w:rPr>
        <w:t xml:space="preserve">effects. </w:t>
      </w:r>
      <w:r w:rsidR="00846DA8">
        <w:rPr>
          <w:rFonts w:ascii="Arial" w:hAnsi="Arial" w:cs="Arial"/>
        </w:rPr>
        <w:t>I</w:t>
      </w:r>
      <w:r w:rsidR="00BF5394">
        <w:rPr>
          <w:rFonts w:ascii="Arial" w:hAnsi="Arial" w:cs="Arial"/>
        </w:rPr>
        <w:t xml:space="preserve">nvestigators </w:t>
      </w:r>
      <w:r w:rsidR="00846DA8">
        <w:rPr>
          <w:rFonts w:ascii="Arial" w:hAnsi="Arial" w:cs="Arial"/>
        </w:rPr>
        <w:t xml:space="preserve">need to </w:t>
      </w:r>
      <w:r w:rsidR="00BF5394">
        <w:rPr>
          <w:rFonts w:ascii="Arial" w:hAnsi="Arial" w:cs="Arial"/>
        </w:rPr>
        <w:t xml:space="preserve">check for cryptic relatedness in their study population and remove subjects to break relatedness if their analytical approach </w:t>
      </w:r>
      <w:r w:rsidR="00846DA8">
        <w:rPr>
          <w:rFonts w:ascii="Arial" w:hAnsi="Arial" w:cs="Arial"/>
        </w:rPr>
        <w:t>can</w:t>
      </w:r>
      <w:r w:rsidR="00BF5394">
        <w:rPr>
          <w:rFonts w:ascii="Arial" w:hAnsi="Arial" w:cs="Arial"/>
        </w:rPr>
        <w:t>not accommodate relatedness</w:t>
      </w:r>
      <w:r w:rsidR="003C2345">
        <w:rPr>
          <w:rFonts w:ascii="Arial" w:hAnsi="Arial" w:cs="Arial"/>
        </w:rPr>
        <w:t xml:space="preserve">. However, the removal of related subjects comes </w:t>
      </w:r>
      <w:r w:rsidRPr="00AA0B50">
        <w:rPr>
          <w:rFonts w:ascii="Arial" w:hAnsi="Arial" w:cs="Arial"/>
        </w:rPr>
        <w:t>at the cost of excluding individuals with relevant phenotypes</w:t>
      </w:r>
      <w:r w:rsidR="003C2345">
        <w:rPr>
          <w:rFonts w:ascii="Arial" w:hAnsi="Arial" w:cs="Arial"/>
        </w:rPr>
        <w:t>, and</w:t>
      </w:r>
      <w:r w:rsidR="00FE6E11">
        <w:rPr>
          <w:rFonts w:ascii="Arial" w:hAnsi="Arial" w:cs="Arial"/>
        </w:rPr>
        <w:t xml:space="preserve"> </w:t>
      </w:r>
      <w:r w:rsidR="00FE6E11" w:rsidRPr="00FE6E11">
        <w:rPr>
          <w:rFonts w:ascii="Arial" w:hAnsi="Arial" w:cs="Arial"/>
        </w:rPr>
        <w:t>significantly diminish</w:t>
      </w:r>
      <w:r w:rsidR="003C2345">
        <w:rPr>
          <w:rFonts w:ascii="Arial" w:hAnsi="Arial" w:cs="Arial"/>
        </w:rPr>
        <w:t>ing</w:t>
      </w:r>
      <w:r w:rsidR="00FE6E11" w:rsidRPr="00FE6E11">
        <w:rPr>
          <w:rFonts w:ascii="Arial" w:hAnsi="Arial" w:cs="Arial"/>
        </w:rPr>
        <w:t xml:space="preserve"> the statistical power of the study, impacting the ability to detect meaningful genetic associations, especially in gene-environment interaction studies. </w:t>
      </w:r>
      <w:r w:rsidR="0014516C">
        <w:rPr>
          <w:rFonts w:ascii="Arial" w:hAnsi="Arial" w:cs="Arial"/>
        </w:rPr>
        <w:t xml:space="preserve">Sample size and resulting statistical power are critical to success of </w:t>
      </w:r>
      <w:r w:rsidR="0014516C" w:rsidRPr="00AA0B50">
        <w:rPr>
          <w:rFonts w:ascii="Arial" w:hAnsi="Arial" w:cs="Arial"/>
        </w:rPr>
        <w:t>population-based genetic studies</w:t>
      </w:r>
      <w:r w:rsidR="00FE6E11" w:rsidRPr="00FE6E11">
        <w:rPr>
          <w:rFonts w:ascii="Arial" w:hAnsi="Arial" w:cs="Arial"/>
        </w:rPr>
        <w:t xml:space="preserve">. The issue is </w:t>
      </w:r>
      <w:r w:rsidR="0014516C">
        <w:rPr>
          <w:rFonts w:ascii="Arial" w:hAnsi="Arial" w:cs="Arial"/>
        </w:rPr>
        <w:t xml:space="preserve">critical </w:t>
      </w:r>
      <w:r w:rsidR="00FE6E11" w:rsidRPr="00FE6E11">
        <w:rPr>
          <w:rFonts w:ascii="Arial" w:hAnsi="Arial" w:cs="Arial"/>
        </w:rPr>
        <w:t>in investigation</w:t>
      </w:r>
      <w:r w:rsidR="0014516C">
        <w:rPr>
          <w:rFonts w:ascii="Arial" w:hAnsi="Arial" w:cs="Arial"/>
        </w:rPr>
        <w:t>s</w:t>
      </w:r>
      <w:r w:rsidR="00FE6E11" w:rsidRPr="00FE6E11">
        <w:rPr>
          <w:rFonts w:ascii="Arial" w:hAnsi="Arial" w:cs="Arial"/>
        </w:rPr>
        <w:t xml:space="preserve"> of rare</w:t>
      </w:r>
      <w:r w:rsidR="0014516C">
        <w:rPr>
          <w:rFonts w:ascii="Arial" w:hAnsi="Arial" w:cs="Arial"/>
        </w:rPr>
        <w:t>/prevalen</w:t>
      </w:r>
      <w:r w:rsidR="003C2345">
        <w:rPr>
          <w:rFonts w:ascii="Arial" w:hAnsi="Arial" w:cs="Arial"/>
        </w:rPr>
        <w:t>t</w:t>
      </w:r>
      <w:r w:rsidR="00FE6E11" w:rsidRPr="00FE6E11">
        <w:rPr>
          <w:rFonts w:ascii="Arial" w:hAnsi="Arial" w:cs="Arial"/>
        </w:rPr>
        <w:t xml:space="preserve"> phenotypes</w:t>
      </w:r>
      <w:r w:rsidR="006E51DC">
        <w:rPr>
          <w:rFonts w:ascii="Arial" w:hAnsi="Arial" w:cs="Arial"/>
        </w:rPr>
        <w:t>, such as cancer, psychiatric and autoimmune diseases</w:t>
      </w:r>
      <w:r w:rsidR="00FE6E11" w:rsidRPr="00FE6E11">
        <w:rPr>
          <w:rFonts w:ascii="Arial" w:hAnsi="Arial" w:cs="Arial"/>
        </w:rPr>
        <w:t xml:space="preserve">, where each individual case is vital. </w:t>
      </w:r>
      <w:r w:rsidR="00312F33">
        <w:rPr>
          <w:rFonts w:ascii="Arial" w:hAnsi="Arial" w:cs="Arial"/>
        </w:rPr>
        <w:t>Therefore</w:t>
      </w:r>
      <w:r w:rsidR="00FE6E11" w:rsidRPr="00FE6E11">
        <w:rPr>
          <w:rFonts w:ascii="Arial" w:hAnsi="Arial" w:cs="Arial"/>
        </w:rPr>
        <w:t xml:space="preserve">, algorithms that </w:t>
      </w:r>
      <w:r w:rsidR="006E51DC">
        <w:rPr>
          <w:rFonts w:ascii="Arial" w:hAnsi="Arial" w:cs="Arial"/>
        </w:rPr>
        <w:t xml:space="preserve">break relatedness that </w:t>
      </w:r>
      <w:r w:rsidR="00FE6E11" w:rsidRPr="00FE6E11">
        <w:rPr>
          <w:rFonts w:ascii="Arial" w:hAnsi="Arial" w:cs="Arial"/>
        </w:rPr>
        <w:t xml:space="preserve">optimize sample size while </w:t>
      </w:r>
      <w:r w:rsidR="006E51DC">
        <w:rPr>
          <w:rFonts w:ascii="Arial" w:hAnsi="Arial" w:cs="Arial"/>
        </w:rPr>
        <w:t xml:space="preserve">retaining individuals with phenotypes of interest </w:t>
      </w:r>
      <w:r w:rsidR="00312F33" w:rsidRPr="00AA0B50">
        <w:rPr>
          <w:rFonts w:ascii="Arial" w:hAnsi="Arial" w:cs="Arial"/>
        </w:rPr>
        <w:t xml:space="preserve">can drastically </w:t>
      </w:r>
      <w:r w:rsidR="00312F33">
        <w:rPr>
          <w:rFonts w:ascii="Arial" w:hAnsi="Arial" w:cs="Arial"/>
        </w:rPr>
        <w:t xml:space="preserve">improve statistical power to </w:t>
      </w:r>
      <w:r w:rsidR="00312F33" w:rsidRPr="00AA0B50">
        <w:rPr>
          <w:rFonts w:ascii="Arial" w:hAnsi="Arial" w:cs="Arial"/>
        </w:rPr>
        <w:t>uncover the genetics of the traits and</w:t>
      </w:r>
      <w:r w:rsidR="006E51DC">
        <w:rPr>
          <w:rFonts w:ascii="Arial" w:hAnsi="Arial" w:cs="Arial"/>
        </w:rPr>
        <w:t xml:space="preserve"> disease</w:t>
      </w:r>
      <w:r w:rsidR="00312F33" w:rsidRPr="00AA0B50">
        <w:rPr>
          <w:rFonts w:ascii="Arial" w:hAnsi="Arial" w:cs="Arial"/>
        </w:rPr>
        <w:t>.</w:t>
      </w:r>
    </w:p>
    <w:p w14:paraId="671F1FB1" w14:textId="77777777" w:rsidR="005F4277" w:rsidRPr="00AA0B50" w:rsidRDefault="005F4277" w:rsidP="00840831">
      <w:pPr>
        <w:spacing w:line="360" w:lineRule="auto"/>
        <w:rPr>
          <w:rFonts w:ascii="Arial" w:hAnsi="Arial" w:cs="Arial"/>
        </w:rPr>
      </w:pPr>
    </w:p>
    <w:p w14:paraId="5A9DDAB1" w14:textId="0CDE609E" w:rsidR="00857623" w:rsidRPr="00AA0B50" w:rsidRDefault="009433E1" w:rsidP="00840831">
      <w:pPr>
        <w:spacing w:line="360" w:lineRule="auto"/>
        <w:rPr>
          <w:rFonts w:ascii="Arial" w:hAnsi="Arial" w:cs="Arial"/>
        </w:rPr>
      </w:pPr>
      <w:r>
        <w:rPr>
          <w:rFonts w:ascii="Arial" w:hAnsi="Arial" w:cs="Arial"/>
        </w:rPr>
        <w:t>S</w:t>
      </w:r>
      <w:r w:rsidR="008B23E2" w:rsidRPr="00AA0B50">
        <w:rPr>
          <w:rFonts w:ascii="Arial" w:hAnsi="Arial" w:cs="Arial"/>
        </w:rPr>
        <w:t xml:space="preserve">everal tools and </w:t>
      </w:r>
      <w:r w:rsidR="00857623" w:rsidRPr="00AA0B50">
        <w:rPr>
          <w:rFonts w:ascii="Arial" w:hAnsi="Arial" w:cs="Arial"/>
        </w:rPr>
        <w:t>approach</w:t>
      </w:r>
      <w:r w:rsidR="008B23E2" w:rsidRPr="00AA0B50">
        <w:rPr>
          <w:rFonts w:ascii="Arial" w:hAnsi="Arial" w:cs="Arial"/>
        </w:rPr>
        <w:t>es</w:t>
      </w:r>
      <w:r w:rsidR="00857623" w:rsidRPr="00AA0B50">
        <w:rPr>
          <w:rFonts w:ascii="Arial" w:hAnsi="Arial" w:cs="Arial"/>
        </w:rPr>
        <w:t xml:space="preserve"> </w:t>
      </w:r>
      <w:r>
        <w:rPr>
          <w:rFonts w:ascii="Arial" w:hAnsi="Arial" w:cs="Arial"/>
        </w:rPr>
        <w:t xml:space="preserve">are available </w:t>
      </w:r>
      <w:r w:rsidR="00857623" w:rsidRPr="00AA0B50">
        <w:rPr>
          <w:rFonts w:ascii="Arial" w:hAnsi="Arial" w:cs="Arial"/>
        </w:rPr>
        <w:t xml:space="preserve">to </w:t>
      </w:r>
      <w:r>
        <w:rPr>
          <w:rFonts w:ascii="Arial" w:hAnsi="Arial" w:cs="Arial"/>
        </w:rPr>
        <w:t xml:space="preserve">break </w:t>
      </w:r>
      <w:r w:rsidR="00857623" w:rsidRPr="00AA0B50">
        <w:rPr>
          <w:rFonts w:ascii="Arial" w:hAnsi="Arial" w:cs="Arial"/>
        </w:rPr>
        <w:t>related subjects</w:t>
      </w:r>
      <w:r w:rsidR="008B23E2" w:rsidRPr="00AA0B50">
        <w:rPr>
          <w:rFonts w:ascii="Arial" w:hAnsi="Arial" w:cs="Arial"/>
        </w:rPr>
        <w:t xml:space="preserve"> in a study</w:t>
      </w:r>
      <w:r w:rsidR="00857623" w:rsidRPr="00AA0B50">
        <w:rPr>
          <w:rFonts w:ascii="Arial" w:hAnsi="Arial" w:cs="Arial"/>
        </w:rPr>
        <w:t xml:space="preserve">, </w:t>
      </w:r>
      <w:r w:rsidR="008B23E2" w:rsidRPr="00AA0B50">
        <w:rPr>
          <w:rFonts w:ascii="Arial" w:hAnsi="Arial" w:cs="Arial"/>
        </w:rPr>
        <w:t xml:space="preserve">including </w:t>
      </w:r>
      <w:r w:rsidR="00113E64" w:rsidRPr="00AA0B50">
        <w:rPr>
          <w:rFonts w:ascii="Arial" w:hAnsi="Arial" w:cs="Arial"/>
        </w:rPr>
        <w:t>KING</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F53DC" w:rsidRPr="00AA0B50">
        <w:rPr>
          <w:rFonts w:ascii="Arial" w:hAnsi="Arial" w:cs="Arial"/>
        </w:rPr>
        <w:t xml:space="preserve">, </w:t>
      </w:r>
      <w:r w:rsidR="008B23E2" w:rsidRPr="00AA0B50">
        <w:rPr>
          <w:rFonts w:ascii="Arial" w:hAnsi="Arial" w:cs="Arial"/>
        </w:rPr>
        <w:t xml:space="preserve">PLINK2 </w:t>
      </w:r>
      <w:r w:rsidR="00113E64" w:rsidRPr="00AA0B50">
        <w:rPr>
          <w:rFonts w:ascii="Arial" w:hAnsi="Arial" w:cs="Arial"/>
        </w:rPr>
        <w:fldChar w:fldCharType="begin" w:fldLock="1"/>
      </w:r>
      <w:r w:rsidR="00113E64" w:rsidRPr="00AA0B50">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sidRPr="00AA0B50">
        <w:rPr>
          <w:rFonts w:ascii="Arial" w:hAnsi="Arial" w:cs="Arial"/>
        </w:rPr>
        <w:fldChar w:fldCharType="separate"/>
      </w:r>
      <w:r w:rsidR="00006013" w:rsidRPr="00AA0B50">
        <w:rPr>
          <w:rFonts w:ascii="Arial" w:hAnsi="Arial" w:cs="Arial"/>
          <w:noProof/>
        </w:rPr>
        <w:t>(Chang et al. 2015)</w:t>
      </w:r>
      <w:r w:rsidR="00113E64" w:rsidRPr="00AA0B50">
        <w:rPr>
          <w:rFonts w:ascii="Arial" w:hAnsi="Arial" w:cs="Arial"/>
        </w:rPr>
        <w:fldChar w:fldCharType="end"/>
      </w:r>
      <w:r w:rsidR="00AF53DC" w:rsidRPr="00AA0B50">
        <w:rPr>
          <w:rFonts w:ascii="Arial" w:hAnsi="Arial" w:cs="Arial"/>
        </w:rPr>
        <w:t xml:space="preserve">, Friends and family </w:t>
      </w:r>
      <w:r w:rsidR="00AF53DC" w:rsidRPr="00AA0B50">
        <w:rPr>
          <w:rFonts w:ascii="Arial" w:hAnsi="Arial" w:cs="Arial"/>
        </w:rPr>
        <w:fldChar w:fldCharType="begin" w:fldLock="1"/>
      </w:r>
      <w:r w:rsidR="00C657C5">
        <w:rPr>
          <w:rFonts w:ascii="Arial" w:hAnsi="Arial" w:cs="Arial"/>
        </w:rPr>
        <w:instrText>ADDIN paperpile_citation &lt;clusterId&gt;O443V491R881P574&lt;/clusterId&gt;&lt;metadata&gt;&lt;citation&gt;&lt;id&gt;68fd3942-e33a-077b-8422-c93400f00da1&lt;/id&gt;&lt;/citation&gt;&lt;/metadata&gt;&lt;data&gt;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&lt;/data&gt; \* MERGEFORMAT</w:instrText>
      </w:r>
      <w:r w:rsidR="00AF53DC" w:rsidRPr="00AA0B50">
        <w:rPr>
          <w:rFonts w:ascii="Arial" w:hAnsi="Arial" w:cs="Arial"/>
        </w:rPr>
        <w:fldChar w:fldCharType="separate"/>
      </w:r>
      <w:r w:rsidR="00AF53DC" w:rsidRPr="00AA0B50">
        <w:rPr>
          <w:rFonts w:ascii="Arial" w:hAnsi="Arial" w:cs="Arial"/>
          <w:noProof/>
        </w:rPr>
        <w:t>(de Jager et al. 2017)</w:t>
      </w:r>
      <w:r w:rsidR="00AF53DC" w:rsidRPr="00AA0B50">
        <w:rPr>
          <w:rFonts w:ascii="Arial" w:hAnsi="Arial" w:cs="Arial"/>
        </w:rPr>
        <w:fldChar w:fldCharType="end"/>
      </w:r>
      <w:r w:rsidR="00AF53DC" w:rsidRPr="00AA0B50">
        <w:rPr>
          <w:rFonts w:ascii="Arial" w:hAnsi="Arial" w:cs="Arial"/>
        </w:rPr>
        <w:t xml:space="preserve">, SampleSeq2 </w:t>
      </w:r>
      <w:r w:rsidR="00AF53DC" w:rsidRPr="00AA0B50">
        <w:rPr>
          <w:rFonts w:ascii="Arial" w:hAnsi="Arial" w:cs="Arial"/>
        </w:rPr>
        <w:fldChar w:fldCharType="begin" w:fldLock="1"/>
      </w:r>
      <w:r w:rsidR="00AF53DC" w:rsidRPr="00AA0B50">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sidRPr="00AA0B50">
        <w:rPr>
          <w:rFonts w:ascii="Arial" w:hAnsi="Arial" w:cs="Arial"/>
        </w:rPr>
        <w:fldChar w:fldCharType="separate"/>
      </w:r>
      <w:r w:rsidR="00AF53DC" w:rsidRPr="00AA0B50">
        <w:rPr>
          <w:rFonts w:ascii="Arial" w:hAnsi="Arial" w:cs="Arial"/>
          <w:noProof/>
        </w:rPr>
        <w:t>(Edwards and Li 2012)</w:t>
      </w:r>
      <w:r w:rsidR="00AF53DC" w:rsidRPr="00AA0B50">
        <w:rPr>
          <w:rFonts w:ascii="Arial" w:hAnsi="Arial" w:cs="Arial"/>
        </w:rPr>
        <w:fldChar w:fldCharType="end"/>
      </w:r>
      <w:r w:rsidR="00AF53DC" w:rsidRPr="00AA0B50">
        <w:rPr>
          <w:rFonts w:ascii="Arial" w:hAnsi="Arial" w:cs="Arial"/>
        </w:rPr>
        <w:t xml:space="preserve"> and </w:t>
      </w:r>
      <w:proofErr w:type="spellStart"/>
      <w:r w:rsidR="00AF53DC" w:rsidRPr="00AA0B50">
        <w:rPr>
          <w:rFonts w:ascii="Arial" w:hAnsi="Arial" w:cs="Arial"/>
        </w:rPr>
        <w:t>FastIndep</w:t>
      </w:r>
      <w:proofErr w:type="spellEnd"/>
      <w:r w:rsidR="00AF53DC" w:rsidRPr="00AA0B50">
        <w:rPr>
          <w:rFonts w:ascii="Arial" w:hAnsi="Arial" w:cs="Arial"/>
        </w:rPr>
        <w:t xml:space="preserve"> </w:t>
      </w:r>
      <w:r w:rsidR="00AF53DC" w:rsidRPr="00AA0B50">
        <w:rPr>
          <w:rFonts w:ascii="Arial" w:hAnsi="Arial" w:cs="Arial"/>
        </w:rPr>
        <w:fldChar w:fldCharType="begin" w:fldLock="1"/>
      </w:r>
      <w:r w:rsidR="00AF53DC" w:rsidRPr="00AA0B50">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sidRPr="00AA0B50">
        <w:rPr>
          <w:rFonts w:ascii="Arial" w:hAnsi="Arial" w:cs="Arial"/>
        </w:rPr>
        <w:fldChar w:fldCharType="separate"/>
      </w:r>
      <w:r w:rsidR="00AF53DC" w:rsidRPr="00AA0B50">
        <w:rPr>
          <w:rFonts w:ascii="Arial" w:hAnsi="Arial" w:cs="Arial"/>
          <w:noProof/>
        </w:rPr>
        <w:t>(Abraham and Diaz 2014)</w:t>
      </w:r>
      <w:r w:rsidR="00AF53DC" w:rsidRPr="00AA0B50">
        <w:rPr>
          <w:rFonts w:ascii="Arial" w:hAnsi="Arial" w:cs="Arial"/>
        </w:rPr>
        <w:fldChar w:fldCharType="end"/>
      </w:r>
      <w:r w:rsidR="008B23E2" w:rsidRPr="00AA0B50">
        <w:rPr>
          <w:rFonts w:ascii="Arial" w:hAnsi="Arial" w:cs="Arial"/>
        </w:rPr>
        <w:t xml:space="preserve">. </w:t>
      </w:r>
      <w:r w:rsidR="00F140D1" w:rsidRPr="00AA0B50">
        <w:rPr>
          <w:rFonts w:ascii="Arial" w:hAnsi="Arial" w:cs="Arial"/>
        </w:rPr>
        <w:t>However, n</w:t>
      </w:r>
      <w:r w:rsidR="008B23E2" w:rsidRPr="00AA0B50">
        <w:rPr>
          <w:rFonts w:ascii="Arial" w:hAnsi="Arial" w:cs="Arial"/>
        </w:rPr>
        <w:t xml:space="preserve">one of which </w:t>
      </w:r>
      <w:r w:rsidR="00857623" w:rsidRPr="00AA0B50">
        <w:rPr>
          <w:rFonts w:ascii="Arial" w:hAnsi="Arial" w:cs="Arial"/>
        </w:rPr>
        <w:t xml:space="preserve">take phenotypes into account. </w:t>
      </w:r>
      <w:r w:rsidR="006F7F1C">
        <w:rPr>
          <w:rFonts w:ascii="Arial" w:hAnsi="Arial" w:cs="Arial"/>
        </w:rPr>
        <w:t xml:space="preserve">For instance, the </w:t>
      </w:r>
      <w:r w:rsidR="00F140D1" w:rsidRPr="00AA0B50">
        <w:rPr>
          <w:rFonts w:ascii="Arial" w:hAnsi="Arial" w:cs="Arial"/>
        </w:rPr>
        <w:t xml:space="preserve">most </w:t>
      </w:r>
      <w:r w:rsidR="006F7F1C">
        <w:rPr>
          <w:rFonts w:ascii="Arial" w:hAnsi="Arial" w:cs="Arial"/>
        </w:rPr>
        <w:t xml:space="preserve">widely </w:t>
      </w:r>
      <w:r w:rsidR="00F140D1" w:rsidRPr="00AA0B50">
        <w:rPr>
          <w:rFonts w:ascii="Arial" w:hAnsi="Arial" w:cs="Arial"/>
        </w:rPr>
        <w:t xml:space="preserve">used </w:t>
      </w:r>
      <w:r w:rsidR="005F4D1F" w:rsidRPr="00AA0B50">
        <w:rPr>
          <w:rFonts w:ascii="Arial" w:hAnsi="Arial" w:cs="Arial"/>
        </w:rPr>
        <w:t xml:space="preserve">decoupling </w:t>
      </w:r>
      <w:r w:rsidR="00857623" w:rsidRPr="00AA0B50">
        <w:rPr>
          <w:rFonts w:ascii="Arial" w:hAnsi="Arial" w:cs="Arial"/>
        </w:rPr>
        <w:t>method</w:t>
      </w:r>
      <w:r w:rsidR="00F140D1" w:rsidRPr="00AA0B50">
        <w:rPr>
          <w:rFonts w:ascii="Arial" w:hAnsi="Arial" w:cs="Arial"/>
        </w:rPr>
        <w:t xml:space="preserve"> </w:t>
      </w:r>
      <w:r w:rsidR="006F7F1C">
        <w:rPr>
          <w:rFonts w:ascii="Arial" w:hAnsi="Arial" w:cs="Arial"/>
        </w:rPr>
        <w:t xml:space="preserve">is </w:t>
      </w:r>
      <w:r w:rsidR="00F140D1" w:rsidRPr="00AA0B50">
        <w:rPr>
          <w:rFonts w:ascii="Arial" w:hAnsi="Arial" w:cs="Arial"/>
        </w:rPr>
        <w:t>executed in PLINK2</w:t>
      </w:r>
      <w:r w:rsidR="00846DA8">
        <w:rPr>
          <w:rFonts w:ascii="Arial" w:hAnsi="Arial" w:cs="Arial"/>
        </w:rPr>
        <w:t>,</w:t>
      </w:r>
      <w:r w:rsidR="00857623" w:rsidRPr="00AA0B50">
        <w:rPr>
          <w:rFonts w:ascii="Arial" w:hAnsi="Arial" w:cs="Arial"/>
        </w:rPr>
        <w:t xml:space="preserve"> employs a greedy algorithm that removes individuals most related to others, resorting to random selection among equally related subjects. </w:t>
      </w:r>
      <w:r w:rsidR="003E24F3" w:rsidRPr="00AA0B50">
        <w:rPr>
          <w:rFonts w:ascii="Arial" w:hAnsi="Arial" w:cs="Arial"/>
        </w:rPr>
        <w:t>Naïve non</w:t>
      </w:r>
      <w:r w:rsidR="00857623" w:rsidRPr="00AA0B50">
        <w:rPr>
          <w:rFonts w:ascii="Arial" w:hAnsi="Arial" w:cs="Arial"/>
        </w:rPr>
        <w:t xml:space="preserve">-selective pruning </w:t>
      </w:r>
      <w:r w:rsidR="00EB6417" w:rsidRPr="00AA0B50">
        <w:rPr>
          <w:rFonts w:ascii="Arial" w:hAnsi="Arial" w:cs="Arial"/>
        </w:rPr>
        <w:t xml:space="preserve">is particularly </w:t>
      </w:r>
      <w:r w:rsidR="00857623" w:rsidRPr="00AA0B50">
        <w:rPr>
          <w:rFonts w:ascii="Arial" w:hAnsi="Arial" w:cs="Arial"/>
        </w:rPr>
        <w:t>problem</w:t>
      </w:r>
      <w:r w:rsidR="00EB6417" w:rsidRPr="00AA0B50">
        <w:rPr>
          <w:rFonts w:ascii="Arial" w:hAnsi="Arial" w:cs="Arial"/>
        </w:rPr>
        <w:t>atic</w:t>
      </w:r>
      <w:r w:rsidR="00857623" w:rsidRPr="00AA0B50">
        <w:rPr>
          <w:rFonts w:ascii="Arial" w:hAnsi="Arial" w:cs="Arial"/>
        </w:rPr>
        <w:t xml:space="preserve"> </w:t>
      </w:r>
      <w:r w:rsidR="00EB6417" w:rsidRPr="00AA0B50">
        <w:rPr>
          <w:rFonts w:ascii="Arial" w:hAnsi="Arial" w:cs="Arial"/>
        </w:rPr>
        <w:t xml:space="preserve">in scenarios in which the </w:t>
      </w:r>
      <w:r w:rsidR="00857623" w:rsidRPr="00AA0B50">
        <w:rPr>
          <w:rFonts w:ascii="Arial" w:hAnsi="Arial" w:cs="Arial"/>
        </w:rPr>
        <w:t>phenotype</w:t>
      </w:r>
      <w:r w:rsidR="00EB6417" w:rsidRPr="00AA0B50">
        <w:rPr>
          <w:rFonts w:ascii="Arial" w:hAnsi="Arial" w:cs="Arial"/>
        </w:rPr>
        <w:t xml:space="preserve"> of interest is </w:t>
      </w:r>
      <w:r w:rsidR="00857623" w:rsidRPr="00AA0B50">
        <w:rPr>
          <w:rFonts w:ascii="Arial" w:hAnsi="Arial" w:cs="Arial"/>
        </w:rPr>
        <w:t>rare or uncommon in the cohort</w:t>
      </w:r>
      <w:r w:rsidR="00EB6417" w:rsidRPr="00AA0B50">
        <w:rPr>
          <w:rFonts w:ascii="Arial" w:hAnsi="Arial" w:cs="Arial"/>
        </w:rPr>
        <w:t>.</w:t>
      </w:r>
      <w:r w:rsidR="00857623" w:rsidRPr="00AA0B50">
        <w:rPr>
          <w:rFonts w:ascii="Arial" w:hAnsi="Arial" w:cs="Arial"/>
        </w:rPr>
        <w:t xml:space="preserve"> </w:t>
      </w:r>
      <w:r w:rsidR="00EB6417" w:rsidRPr="00AA0B50">
        <w:rPr>
          <w:rFonts w:ascii="Arial" w:hAnsi="Arial" w:cs="Arial"/>
        </w:rPr>
        <w:t>E</w:t>
      </w:r>
      <w:r w:rsidR="00857623" w:rsidRPr="00AA0B50">
        <w:rPr>
          <w:rFonts w:ascii="Arial" w:hAnsi="Arial" w:cs="Arial"/>
        </w:rPr>
        <w:t>liminat</w:t>
      </w:r>
      <w:r w:rsidR="00EB6417" w:rsidRPr="00AA0B50">
        <w:rPr>
          <w:rFonts w:ascii="Arial" w:hAnsi="Arial" w:cs="Arial"/>
        </w:rPr>
        <w:t>ing</w:t>
      </w:r>
      <w:r w:rsidR="00857623" w:rsidRPr="00AA0B50">
        <w:rPr>
          <w:rFonts w:ascii="Arial" w:hAnsi="Arial" w:cs="Arial"/>
        </w:rPr>
        <w:t xml:space="preserve"> subjects with valuable phenotypic traits</w:t>
      </w:r>
      <w:r w:rsidR="006F7F1C">
        <w:rPr>
          <w:rFonts w:ascii="Arial" w:hAnsi="Arial" w:cs="Arial"/>
        </w:rPr>
        <w:t xml:space="preserve"> results in reduced </w:t>
      </w:r>
      <w:r w:rsidR="00857623" w:rsidRPr="00AA0B50">
        <w:rPr>
          <w:rFonts w:ascii="Arial" w:hAnsi="Arial" w:cs="Arial"/>
        </w:rPr>
        <w:t xml:space="preserve">sample size and the </w:t>
      </w:r>
      <w:r w:rsidR="006F7F1C">
        <w:rPr>
          <w:rFonts w:ascii="Arial" w:hAnsi="Arial" w:cs="Arial"/>
        </w:rPr>
        <w:t xml:space="preserve">statistical </w:t>
      </w:r>
      <w:r w:rsidR="00EB6417" w:rsidRPr="00AA0B50">
        <w:rPr>
          <w:rFonts w:ascii="Arial" w:hAnsi="Arial" w:cs="Arial"/>
        </w:rPr>
        <w:t>power</w:t>
      </w:r>
      <w:r w:rsidR="00857623" w:rsidRPr="00AA0B50">
        <w:rPr>
          <w:rFonts w:ascii="Arial" w:hAnsi="Arial" w:cs="Arial"/>
        </w:rPr>
        <w:t xml:space="preserve">. </w:t>
      </w:r>
      <w:r w:rsidR="006F7F1C">
        <w:rPr>
          <w:rFonts w:ascii="Arial" w:hAnsi="Arial" w:cs="Arial"/>
        </w:rPr>
        <w:t>W</w:t>
      </w:r>
      <w:r w:rsidR="00892E79" w:rsidRPr="00AA0B50">
        <w:rPr>
          <w:rFonts w:ascii="Arial" w:hAnsi="Arial" w:cs="Arial"/>
        </w:rPr>
        <w:t xml:space="preserve">e </w:t>
      </w:r>
      <w:r w:rsidR="00857623" w:rsidRPr="00AA0B50">
        <w:rPr>
          <w:rFonts w:ascii="Arial" w:hAnsi="Arial" w:cs="Arial"/>
        </w:rPr>
        <w:t>introduce the Kinship Decouple and Phenotype Selection (KDPS) method</w:t>
      </w:r>
      <w:r w:rsidR="006F7F1C">
        <w:rPr>
          <w:rFonts w:ascii="Arial" w:hAnsi="Arial" w:cs="Arial"/>
        </w:rPr>
        <w:t xml:space="preserve"> to address this limitation</w:t>
      </w:r>
      <w:r w:rsidR="00857623" w:rsidRPr="00AA0B50">
        <w:rPr>
          <w:rFonts w:ascii="Arial" w:hAnsi="Arial" w:cs="Arial"/>
        </w:rPr>
        <w:t xml:space="preserve">. KDPS </w:t>
      </w:r>
      <w:r w:rsidR="006E51DC">
        <w:rPr>
          <w:rFonts w:ascii="Arial" w:hAnsi="Arial" w:cs="Arial"/>
        </w:rPr>
        <w:t xml:space="preserve">generates a sample with unrelated subjects </w:t>
      </w:r>
      <w:r w:rsidR="00857623" w:rsidRPr="00AA0B50">
        <w:rPr>
          <w:rFonts w:ascii="Arial" w:hAnsi="Arial" w:cs="Arial"/>
        </w:rPr>
        <w:t xml:space="preserve">by considering </w:t>
      </w:r>
      <w:r w:rsidR="006F7F1C">
        <w:rPr>
          <w:rFonts w:ascii="Arial" w:hAnsi="Arial" w:cs="Arial"/>
        </w:rPr>
        <w:t xml:space="preserve">genetic relatedness metrics </w:t>
      </w:r>
      <w:r w:rsidR="00892E79" w:rsidRPr="00AA0B50">
        <w:rPr>
          <w:rFonts w:ascii="Arial" w:hAnsi="Arial" w:cs="Arial"/>
        </w:rPr>
        <w:t xml:space="preserve">and can </w:t>
      </w:r>
      <w:r w:rsidR="00857623" w:rsidRPr="00AA0B50">
        <w:rPr>
          <w:rFonts w:ascii="Arial" w:hAnsi="Arial" w:cs="Arial"/>
        </w:rPr>
        <w:t>prioritiz</w:t>
      </w:r>
      <w:r w:rsidR="00892E79" w:rsidRPr="00AA0B50">
        <w:rPr>
          <w:rFonts w:ascii="Arial" w:hAnsi="Arial" w:cs="Arial"/>
        </w:rPr>
        <w:t>e</w:t>
      </w:r>
      <w:r w:rsidR="00857623" w:rsidRPr="00AA0B50">
        <w:rPr>
          <w:rFonts w:ascii="Arial" w:hAnsi="Arial" w:cs="Arial"/>
        </w:rPr>
        <w:t xml:space="preserve"> retention of subjects based on phenotypes of interest. This innovative approach </w:t>
      </w:r>
      <w:r w:rsidR="00EB6417" w:rsidRPr="00AA0B50">
        <w:rPr>
          <w:rFonts w:ascii="Arial" w:hAnsi="Arial" w:cs="Arial"/>
        </w:rPr>
        <w:t>maximize</w:t>
      </w:r>
      <w:r w:rsidR="00846DA8">
        <w:rPr>
          <w:rFonts w:ascii="Arial" w:hAnsi="Arial" w:cs="Arial"/>
        </w:rPr>
        <w:t>s</w:t>
      </w:r>
      <w:r w:rsidR="00EB6417" w:rsidRPr="00AA0B50">
        <w:rPr>
          <w:rFonts w:ascii="Arial" w:hAnsi="Arial" w:cs="Arial"/>
        </w:rPr>
        <w:t xml:space="preserve"> the number of </w:t>
      </w:r>
      <w:r w:rsidR="00857623" w:rsidRPr="00AA0B50">
        <w:rPr>
          <w:rFonts w:ascii="Arial" w:hAnsi="Arial" w:cs="Arial"/>
        </w:rPr>
        <w:t>subjects with desired phenotypes</w:t>
      </w:r>
      <w:r w:rsidR="006F7F1C">
        <w:rPr>
          <w:rFonts w:ascii="Arial" w:hAnsi="Arial" w:cs="Arial"/>
        </w:rPr>
        <w:t xml:space="preserve"> and/or exposure of interest</w:t>
      </w:r>
      <w:r w:rsidR="00857623" w:rsidRPr="00AA0B50">
        <w:rPr>
          <w:rFonts w:ascii="Arial" w:hAnsi="Arial" w:cs="Arial"/>
        </w:rPr>
        <w:t>.</w:t>
      </w:r>
    </w:p>
    <w:p w14:paraId="2A5394C8" w14:textId="77777777" w:rsidR="00857623" w:rsidRPr="00AA0B50" w:rsidRDefault="00857623" w:rsidP="00840831">
      <w:pPr>
        <w:spacing w:line="360" w:lineRule="auto"/>
        <w:rPr>
          <w:rFonts w:ascii="Arial" w:hAnsi="Arial" w:cs="Arial"/>
        </w:rPr>
      </w:pPr>
    </w:p>
    <w:p w14:paraId="7E550CE4" w14:textId="78D50B79" w:rsidR="00C97780" w:rsidRPr="00AA0B50" w:rsidRDefault="00E323E0" w:rsidP="00840831">
      <w:pPr>
        <w:spacing w:line="360" w:lineRule="auto"/>
        <w:rPr>
          <w:rFonts w:ascii="Arial" w:hAnsi="Arial" w:cs="Arial"/>
          <w:b/>
          <w:bCs/>
        </w:rPr>
      </w:pPr>
      <w:bookmarkStart w:id="0" w:name="_Hlk203573161"/>
      <w:r w:rsidRPr="00AA0B50">
        <w:rPr>
          <w:rFonts w:ascii="Arial" w:hAnsi="Arial" w:cs="Arial"/>
          <w:b/>
          <w:bCs/>
        </w:rPr>
        <w:t>Materials and methods</w:t>
      </w:r>
    </w:p>
    <w:bookmarkEnd w:id="0"/>
    <w:p w14:paraId="159CB8E4" w14:textId="77777777" w:rsidR="00B15FB4" w:rsidRPr="00AA0B50" w:rsidRDefault="00B15FB4" w:rsidP="00840831">
      <w:pPr>
        <w:spacing w:line="360" w:lineRule="auto"/>
        <w:rPr>
          <w:rFonts w:ascii="Arial" w:hAnsi="Arial" w:cs="Arial"/>
        </w:rPr>
      </w:pPr>
    </w:p>
    <w:p w14:paraId="0323ED21" w14:textId="73F61625" w:rsidR="00FD6105" w:rsidRPr="00AA0B50" w:rsidRDefault="00FD6105" w:rsidP="00840831">
      <w:pPr>
        <w:spacing w:line="360" w:lineRule="auto"/>
        <w:rPr>
          <w:rFonts w:ascii="Arial" w:hAnsi="Arial" w:cs="Arial"/>
        </w:rPr>
      </w:pPr>
      <w:r w:rsidRPr="00AA0B50">
        <w:rPr>
          <w:rFonts w:ascii="Arial" w:hAnsi="Arial" w:cs="Arial"/>
        </w:rPr>
        <w:t>Load</w:t>
      </w:r>
      <w:r w:rsidR="00282EBA" w:rsidRPr="00AA0B50">
        <w:rPr>
          <w:rFonts w:ascii="Arial" w:hAnsi="Arial" w:cs="Arial"/>
        </w:rPr>
        <w:t>ing</w:t>
      </w:r>
      <w:r w:rsidRPr="00AA0B50">
        <w:rPr>
          <w:rFonts w:ascii="Arial" w:hAnsi="Arial" w:cs="Arial"/>
        </w:rPr>
        <w:t xml:space="preserve"> relatedness and phenotype data</w:t>
      </w:r>
    </w:p>
    <w:p w14:paraId="35C1FA7F" w14:textId="77777777" w:rsidR="00861085" w:rsidRPr="00AA0B50" w:rsidRDefault="00861085" w:rsidP="00840831">
      <w:pPr>
        <w:spacing w:line="360" w:lineRule="auto"/>
        <w:rPr>
          <w:rFonts w:ascii="Arial" w:hAnsi="Arial" w:cs="Arial"/>
        </w:rPr>
      </w:pPr>
    </w:p>
    <w:p w14:paraId="3B95AA6D" w14:textId="604BF6EB" w:rsidR="00A001B5" w:rsidRPr="00AA0B50" w:rsidRDefault="00177704" w:rsidP="00840831">
      <w:pPr>
        <w:spacing w:line="360" w:lineRule="auto"/>
        <w:rPr>
          <w:rFonts w:ascii="Arial" w:hAnsi="Arial" w:cs="Arial"/>
        </w:rPr>
      </w:pPr>
      <w:r w:rsidRPr="00AA0B50">
        <w:rPr>
          <w:rFonts w:ascii="Arial" w:hAnsi="Arial" w:cs="Arial"/>
        </w:rPr>
        <w:t xml:space="preserve">KDPS requires an </w:t>
      </w:r>
      <w:r w:rsidR="00A001B5" w:rsidRPr="00AA0B50">
        <w:rPr>
          <w:rFonts w:ascii="Arial" w:hAnsi="Arial" w:cs="Arial"/>
        </w:rPr>
        <w:t xml:space="preserve">kinship </w:t>
      </w:r>
      <w:r w:rsidRPr="00AA0B50">
        <w:rPr>
          <w:rFonts w:ascii="Arial" w:hAnsi="Arial" w:cs="Arial"/>
        </w:rPr>
        <w:t xml:space="preserve">relatedness </w:t>
      </w:r>
      <w:r w:rsidR="00113E64" w:rsidRPr="00AA0B50">
        <w:rPr>
          <w:rFonts w:ascii="Arial" w:hAnsi="Arial" w:cs="Arial"/>
        </w:rPr>
        <w:fldChar w:fldCharType="begin" w:fldLock="1"/>
      </w:r>
      <w:r w:rsidR="00113E64" w:rsidRPr="00AA0B50">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001B5" w:rsidRPr="00AA0B50">
        <w:rPr>
          <w:rFonts w:ascii="Arial" w:hAnsi="Arial" w:cs="Arial"/>
        </w:rPr>
        <w:t xml:space="preserve"> or identity by descent (IBS) score</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sidRPr="00AA0B50">
        <w:rPr>
          <w:rFonts w:ascii="Arial" w:hAnsi="Arial" w:cs="Arial"/>
        </w:rPr>
        <w:fldChar w:fldCharType="separate"/>
      </w:r>
      <w:r w:rsidR="00006013" w:rsidRPr="00AA0B50">
        <w:rPr>
          <w:rFonts w:ascii="Arial" w:hAnsi="Arial" w:cs="Arial"/>
          <w:noProof/>
        </w:rPr>
        <w:t>(Su et al. 2012)</w:t>
      </w:r>
      <w:r w:rsidR="00113E64" w:rsidRPr="00AA0B50">
        <w:rPr>
          <w:rFonts w:ascii="Arial" w:hAnsi="Arial" w:cs="Arial"/>
        </w:rPr>
        <w:fldChar w:fldCharType="end"/>
      </w:r>
      <w:r w:rsidR="00A001B5" w:rsidRPr="00AA0B50">
        <w:rPr>
          <w:rFonts w:ascii="Arial" w:hAnsi="Arial" w:cs="Arial"/>
        </w:rPr>
        <w:t xml:space="preserve"> </w:t>
      </w:r>
      <w:r w:rsidRPr="00AA0B50">
        <w:rPr>
          <w:rFonts w:ascii="Arial" w:hAnsi="Arial" w:cs="Arial"/>
        </w:rPr>
        <w:t xml:space="preserve">and </w:t>
      </w:r>
      <w:r w:rsidR="00A001B5" w:rsidRPr="00AA0B50">
        <w:rPr>
          <w:rFonts w:ascii="Arial" w:hAnsi="Arial" w:cs="Arial"/>
        </w:rPr>
        <w:t>phenotyp</w:t>
      </w:r>
      <w:r w:rsidRPr="00AA0B50">
        <w:rPr>
          <w:rFonts w:ascii="Arial" w:hAnsi="Arial" w:cs="Arial"/>
        </w:rPr>
        <w:t>ic</w:t>
      </w:r>
      <w:r w:rsidR="00A001B5" w:rsidRPr="00AA0B50">
        <w:rPr>
          <w:rFonts w:ascii="Arial" w:hAnsi="Arial" w:cs="Arial"/>
        </w:rPr>
        <w:t xml:space="preserve"> data </w:t>
      </w:r>
      <w:r w:rsidRPr="00AA0B50">
        <w:rPr>
          <w:rFonts w:ascii="Arial" w:hAnsi="Arial" w:cs="Arial"/>
        </w:rPr>
        <w:t>file</w:t>
      </w:r>
      <w:r w:rsidR="00846DA8">
        <w:rPr>
          <w:rFonts w:ascii="Arial" w:hAnsi="Arial" w:cs="Arial"/>
        </w:rPr>
        <w:t>s</w:t>
      </w:r>
      <w:r w:rsidR="00A001B5" w:rsidRPr="00AA0B50">
        <w:rPr>
          <w:rFonts w:ascii="Arial" w:hAnsi="Arial" w:cs="Arial"/>
        </w:rPr>
        <w:t>. Th</w:t>
      </w:r>
      <w:r w:rsidR="006F7F1C">
        <w:rPr>
          <w:rFonts w:ascii="Arial" w:hAnsi="Arial" w:cs="Arial"/>
        </w:rPr>
        <w:t xml:space="preserve">ese </w:t>
      </w:r>
      <w:r w:rsidR="00B44411">
        <w:rPr>
          <w:rFonts w:ascii="Arial" w:hAnsi="Arial" w:cs="Arial"/>
        </w:rPr>
        <w:t xml:space="preserve">are used to </w:t>
      </w:r>
      <w:r w:rsidR="00A001B5" w:rsidRPr="00AA0B50">
        <w:rPr>
          <w:rFonts w:ascii="Arial" w:hAnsi="Arial" w:cs="Arial"/>
        </w:rPr>
        <w:t>ensur</w:t>
      </w:r>
      <w:r w:rsidR="00B44411">
        <w:rPr>
          <w:rFonts w:ascii="Arial" w:hAnsi="Arial" w:cs="Arial"/>
        </w:rPr>
        <w:t>e</w:t>
      </w:r>
      <w:r w:rsidR="00A001B5" w:rsidRPr="00AA0B50">
        <w:rPr>
          <w:rFonts w:ascii="Arial" w:hAnsi="Arial" w:cs="Arial"/>
        </w:rPr>
        <w:t xml:space="preserve"> that only subjects present in both the kinship and phenotype datasets are included (Figure 1A). </w:t>
      </w:r>
      <w:r w:rsidRPr="00AA0B50">
        <w:rPr>
          <w:rFonts w:ascii="Arial" w:hAnsi="Arial" w:cs="Arial"/>
        </w:rPr>
        <w:t>KDPS</w:t>
      </w:r>
      <w:r w:rsidR="00A662A6">
        <w:rPr>
          <w:rFonts w:ascii="Arial" w:hAnsi="Arial" w:cs="Arial"/>
        </w:rPr>
        <w:t xml:space="preserve"> </w:t>
      </w:r>
      <w:r w:rsidRPr="00AA0B50">
        <w:rPr>
          <w:rFonts w:ascii="Arial" w:hAnsi="Arial" w:cs="Arial"/>
        </w:rPr>
        <w:t xml:space="preserve">accepts two categories of </w:t>
      </w:r>
      <w:r w:rsidR="00A001B5" w:rsidRPr="00AA0B50">
        <w:rPr>
          <w:rFonts w:ascii="Arial" w:hAnsi="Arial" w:cs="Arial"/>
        </w:rPr>
        <w:t xml:space="preserve">phenotypes: categorical, with two or more categories, or numerical. </w:t>
      </w:r>
      <w:r w:rsidR="00B57544">
        <w:rPr>
          <w:rFonts w:ascii="Arial" w:hAnsi="Arial" w:cs="Arial"/>
        </w:rPr>
        <w:t xml:space="preserve">KDPS can be run with phenotype prioritization or phenotype naïve. For phenotype prioritization, users </w:t>
      </w:r>
      <w:r w:rsidR="00A001B5" w:rsidRPr="00AA0B50">
        <w:rPr>
          <w:rFonts w:ascii="Arial" w:hAnsi="Arial" w:cs="Arial"/>
        </w:rPr>
        <w:t xml:space="preserve">are required to specify </w:t>
      </w:r>
      <w:r w:rsidR="00E235C3" w:rsidRPr="00AA0B50">
        <w:rPr>
          <w:rFonts w:ascii="Arial" w:hAnsi="Arial" w:cs="Arial"/>
        </w:rPr>
        <w:t xml:space="preserve">the </w:t>
      </w:r>
      <w:r w:rsidR="00A001B5" w:rsidRPr="00AA0B50">
        <w:rPr>
          <w:rFonts w:ascii="Arial" w:hAnsi="Arial" w:cs="Arial"/>
        </w:rPr>
        <w:t xml:space="preserve">primary </w:t>
      </w:r>
      <w:r w:rsidR="00E235C3" w:rsidRPr="00AA0B50">
        <w:rPr>
          <w:rFonts w:ascii="Arial" w:hAnsi="Arial" w:cs="Arial"/>
        </w:rPr>
        <w:t xml:space="preserve">phenotypes of </w:t>
      </w:r>
      <w:r w:rsidR="00A001B5" w:rsidRPr="00AA0B50">
        <w:rPr>
          <w:rFonts w:ascii="Arial" w:hAnsi="Arial" w:cs="Arial"/>
        </w:rPr>
        <w:t xml:space="preserve">interest. For categorical phenotypes, an ordered list indicating priority is </w:t>
      </w:r>
      <w:r w:rsidR="00A662A6">
        <w:rPr>
          <w:rFonts w:ascii="Arial" w:hAnsi="Arial" w:cs="Arial"/>
        </w:rPr>
        <w:t>required</w:t>
      </w:r>
      <w:r w:rsidRPr="00AA0B50">
        <w:rPr>
          <w:rFonts w:ascii="Arial" w:hAnsi="Arial" w:cs="Arial"/>
        </w:rPr>
        <w:t xml:space="preserve">. </w:t>
      </w:r>
      <w:r w:rsidR="00B51ACC">
        <w:rPr>
          <w:rFonts w:ascii="Arial" w:hAnsi="Arial" w:cs="Arial"/>
        </w:rPr>
        <w:t>F</w:t>
      </w:r>
      <w:r w:rsidR="00A001B5" w:rsidRPr="00AA0B50">
        <w:rPr>
          <w:rFonts w:ascii="Arial" w:hAnsi="Arial" w:cs="Arial"/>
        </w:rPr>
        <w:t xml:space="preserve">or numerical phenotypes, users must designate whether higher or lower values are prioritized. </w:t>
      </w:r>
      <w:r w:rsidR="00B44411">
        <w:rPr>
          <w:rFonts w:ascii="Arial" w:hAnsi="Arial" w:cs="Arial"/>
        </w:rPr>
        <w:t>More complex s</w:t>
      </w:r>
      <w:r w:rsidR="00A001B5" w:rsidRPr="00AA0B50">
        <w:rPr>
          <w:rFonts w:ascii="Arial" w:hAnsi="Arial" w:cs="Arial"/>
        </w:rPr>
        <w:t>cenarios</w:t>
      </w:r>
      <w:r w:rsidR="0055744B">
        <w:rPr>
          <w:rFonts w:ascii="Arial" w:hAnsi="Arial" w:cs="Arial"/>
        </w:rPr>
        <w:t xml:space="preserve"> with </w:t>
      </w:r>
      <w:r w:rsidR="00A001B5" w:rsidRPr="00AA0B50">
        <w:rPr>
          <w:rFonts w:ascii="Arial" w:hAnsi="Arial" w:cs="Arial"/>
        </w:rPr>
        <w:t xml:space="preserve">multiple phenotypes </w:t>
      </w:r>
      <w:r w:rsidR="00B44411">
        <w:rPr>
          <w:rFonts w:ascii="Arial" w:hAnsi="Arial" w:cs="Arial"/>
        </w:rPr>
        <w:t xml:space="preserve">and exposures of interest </w:t>
      </w:r>
      <w:r w:rsidR="00C83BC9">
        <w:rPr>
          <w:rFonts w:ascii="Arial" w:hAnsi="Arial" w:cs="Arial"/>
        </w:rPr>
        <w:t xml:space="preserve">can be accommodated via </w:t>
      </w:r>
      <w:r w:rsidR="0055744B">
        <w:rPr>
          <w:rFonts w:ascii="Arial" w:hAnsi="Arial" w:cs="Arial"/>
        </w:rPr>
        <w:t xml:space="preserve">composite </w:t>
      </w:r>
      <w:r w:rsidR="00A001B5" w:rsidRPr="00AA0B50">
        <w:rPr>
          <w:rFonts w:ascii="Arial" w:hAnsi="Arial" w:cs="Arial"/>
        </w:rPr>
        <w:t>score</w:t>
      </w:r>
      <w:r w:rsidR="00C83BC9">
        <w:rPr>
          <w:rFonts w:ascii="Arial" w:hAnsi="Arial" w:cs="Arial"/>
        </w:rPr>
        <w:t>s</w:t>
      </w:r>
      <w:r w:rsidRPr="00AA0B50">
        <w:rPr>
          <w:rFonts w:ascii="Arial" w:hAnsi="Arial" w:cs="Arial"/>
        </w:rPr>
        <w:t xml:space="preserve">, which </w:t>
      </w:r>
      <w:r w:rsidR="00E235C3" w:rsidRPr="00AA0B50">
        <w:rPr>
          <w:rFonts w:ascii="Arial" w:hAnsi="Arial" w:cs="Arial"/>
        </w:rPr>
        <w:t xml:space="preserve">facilitate prioritization </w:t>
      </w:r>
      <w:r w:rsidR="00A001B5" w:rsidRPr="00AA0B50">
        <w:rPr>
          <w:rFonts w:ascii="Arial" w:hAnsi="Arial" w:cs="Arial"/>
        </w:rPr>
        <w:t xml:space="preserve">based on a combination of traits (e.g., </w:t>
      </w:r>
      <w:r w:rsidR="00E235C3" w:rsidRPr="00AA0B50">
        <w:rPr>
          <w:rFonts w:ascii="Arial" w:hAnsi="Arial" w:cs="Arial"/>
        </w:rPr>
        <w:t xml:space="preserve">sex </w:t>
      </w:r>
      <w:r w:rsidR="00A001B5" w:rsidRPr="00AA0B50">
        <w:rPr>
          <w:rFonts w:ascii="Arial" w:hAnsi="Arial" w:cs="Arial"/>
        </w:rPr>
        <w:t xml:space="preserve">and body height), thereby allowing for </w:t>
      </w:r>
      <w:r w:rsidR="00A001B5" w:rsidRPr="00AA0B50">
        <w:rPr>
          <w:rFonts w:ascii="Arial" w:hAnsi="Arial" w:cs="Arial"/>
        </w:rPr>
        <w:lastRenderedPageBreak/>
        <w:t xml:space="preserve">nuanced </w:t>
      </w:r>
      <w:r w:rsidR="00E235C3" w:rsidRPr="00AA0B50">
        <w:rPr>
          <w:rFonts w:ascii="Arial" w:hAnsi="Arial" w:cs="Arial"/>
        </w:rPr>
        <w:t xml:space="preserve">selection </w:t>
      </w:r>
      <w:r w:rsidR="00A001B5" w:rsidRPr="00AA0B50">
        <w:rPr>
          <w:rFonts w:ascii="Arial" w:hAnsi="Arial" w:cs="Arial"/>
        </w:rPr>
        <w:t>within the study</w:t>
      </w:r>
      <w:r w:rsidR="00E235C3" w:rsidRPr="00AA0B50">
        <w:rPr>
          <w:rFonts w:ascii="Arial" w:hAnsi="Arial" w:cs="Arial"/>
        </w:rPr>
        <w:t xml:space="preserve"> sample</w:t>
      </w:r>
      <w:r w:rsidR="00A001B5" w:rsidRPr="00AA0B50">
        <w:rPr>
          <w:rFonts w:ascii="Arial" w:hAnsi="Arial" w:cs="Arial"/>
        </w:rPr>
        <w:t xml:space="preserve">. </w:t>
      </w:r>
      <w:r w:rsidR="00B51ACC">
        <w:rPr>
          <w:rFonts w:ascii="Arial" w:hAnsi="Arial" w:cs="Arial"/>
        </w:rPr>
        <w:t>T</w:t>
      </w:r>
      <w:r w:rsidR="00A81B67" w:rsidRPr="00AA0B50">
        <w:rPr>
          <w:rFonts w:ascii="Arial" w:hAnsi="Arial" w:cs="Arial"/>
        </w:rPr>
        <w:t xml:space="preserve">wo </w:t>
      </w:r>
      <w:r w:rsidR="00B51ACC">
        <w:rPr>
          <w:rFonts w:ascii="Arial" w:hAnsi="Arial" w:cs="Arial"/>
        </w:rPr>
        <w:t xml:space="preserve">additional </w:t>
      </w:r>
      <w:r w:rsidR="00A81B67" w:rsidRPr="00AA0B50">
        <w:rPr>
          <w:rFonts w:ascii="Arial" w:hAnsi="Arial" w:cs="Arial"/>
        </w:rPr>
        <w:t xml:space="preserve">user parameters are required: relatedness cutoff values (Kinship or IBS) and </w:t>
      </w:r>
      <w:r w:rsidR="00A001B5" w:rsidRPr="00AA0B50">
        <w:rPr>
          <w:rFonts w:ascii="Arial" w:hAnsi="Arial" w:cs="Arial"/>
        </w:rPr>
        <w:t>a fuzziness score</w:t>
      </w:r>
      <w:r w:rsidR="00C83BC9">
        <w:rPr>
          <w:rFonts w:ascii="Arial" w:hAnsi="Arial" w:cs="Arial"/>
        </w:rPr>
        <w:t xml:space="preserve">. The relatedness cutoff value </w:t>
      </w:r>
      <w:r w:rsidR="00B51ACC">
        <w:rPr>
          <w:rFonts w:ascii="Arial" w:hAnsi="Arial" w:cs="Arial"/>
        </w:rPr>
        <w:t xml:space="preserve">is used to </w:t>
      </w:r>
      <w:r w:rsidR="00A917DB">
        <w:rPr>
          <w:rFonts w:ascii="Arial" w:hAnsi="Arial" w:cs="Arial"/>
        </w:rPr>
        <w:t xml:space="preserve">sets the </w:t>
      </w:r>
      <w:r w:rsidR="00A001B5" w:rsidRPr="00AA0B50">
        <w:rPr>
          <w:rFonts w:ascii="Arial" w:hAnsi="Arial" w:cs="Arial"/>
        </w:rPr>
        <w:t xml:space="preserve">degree </w:t>
      </w:r>
      <w:r w:rsidR="00C83BC9">
        <w:rPr>
          <w:rFonts w:ascii="Arial" w:hAnsi="Arial" w:cs="Arial"/>
        </w:rPr>
        <w:t xml:space="preserve">relatedness </w:t>
      </w:r>
      <w:r w:rsidR="00B51ACC">
        <w:rPr>
          <w:rFonts w:ascii="Arial" w:hAnsi="Arial" w:cs="Arial"/>
        </w:rPr>
        <w:t xml:space="preserve">threshold </w:t>
      </w:r>
      <w:r w:rsidR="00C83BC9">
        <w:rPr>
          <w:rFonts w:ascii="Arial" w:hAnsi="Arial" w:cs="Arial"/>
        </w:rPr>
        <w:t xml:space="preserve">and thereby </w:t>
      </w:r>
      <w:r w:rsidR="00A001B5" w:rsidRPr="00AA0B50">
        <w:rPr>
          <w:rFonts w:ascii="Arial" w:hAnsi="Arial" w:cs="Arial"/>
        </w:rPr>
        <w:t>tolerance towards the variability in the number of connections each subject has within the network.</w:t>
      </w:r>
      <w:r w:rsidR="00695F57" w:rsidRPr="00AA0B50">
        <w:rPr>
          <w:rFonts w:ascii="Arial" w:hAnsi="Arial" w:cs="Arial"/>
        </w:rPr>
        <w:t xml:space="preserve"> </w:t>
      </w:r>
      <w:r w:rsidR="007353EE" w:rsidRPr="007353EE">
        <w:rPr>
          <w:rFonts w:ascii="Arial" w:hAnsi="Arial" w:cs="Arial"/>
        </w:rPr>
        <w:t xml:space="preserve">A fuzziness score (f) can be used to tune prioritization by setting the </w:t>
      </w:r>
      <w:r w:rsidR="0055744B">
        <w:rPr>
          <w:rFonts w:ascii="Arial" w:hAnsi="Arial" w:cs="Arial"/>
        </w:rPr>
        <w:t xml:space="preserve">criteria for selection by </w:t>
      </w:r>
      <w:r w:rsidR="00695F57" w:rsidRPr="00AA0B50">
        <w:rPr>
          <w:rFonts w:ascii="Arial" w:hAnsi="Arial" w:cs="Arial"/>
        </w:rPr>
        <w:t>assign</w:t>
      </w:r>
      <w:r w:rsidR="0055744B">
        <w:rPr>
          <w:rFonts w:ascii="Arial" w:hAnsi="Arial" w:cs="Arial"/>
        </w:rPr>
        <w:t>ing</w:t>
      </w:r>
      <w:r w:rsidR="00695F57" w:rsidRPr="00AA0B50">
        <w:rPr>
          <w:rFonts w:ascii="Arial" w:hAnsi="Arial" w:cs="Arial"/>
        </w:rPr>
        <w:t xml:space="preserve"> subjects who are related with m individuals and subjects who are related to m –</w:t>
      </w:r>
      <w:r w:rsidR="00A001B5" w:rsidRPr="00AA0B50">
        <w:rPr>
          <w:rFonts w:ascii="Arial" w:hAnsi="Arial" w:cs="Arial"/>
        </w:rPr>
        <w:t xml:space="preserve"> </w:t>
      </w:r>
      <w:r w:rsidR="00695F57" w:rsidRPr="00AA0B50">
        <w:rPr>
          <w:rFonts w:ascii="Arial" w:hAnsi="Arial" w:cs="Arial"/>
        </w:rPr>
        <w:t xml:space="preserve">f (f &lt; m) individuals with the same kinship weight and prioritize the pruning of their relatedness network based on their corresponding phenotype weights. </w:t>
      </w:r>
      <w:r w:rsidR="00A001B5" w:rsidRPr="00AA0B50">
        <w:rPr>
          <w:rFonts w:ascii="Arial" w:hAnsi="Arial" w:cs="Arial"/>
        </w:rPr>
        <w:t>Th</w:t>
      </w:r>
      <w:r w:rsidR="00B44411">
        <w:rPr>
          <w:rFonts w:ascii="Arial" w:hAnsi="Arial" w:cs="Arial"/>
        </w:rPr>
        <w:t>e</w:t>
      </w:r>
      <w:r w:rsidR="00A001B5" w:rsidRPr="00AA0B50">
        <w:rPr>
          <w:rFonts w:ascii="Arial" w:hAnsi="Arial" w:cs="Arial"/>
        </w:rPr>
        <w:t xml:space="preserve"> score </w:t>
      </w:r>
      <w:r w:rsidR="00B44411">
        <w:rPr>
          <w:rFonts w:ascii="Arial" w:hAnsi="Arial" w:cs="Arial"/>
        </w:rPr>
        <w:t>allows user</w:t>
      </w:r>
      <w:r w:rsidR="00B51ACC">
        <w:rPr>
          <w:rFonts w:ascii="Arial" w:hAnsi="Arial" w:cs="Arial"/>
        </w:rPr>
        <w:t xml:space="preserve"> granularity in </w:t>
      </w:r>
      <w:r w:rsidR="00A001B5" w:rsidRPr="00AA0B50">
        <w:rPr>
          <w:rFonts w:ascii="Arial" w:hAnsi="Arial" w:cs="Arial"/>
        </w:rPr>
        <w:t>determin</w:t>
      </w:r>
      <w:r w:rsidR="00B51ACC">
        <w:rPr>
          <w:rFonts w:ascii="Arial" w:hAnsi="Arial" w:cs="Arial"/>
        </w:rPr>
        <w:t xml:space="preserve">ing </w:t>
      </w:r>
      <w:r w:rsidR="00A001B5" w:rsidRPr="00AA0B50">
        <w:rPr>
          <w:rFonts w:ascii="Arial" w:hAnsi="Arial" w:cs="Arial"/>
        </w:rPr>
        <w:t>which subjects are systematically excluded based on their phenotype prioritizations</w:t>
      </w:r>
      <w:r w:rsidR="00E235C3" w:rsidRPr="00AA0B50">
        <w:rPr>
          <w:rFonts w:ascii="Arial" w:hAnsi="Arial" w:cs="Arial"/>
        </w:rPr>
        <w:t>, e.g., prioritizing subjects with phenotype of interest versus maximizing set of unrelated subjects.</w:t>
      </w:r>
    </w:p>
    <w:p w14:paraId="4C94799B" w14:textId="77777777" w:rsidR="00FD6105" w:rsidRPr="00AA0B50" w:rsidRDefault="00FD6105" w:rsidP="00840831">
      <w:pPr>
        <w:spacing w:line="360" w:lineRule="auto"/>
        <w:rPr>
          <w:rFonts w:ascii="Arial" w:hAnsi="Arial" w:cs="Arial"/>
        </w:rPr>
      </w:pPr>
    </w:p>
    <w:p w14:paraId="58A5F61C" w14:textId="5421E6C6" w:rsidR="00FD6105" w:rsidRPr="00AA0B50" w:rsidRDefault="00FD6105" w:rsidP="00840831">
      <w:pPr>
        <w:spacing w:line="360" w:lineRule="auto"/>
        <w:rPr>
          <w:rFonts w:ascii="Arial" w:hAnsi="Arial" w:cs="Arial"/>
        </w:rPr>
      </w:pPr>
      <w:r w:rsidRPr="00AA0B50">
        <w:rPr>
          <w:rFonts w:ascii="Arial" w:hAnsi="Arial" w:cs="Arial"/>
        </w:rPr>
        <w:t>Prun</w:t>
      </w:r>
      <w:r w:rsidR="00282EBA" w:rsidRPr="00AA0B50">
        <w:rPr>
          <w:rFonts w:ascii="Arial" w:hAnsi="Arial" w:cs="Arial"/>
        </w:rPr>
        <w:t>ing</w:t>
      </w:r>
      <w:r w:rsidRPr="00AA0B50">
        <w:rPr>
          <w:rFonts w:ascii="Arial" w:hAnsi="Arial" w:cs="Arial"/>
        </w:rPr>
        <w:t xml:space="preserve"> complex relatedness network</w:t>
      </w:r>
    </w:p>
    <w:p w14:paraId="204BE3AB" w14:textId="77777777" w:rsidR="00861085" w:rsidRPr="00AA0B50" w:rsidRDefault="00861085" w:rsidP="00840831">
      <w:pPr>
        <w:spacing w:line="360" w:lineRule="auto"/>
        <w:rPr>
          <w:rFonts w:ascii="Arial" w:hAnsi="Arial" w:cs="Arial"/>
        </w:rPr>
      </w:pPr>
    </w:p>
    <w:p w14:paraId="10BF190F" w14:textId="697649A8" w:rsidR="00A001B5" w:rsidRPr="00AA0B50" w:rsidRDefault="00A001B5" w:rsidP="00840831">
      <w:pPr>
        <w:spacing w:line="360" w:lineRule="auto"/>
        <w:rPr>
          <w:rFonts w:ascii="Arial" w:hAnsi="Arial" w:cs="Arial"/>
        </w:rPr>
      </w:pPr>
      <w:r w:rsidRPr="00AA0B50">
        <w:rPr>
          <w:rFonts w:ascii="Arial" w:hAnsi="Arial" w:cs="Arial"/>
        </w:rPr>
        <w:t xml:space="preserve">The </w:t>
      </w:r>
      <w:r w:rsidR="007E2580">
        <w:rPr>
          <w:rFonts w:ascii="Arial" w:hAnsi="Arial" w:cs="Arial"/>
        </w:rPr>
        <w:t xml:space="preserve">first step of the </w:t>
      </w:r>
      <w:r w:rsidR="003B71F6" w:rsidRPr="00AA0B50">
        <w:rPr>
          <w:rFonts w:ascii="Arial" w:hAnsi="Arial" w:cs="Arial"/>
        </w:rPr>
        <w:t xml:space="preserve">relatedness </w:t>
      </w:r>
      <w:r w:rsidRPr="00AA0B50">
        <w:rPr>
          <w:rFonts w:ascii="Arial" w:hAnsi="Arial" w:cs="Arial"/>
        </w:rPr>
        <w:t xml:space="preserve">pruning process </w:t>
      </w:r>
      <w:r w:rsidR="007E2580">
        <w:rPr>
          <w:rFonts w:ascii="Arial" w:hAnsi="Arial" w:cs="Arial"/>
        </w:rPr>
        <w:t xml:space="preserve">is to </w:t>
      </w:r>
      <w:r w:rsidRPr="00AA0B50">
        <w:rPr>
          <w:rFonts w:ascii="Arial" w:hAnsi="Arial" w:cs="Arial"/>
        </w:rPr>
        <w:t xml:space="preserve">identify </w:t>
      </w:r>
      <w:r w:rsidR="00800234" w:rsidRPr="00AA0B50">
        <w:rPr>
          <w:rFonts w:ascii="Arial" w:hAnsi="Arial" w:cs="Arial"/>
        </w:rPr>
        <w:t xml:space="preserve">sets of </w:t>
      </w:r>
      <w:r w:rsidRPr="00AA0B50">
        <w:rPr>
          <w:rFonts w:ascii="Arial" w:hAnsi="Arial" w:cs="Arial"/>
        </w:rPr>
        <w:t xml:space="preserve">subjects that are related to </w:t>
      </w:r>
      <w:r w:rsidR="003B71F6" w:rsidRPr="00AA0B50">
        <w:rPr>
          <w:rFonts w:ascii="Arial" w:hAnsi="Arial" w:cs="Arial"/>
        </w:rPr>
        <w:t>each other. First</w:t>
      </w:r>
      <w:r w:rsidR="009D394E">
        <w:rPr>
          <w:rFonts w:ascii="Arial" w:hAnsi="Arial" w:cs="Arial"/>
        </w:rPr>
        <w:t>,</w:t>
      </w:r>
      <w:r w:rsidR="00695F57" w:rsidRPr="00AA0B50">
        <w:rPr>
          <w:rFonts w:ascii="Arial" w:hAnsi="Arial" w:cs="Arial"/>
        </w:rPr>
        <w:t xml:space="preserve"> subjects that are not related with any other </w:t>
      </w:r>
      <w:r w:rsidR="007353EE">
        <w:rPr>
          <w:rFonts w:ascii="Arial" w:hAnsi="Arial" w:cs="Arial"/>
        </w:rPr>
        <w:t>are</w:t>
      </w:r>
      <w:r w:rsidR="009D394E">
        <w:rPr>
          <w:rFonts w:ascii="Arial" w:hAnsi="Arial" w:cs="Arial"/>
        </w:rPr>
        <w:t xml:space="preserve"> </w:t>
      </w:r>
      <w:r w:rsidR="00695F57" w:rsidRPr="00AA0B50">
        <w:rPr>
          <w:rFonts w:ascii="Arial" w:hAnsi="Arial" w:cs="Arial"/>
        </w:rPr>
        <w:t>removed from the kinship matrix.</w:t>
      </w:r>
      <w:r w:rsidR="003B71F6" w:rsidRPr="00AA0B50">
        <w:rPr>
          <w:rFonts w:ascii="Arial" w:hAnsi="Arial" w:cs="Arial"/>
        </w:rPr>
        <w:t xml:space="preserve"> Next, pairs of subjects that are each related only to each other</w:t>
      </w:r>
      <w:r w:rsidR="00695F57" w:rsidRPr="00AA0B50">
        <w:rPr>
          <w:rFonts w:ascii="Arial" w:hAnsi="Arial" w:cs="Arial"/>
        </w:rPr>
        <w:t xml:space="preserve"> (related pairs)</w:t>
      </w:r>
      <w:r w:rsidR="003B71F6" w:rsidRPr="00AA0B50">
        <w:rPr>
          <w:rFonts w:ascii="Arial" w:hAnsi="Arial" w:cs="Arial"/>
        </w:rPr>
        <w:t xml:space="preserve"> are identified</w:t>
      </w:r>
      <w:r w:rsidR="00B57544">
        <w:rPr>
          <w:rFonts w:ascii="Arial" w:hAnsi="Arial" w:cs="Arial"/>
        </w:rPr>
        <w:t xml:space="preserve"> and </w:t>
      </w:r>
      <w:r w:rsidR="00E70258">
        <w:rPr>
          <w:rFonts w:ascii="Arial" w:hAnsi="Arial" w:cs="Arial"/>
        </w:rPr>
        <w:t>split</w:t>
      </w:r>
      <w:r w:rsidR="00E70258" w:rsidRPr="00AA0B50">
        <w:rPr>
          <w:rFonts w:ascii="Arial" w:hAnsi="Arial" w:cs="Arial"/>
        </w:rPr>
        <w:t xml:space="preserve"> </w:t>
      </w:r>
      <w:r w:rsidRPr="00AA0B50">
        <w:rPr>
          <w:rFonts w:ascii="Arial" w:hAnsi="Arial" w:cs="Arial"/>
        </w:rPr>
        <w:t>according to the phenotype prioritization criteria</w:t>
      </w:r>
      <w:r w:rsidR="0054681D">
        <w:rPr>
          <w:rFonts w:ascii="Arial" w:hAnsi="Arial" w:cs="Arial"/>
        </w:rPr>
        <w:t xml:space="preserve"> </w:t>
      </w:r>
      <w:r w:rsidR="003B71F6" w:rsidRPr="00AA0B50">
        <w:rPr>
          <w:rFonts w:ascii="Arial" w:hAnsi="Arial" w:cs="Arial"/>
        </w:rPr>
        <w:t>(Figure 1A)</w:t>
      </w:r>
      <w:r w:rsidRPr="00AA0B50">
        <w:rPr>
          <w:rFonts w:ascii="Arial" w:hAnsi="Arial" w:cs="Arial"/>
        </w:rPr>
        <w:t xml:space="preserve">. The </w:t>
      </w:r>
      <w:r w:rsidR="00800234" w:rsidRPr="00AA0B50">
        <w:rPr>
          <w:rFonts w:ascii="Arial" w:hAnsi="Arial" w:cs="Arial"/>
        </w:rPr>
        <w:t>algorithm next proceeds</w:t>
      </w:r>
      <w:r w:rsidR="00E235C3" w:rsidRPr="00AA0B50">
        <w:rPr>
          <w:rFonts w:ascii="Arial" w:hAnsi="Arial" w:cs="Arial"/>
        </w:rPr>
        <w:t xml:space="preserve"> </w:t>
      </w:r>
      <w:r w:rsidR="003B71F6" w:rsidRPr="00AA0B50">
        <w:rPr>
          <w:rFonts w:ascii="Arial" w:hAnsi="Arial" w:cs="Arial"/>
        </w:rPr>
        <w:t xml:space="preserve">stepwise increasing the relatedness group size to </w:t>
      </w:r>
      <w:r w:rsidRPr="00AA0B50">
        <w:rPr>
          <w:rFonts w:ascii="Arial" w:hAnsi="Arial" w:cs="Arial"/>
        </w:rPr>
        <w:t xml:space="preserve">tackle more </w:t>
      </w:r>
      <w:r w:rsidR="00E235C3" w:rsidRPr="00AA0B50">
        <w:rPr>
          <w:rFonts w:ascii="Arial" w:hAnsi="Arial" w:cs="Arial"/>
        </w:rPr>
        <w:t xml:space="preserve">complex </w:t>
      </w:r>
      <w:r w:rsidRPr="00AA0B50">
        <w:rPr>
          <w:rFonts w:ascii="Arial" w:hAnsi="Arial" w:cs="Arial"/>
        </w:rPr>
        <w:t>relatedness networks.</w:t>
      </w:r>
      <w:r w:rsidR="00A96D3C">
        <w:rPr>
          <w:rFonts w:ascii="Arial" w:hAnsi="Arial" w:cs="Arial"/>
        </w:rPr>
        <w:t xml:space="preserve"> </w:t>
      </w:r>
      <w:r w:rsidR="00447ED7">
        <w:rPr>
          <w:rFonts w:ascii="Arial" w:hAnsi="Arial" w:cs="Arial"/>
        </w:rPr>
        <w:t xml:space="preserve">To this end, </w:t>
      </w:r>
      <w:r w:rsidR="00A96D3C">
        <w:rPr>
          <w:rFonts w:ascii="Arial" w:hAnsi="Arial" w:cs="Arial"/>
        </w:rPr>
        <w:t xml:space="preserve">KDPS employs two </w:t>
      </w:r>
      <w:r w:rsidR="00447ED7">
        <w:rPr>
          <w:rFonts w:ascii="Arial" w:hAnsi="Arial" w:cs="Arial"/>
        </w:rPr>
        <w:t xml:space="preserve">different strategies based on the user-specified fuzziness </w:t>
      </w:r>
      <w:r w:rsidR="00447ED7" w:rsidRPr="00840831">
        <w:rPr>
          <w:rFonts w:ascii="Arial" w:hAnsi="Arial" w:cs="Arial"/>
          <w:highlight w:val="yellow"/>
        </w:rPr>
        <w:t>score</w:t>
      </w:r>
      <w:r w:rsidR="007077E7" w:rsidRPr="00840831">
        <w:rPr>
          <w:rFonts w:ascii="Arial" w:hAnsi="Arial" w:cs="Arial"/>
          <w:highlight w:val="yellow"/>
        </w:rPr>
        <w:t xml:space="preserve"> (Supplementary Figure s1)</w:t>
      </w:r>
      <w:r w:rsidR="00447ED7">
        <w:rPr>
          <w:rFonts w:ascii="Arial" w:hAnsi="Arial" w:cs="Arial"/>
        </w:rPr>
        <w:t>.</w:t>
      </w:r>
      <w:r w:rsidR="007218D7">
        <w:rPr>
          <w:rFonts w:ascii="Arial" w:hAnsi="Arial" w:cs="Arial"/>
        </w:rPr>
        <w:t xml:space="preserve"> </w:t>
      </w:r>
      <w:r w:rsidR="007218D7" w:rsidRPr="00840831">
        <w:rPr>
          <w:rFonts w:ascii="Arial" w:hAnsi="Arial" w:cs="Arial"/>
          <w:highlight w:val="yellow"/>
        </w:rPr>
        <w:t xml:space="preserve">Given a higher fuzziness score, the algorithm downplays the importances of complex network topology, de-prioritize the removal of individuals related to many other </w:t>
      </w:r>
      <w:del w:id="1" w:author="Gu, Wanjun" w:date="2025-08-26T19:03:00Z" w16du:dateUtc="2025-08-27T02:03:00Z">
        <w:r w:rsidR="007218D7" w:rsidRPr="00840831" w:rsidDel="004F7129">
          <w:rPr>
            <w:rFonts w:ascii="Arial" w:hAnsi="Arial" w:cs="Arial"/>
            <w:highlight w:val="yellow"/>
          </w:rPr>
          <w:delText xml:space="preserve">subjects, </w:delText>
        </w:r>
        <w:r w:rsidR="0022732F" w:rsidRPr="00840831" w:rsidDel="004F7129">
          <w:rPr>
            <w:rFonts w:ascii="Arial" w:hAnsi="Arial" w:cs="Arial"/>
            <w:highlight w:val="yellow"/>
          </w:rPr>
          <w:delText>and</w:delText>
        </w:r>
      </w:del>
      <w:ins w:id="2" w:author="Gu, Wanjun" w:date="2025-08-26T19:03:00Z" w16du:dateUtc="2025-08-27T02:03:00Z">
        <w:r w:rsidR="004F7129" w:rsidRPr="00840831">
          <w:rPr>
            <w:rFonts w:ascii="Arial" w:hAnsi="Arial" w:cs="Arial"/>
            <w:highlight w:val="yellow"/>
          </w:rPr>
          <w:t>subjects and</w:t>
        </w:r>
      </w:ins>
      <w:r w:rsidR="007218D7" w:rsidRPr="00840831">
        <w:rPr>
          <w:rFonts w:ascii="Arial" w:hAnsi="Arial" w:cs="Arial"/>
          <w:highlight w:val="yellow"/>
        </w:rPr>
        <w:t xml:space="preserve"> prioritize the removal of individuals with lower phenotypic weights. With lower fuzziness score, the algorithm adheres more closely to the network topology and prioritize the removal of individuals that are related to more subjects</w:t>
      </w:r>
      <w:r w:rsidR="0022732F" w:rsidRPr="00840831">
        <w:rPr>
          <w:rFonts w:ascii="Arial" w:hAnsi="Arial" w:cs="Arial"/>
          <w:highlight w:val="yellow"/>
        </w:rPr>
        <w:t xml:space="preserve"> to minimize the number of subjects that need to be removed</w:t>
      </w:r>
      <w:r w:rsidR="007218D7" w:rsidRPr="00840831">
        <w:rPr>
          <w:rFonts w:ascii="Arial" w:hAnsi="Arial" w:cs="Arial"/>
          <w:highlight w:val="yellow"/>
        </w:rPr>
        <w:t>.</w:t>
      </w:r>
      <w:r w:rsidRPr="00AA0B50">
        <w:rPr>
          <w:rFonts w:ascii="Arial" w:hAnsi="Arial" w:cs="Arial"/>
        </w:rPr>
        <w:t xml:space="preserve"> With a fuzziness score of zero, the program adopts a </w:t>
      </w:r>
      <w:r w:rsidR="00310D2E" w:rsidRPr="00AA0B50">
        <w:rPr>
          <w:rFonts w:ascii="Arial" w:hAnsi="Arial" w:cs="Arial"/>
        </w:rPr>
        <w:t xml:space="preserve">simplified </w:t>
      </w:r>
      <w:r w:rsidRPr="00AA0B50">
        <w:rPr>
          <w:rFonts w:ascii="Arial" w:hAnsi="Arial" w:cs="Arial"/>
        </w:rPr>
        <w:t>approach</w:t>
      </w:r>
      <w:r w:rsidR="00310D2E" w:rsidRPr="00AA0B50">
        <w:rPr>
          <w:rFonts w:ascii="Arial" w:hAnsi="Arial" w:cs="Arial"/>
        </w:rPr>
        <w:t xml:space="preserve"> by prioritizing </w:t>
      </w:r>
      <w:r w:rsidRPr="00AA0B50">
        <w:rPr>
          <w:rFonts w:ascii="Arial" w:hAnsi="Arial" w:cs="Arial"/>
        </w:rPr>
        <w:t xml:space="preserve">the removal of </w:t>
      </w:r>
      <w:r w:rsidR="00310D2E" w:rsidRPr="00AA0B50">
        <w:rPr>
          <w:rFonts w:ascii="Arial" w:hAnsi="Arial" w:cs="Arial"/>
        </w:rPr>
        <w:t>super-</w:t>
      </w:r>
      <w:r w:rsidRPr="00AA0B50">
        <w:rPr>
          <w:rFonts w:ascii="Arial" w:hAnsi="Arial" w:cs="Arial"/>
        </w:rPr>
        <w:t xml:space="preserve">subjects. </w:t>
      </w:r>
      <w:r w:rsidR="00310D2E" w:rsidRPr="00AA0B50">
        <w:rPr>
          <w:rFonts w:ascii="Arial" w:hAnsi="Arial" w:cs="Arial"/>
        </w:rPr>
        <w:t xml:space="preserve">Super-subjects </w:t>
      </w:r>
      <w:r w:rsidR="00E70258">
        <w:rPr>
          <w:rFonts w:ascii="Arial" w:hAnsi="Arial" w:cs="Arial"/>
        </w:rPr>
        <w:t xml:space="preserve">act as hubs, </w:t>
      </w:r>
      <w:r w:rsidR="00B57544" w:rsidRPr="00AA0B50">
        <w:rPr>
          <w:rFonts w:ascii="Arial" w:hAnsi="Arial" w:cs="Arial"/>
        </w:rPr>
        <w:t>link</w:t>
      </w:r>
      <w:r w:rsidR="00B57544">
        <w:rPr>
          <w:rFonts w:ascii="Arial" w:hAnsi="Arial" w:cs="Arial"/>
        </w:rPr>
        <w:t xml:space="preserve">ed </w:t>
      </w:r>
      <w:r w:rsidRPr="00AA0B50">
        <w:rPr>
          <w:rFonts w:ascii="Arial" w:hAnsi="Arial" w:cs="Arial"/>
        </w:rPr>
        <w:t>to multiple subjects within the network</w:t>
      </w:r>
      <w:r w:rsidR="009D394E">
        <w:rPr>
          <w:rFonts w:ascii="Arial" w:hAnsi="Arial" w:cs="Arial"/>
        </w:rPr>
        <w:t xml:space="preserve"> that are otherwise not related to each other </w:t>
      </w:r>
      <w:r w:rsidR="00E70258">
        <w:rPr>
          <w:rFonts w:ascii="Arial" w:hAnsi="Arial" w:cs="Arial"/>
        </w:rPr>
        <w:t xml:space="preserve">or </w:t>
      </w:r>
      <w:r w:rsidRPr="00AA0B50">
        <w:rPr>
          <w:rFonts w:ascii="Arial" w:hAnsi="Arial" w:cs="Arial"/>
        </w:rPr>
        <w:t xml:space="preserve">any other subjects in the study. This targeted pruning is particularly effective in cohort studies, where such super-subjects can </w:t>
      </w:r>
      <w:r w:rsidRPr="00AA0B50">
        <w:rPr>
          <w:rFonts w:ascii="Arial" w:hAnsi="Arial" w:cs="Arial"/>
        </w:rPr>
        <w:lastRenderedPageBreak/>
        <w:t xml:space="preserve">constitute a considerable portion of the network. Conversely, with a fuzziness score </w:t>
      </w:r>
      <w:r w:rsidR="009D394E">
        <w:rPr>
          <w:rFonts w:ascii="Arial" w:hAnsi="Arial" w:cs="Arial"/>
        </w:rPr>
        <w:t>greater than</w:t>
      </w:r>
      <w:r w:rsidR="009D394E" w:rsidRPr="00AA0B50">
        <w:rPr>
          <w:rFonts w:ascii="Arial" w:hAnsi="Arial" w:cs="Arial"/>
        </w:rPr>
        <w:t xml:space="preserve"> </w:t>
      </w:r>
      <w:r w:rsidRPr="00AA0B50">
        <w:rPr>
          <w:rFonts w:ascii="Arial" w:hAnsi="Arial" w:cs="Arial"/>
        </w:rPr>
        <w:t>zero, a greedy algorithm is employed, sequentially eliminating subjects</w:t>
      </w:r>
      <w:r w:rsidR="00817C8F" w:rsidRPr="00AA0B50">
        <w:rPr>
          <w:rFonts w:ascii="Arial" w:hAnsi="Arial" w:cs="Arial"/>
        </w:rPr>
        <w:t xml:space="preserve"> with the lowest phenotypic weight</w:t>
      </w:r>
      <w:r w:rsidRPr="00AA0B50">
        <w:rPr>
          <w:rFonts w:ascii="Arial" w:hAnsi="Arial" w:cs="Arial"/>
        </w:rPr>
        <w:t xml:space="preserve"> </w:t>
      </w:r>
      <w:r w:rsidR="00817C8F" w:rsidRPr="00AA0B50">
        <w:rPr>
          <w:rFonts w:ascii="Arial" w:hAnsi="Arial" w:cs="Arial"/>
        </w:rPr>
        <w:t xml:space="preserve">who are related to more than m - f subjects, where m is the number of </w:t>
      </w:r>
      <w:r w:rsidR="00F140D1" w:rsidRPr="00AA0B50">
        <w:rPr>
          <w:rFonts w:ascii="Arial" w:hAnsi="Arial" w:cs="Arial"/>
        </w:rPr>
        <w:t xml:space="preserve">related pairs </w:t>
      </w:r>
      <w:r w:rsidR="00817C8F" w:rsidRPr="00AA0B50">
        <w:rPr>
          <w:rFonts w:ascii="Arial" w:hAnsi="Arial" w:cs="Arial"/>
        </w:rPr>
        <w:t>of the subject in the cohort who is related to the most people, and f represents the fuzziness score</w:t>
      </w:r>
      <w:r w:rsidR="00817C8F" w:rsidRPr="00840831">
        <w:rPr>
          <w:rFonts w:ascii="Arial" w:hAnsi="Arial" w:cs="Arial"/>
          <w:highlight w:val="yellow"/>
        </w:rPr>
        <w:t>.</w:t>
      </w:r>
      <w:r w:rsidR="00035E53" w:rsidRPr="00840831">
        <w:rPr>
          <w:rFonts w:ascii="Arial" w:hAnsi="Arial" w:cs="Arial"/>
          <w:highlight w:val="yellow"/>
        </w:rPr>
        <w:t xml:space="preserve"> </w:t>
      </w:r>
      <w:bookmarkStart w:id="3" w:name="_Hlk203573137"/>
      <w:r w:rsidR="00035E53" w:rsidRPr="00840831">
        <w:rPr>
          <w:rFonts w:ascii="Arial" w:hAnsi="Arial" w:cs="Arial"/>
          <w:highlight w:val="yellow"/>
        </w:rPr>
        <w:t>After each iteration, the algorithm recalculates m to reflect the current maximum number of relationships in the updated network, ensuring that the pruning criterion m − f dynamically adapts to the evolving structure of the cohort. This iterative update continues until no subject exceeds the relatedness threshold and helps maintain optimal pruning sensitivity as the network is refined</w:t>
      </w:r>
      <w:r w:rsidR="00035E53" w:rsidRPr="00035E53">
        <w:rPr>
          <w:rFonts w:ascii="Arial" w:hAnsi="Arial" w:cs="Arial"/>
        </w:rPr>
        <w:t>.</w:t>
      </w:r>
      <w:r w:rsidR="00035E53">
        <w:rPr>
          <w:rFonts w:ascii="Arial" w:hAnsi="Arial" w:cs="Arial"/>
        </w:rPr>
        <w:t xml:space="preserve"> </w:t>
      </w:r>
      <w:bookmarkEnd w:id="3"/>
      <w:r w:rsidR="00035E53">
        <w:rPr>
          <w:rFonts w:ascii="Arial" w:hAnsi="Arial" w:cs="Arial"/>
        </w:rPr>
        <w:t>Eventually t</w:t>
      </w:r>
      <w:r w:rsidRPr="00AA0B50">
        <w:rPr>
          <w:rFonts w:ascii="Arial" w:hAnsi="Arial" w:cs="Arial"/>
        </w:rPr>
        <w:t xml:space="preserve">his iterative removal </w:t>
      </w:r>
      <w:r w:rsidR="00035E53">
        <w:rPr>
          <w:rFonts w:ascii="Arial" w:hAnsi="Arial" w:cs="Arial"/>
        </w:rPr>
        <w:t>completes</w:t>
      </w:r>
      <w:r w:rsidR="00035E53" w:rsidRPr="00AA0B50">
        <w:rPr>
          <w:rFonts w:ascii="Arial" w:hAnsi="Arial" w:cs="Arial"/>
        </w:rPr>
        <w:t xml:space="preserve"> </w:t>
      </w:r>
      <w:r w:rsidR="00035E53">
        <w:rPr>
          <w:rFonts w:ascii="Arial" w:hAnsi="Arial" w:cs="Arial"/>
        </w:rPr>
        <w:t>when</w:t>
      </w:r>
      <w:r w:rsidR="00035E53" w:rsidRPr="00AA0B50">
        <w:rPr>
          <w:rFonts w:ascii="Arial" w:hAnsi="Arial" w:cs="Arial"/>
        </w:rPr>
        <w:t xml:space="preserve"> </w:t>
      </w:r>
      <w:r w:rsidRPr="00AA0B50">
        <w:rPr>
          <w:rFonts w:ascii="Arial" w:hAnsi="Arial" w:cs="Arial"/>
        </w:rPr>
        <w:t xml:space="preserve">only </w:t>
      </w:r>
      <w:r w:rsidR="00F01F69">
        <w:rPr>
          <w:rFonts w:ascii="Arial" w:hAnsi="Arial" w:cs="Arial"/>
        </w:rPr>
        <w:t>un</w:t>
      </w:r>
      <w:r w:rsidRPr="00AA0B50">
        <w:rPr>
          <w:rFonts w:ascii="Arial" w:hAnsi="Arial" w:cs="Arial"/>
        </w:rPr>
        <w:t xml:space="preserve">related pairs remain, which are then subjected to a final work-up step. The culmination of this process is a curated list of subjects to be excluded, </w:t>
      </w:r>
      <w:r w:rsidR="00B57544">
        <w:rPr>
          <w:rFonts w:ascii="Arial" w:hAnsi="Arial" w:cs="Arial"/>
        </w:rPr>
        <w:t xml:space="preserve">that is used to construct </w:t>
      </w:r>
      <w:r w:rsidRPr="00AA0B50">
        <w:rPr>
          <w:rFonts w:ascii="Arial" w:hAnsi="Arial" w:cs="Arial"/>
        </w:rPr>
        <w:t>the cohort of unrelated individuals.</w:t>
      </w:r>
    </w:p>
    <w:p w14:paraId="5AA66DF5" w14:textId="77777777" w:rsidR="00A001B5" w:rsidRPr="00AA0B50" w:rsidRDefault="00A001B5" w:rsidP="00840831">
      <w:pPr>
        <w:spacing w:line="360" w:lineRule="auto"/>
        <w:rPr>
          <w:rFonts w:ascii="Arial" w:hAnsi="Arial" w:cs="Arial"/>
        </w:rPr>
      </w:pPr>
    </w:p>
    <w:p w14:paraId="6A7D8FC9" w14:textId="146AA337" w:rsidR="00FD6105" w:rsidRPr="00AA0B50" w:rsidRDefault="00FD6105" w:rsidP="00840831">
      <w:pPr>
        <w:spacing w:line="360" w:lineRule="auto"/>
        <w:rPr>
          <w:rFonts w:ascii="Arial" w:hAnsi="Arial" w:cs="Arial"/>
        </w:rPr>
      </w:pPr>
      <w:r w:rsidRPr="00AA0B50">
        <w:rPr>
          <w:rFonts w:ascii="Arial" w:hAnsi="Arial" w:cs="Arial"/>
        </w:rPr>
        <w:t>Benchmarking the method performance using simulations</w:t>
      </w:r>
    </w:p>
    <w:p w14:paraId="6C60045F" w14:textId="77777777" w:rsidR="00FD6105" w:rsidRPr="00AA0B50" w:rsidRDefault="00FD6105" w:rsidP="00840831">
      <w:pPr>
        <w:spacing w:line="360" w:lineRule="auto"/>
        <w:rPr>
          <w:rFonts w:ascii="Arial" w:hAnsi="Arial" w:cs="Arial"/>
        </w:rPr>
      </w:pPr>
    </w:p>
    <w:p w14:paraId="0F1EFEDC" w14:textId="77777777" w:rsidR="004F7129" w:rsidRDefault="005773A6" w:rsidP="00840831">
      <w:pPr>
        <w:spacing w:line="360" w:lineRule="auto"/>
        <w:rPr>
          <w:ins w:id="4" w:author="Gu, Wanjun" w:date="2025-08-26T19:06:00Z" w16du:dateUtc="2025-08-27T02:06:00Z"/>
          <w:rFonts w:ascii="Arial" w:hAnsi="Arial" w:cs="Arial"/>
        </w:rPr>
      </w:pPr>
      <w:r w:rsidRPr="00AA0B50">
        <w:rPr>
          <w:rFonts w:ascii="Arial" w:hAnsi="Arial" w:cs="Arial"/>
        </w:rPr>
        <w:t xml:space="preserve">We </w:t>
      </w:r>
      <w:r w:rsidR="00282EBA" w:rsidRPr="00AA0B50">
        <w:rPr>
          <w:rFonts w:ascii="Arial" w:hAnsi="Arial" w:cs="Arial"/>
        </w:rPr>
        <w:t>evaluate</w:t>
      </w:r>
      <w:r w:rsidRPr="00AA0B50">
        <w:rPr>
          <w:rFonts w:ascii="Arial" w:hAnsi="Arial" w:cs="Arial"/>
        </w:rPr>
        <w:t>d</w:t>
      </w:r>
      <w:r w:rsidR="00282EBA" w:rsidRPr="00AA0B50">
        <w:rPr>
          <w:rFonts w:ascii="Arial" w:hAnsi="Arial" w:cs="Arial"/>
        </w:rPr>
        <w:t xml:space="preserve"> the </w:t>
      </w:r>
      <w:r w:rsidRPr="00AA0B50">
        <w:rPr>
          <w:rFonts w:ascii="Arial" w:hAnsi="Arial" w:cs="Arial"/>
        </w:rPr>
        <w:t xml:space="preserve">performance </w:t>
      </w:r>
      <w:r w:rsidR="00282EBA" w:rsidRPr="00AA0B50">
        <w:rPr>
          <w:rFonts w:ascii="Arial" w:hAnsi="Arial" w:cs="Arial"/>
        </w:rPr>
        <w:t xml:space="preserve">of the KDPS method </w:t>
      </w:r>
      <w:r w:rsidR="00E70258">
        <w:rPr>
          <w:rFonts w:ascii="Arial" w:hAnsi="Arial" w:cs="Arial"/>
        </w:rPr>
        <w:t>vi</w:t>
      </w:r>
      <w:r w:rsidR="009D394E">
        <w:rPr>
          <w:rFonts w:ascii="Arial" w:hAnsi="Arial" w:cs="Arial"/>
        </w:rPr>
        <w:t>a</w:t>
      </w:r>
      <w:r w:rsidR="00E70258">
        <w:rPr>
          <w:rFonts w:ascii="Arial" w:hAnsi="Arial" w:cs="Arial"/>
        </w:rPr>
        <w:t xml:space="preserve"> </w:t>
      </w:r>
      <w:r w:rsidRPr="00AA0B50">
        <w:rPr>
          <w:rFonts w:ascii="Arial" w:hAnsi="Arial" w:cs="Arial"/>
        </w:rPr>
        <w:t xml:space="preserve">simulation </w:t>
      </w:r>
      <w:r w:rsidR="00E70258">
        <w:rPr>
          <w:rFonts w:ascii="Arial" w:hAnsi="Arial" w:cs="Arial"/>
        </w:rPr>
        <w:t xml:space="preserve">and </w:t>
      </w:r>
      <w:r w:rsidR="00282EBA" w:rsidRPr="00AA0B50">
        <w:rPr>
          <w:rFonts w:ascii="Arial" w:hAnsi="Arial" w:cs="Arial"/>
        </w:rPr>
        <w:t xml:space="preserve">real-world </w:t>
      </w:r>
      <w:r w:rsidR="00E70258">
        <w:rPr>
          <w:rFonts w:ascii="Arial" w:hAnsi="Arial" w:cs="Arial"/>
        </w:rPr>
        <w:t>scenarios</w:t>
      </w:r>
      <w:r w:rsidR="00282EBA" w:rsidRPr="00AA0B50">
        <w:rPr>
          <w:rFonts w:ascii="Arial" w:hAnsi="Arial" w:cs="Arial"/>
        </w:rPr>
        <w:t xml:space="preserve">. </w:t>
      </w:r>
      <w:bookmarkStart w:id="5" w:name="_Hlk203575839"/>
      <w:r w:rsidR="00874A5B" w:rsidRPr="00840831">
        <w:rPr>
          <w:rFonts w:ascii="Arial" w:hAnsi="Arial" w:cs="Arial"/>
          <w:highlight w:val="yellow"/>
        </w:rPr>
        <w:t>For simulations, a complex relatedness network (~100,000 relationship pairs)</w:t>
      </w:r>
      <w:r w:rsidR="005243A1" w:rsidRPr="00840831">
        <w:rPr>
          <w:rFonts w:ascii="Arial" w:hAnsi="Arial" w:cs="Arial"/>
          <w:highlight w:val="yellow"/>
        </w:rPr>
        <w:t xml:space="preserve"> was considered </w:t>
      </w:r>
      <w:r w:rsidR="00874A5B" w:rsidRPr="00840831">
        <w:rPr>
          <w:rFonts w:ascii="Arial" w:hAnsi="Arial" w:cs="Arial"/>
          <w:highlight w:val="yellow"/>
        </w:rPr>
        <w:t>based on the UK Biobank kinship matrix. The matrix was anonymized by removing subject identifiers and randomly permuting individual labels, preserving the underlying topology and relationship structure while ensuring de-identification</w:t>
      </w:r>
      <w:bookmarkEnd w:id="5"/>
      <w:r w:rsidR="00874A5B" w:rsidRPr="00874A5B">
        <w:rPr>
          <w:rFonts w:ascii="Arial" w:hAnsi="Arial" w:cs="Arial"/>
        </w:rPr>
        <w:t>.</w:t>
      </w:r>
      <w:r w:rsidR="00874A5B">
        <w:rPr>
          <w:rFonts w:ascii="Arial" w:hAnsi="Arial" w:cs="Arial"/>
        </w:rPr>
        <w:t xml:space="preserve"> </w:t>
      </w:r>
      <w:ins w:id="6" w:author="Gu, Wanjun" w:date="2025-08-26T19:03:00Z" w16du:dateUtc="2025-08-27T02:03:00Z">
        <w:r w:rsidR="004F7129">
          <w:rPr>
            <w:rFonts w:ascii="Arial" w:hAnsi="Arial" w:cs="Arial"/>
          </w:rPr>
          <w:t>To understand the performance of KDPS o</w:t>
        </w:r>
      </w:ins>
      <w:ins w:id="7" w:author="Gu, Wanjun" w:date="2025-08-26T19:04:00Z" w16du:dateUtc="2025-08-27T02:04:00Z">
        <w:r w:rsidR="004F7129">
          <w:rPr>
            <w:rFonts w:ascii="Arial" w:hAnsi="Arial" w:cs="Arial"/>
          </w:rPr>
          <w:t xml:space="preserve">n phenotypic traits of different modalities, </w:t>
        </w:r>
        <w:r w:rsidR="004F7129">
          <w:rPr>
            <w:rFonts w:ascii="Arial" w:hAnsi="Arial" w:cs="Arial"/>
            <w:highlight w:val="yellow"/>
          </w:rPr>
          <w:t>s</w:t>
        </w:r>
      </w:ins>
      <w:del w:id="8" w:author="Gu, Wanjun" w:date="2025-08-26T19:04:00Z" w16du:dateUtc="2025-08-27T02:04:00Z">
        <w:r w:rsidR="00874A5B" w:rsidRPr="00840831" w:rsidDel="004F7129">
          <w:rPr>
            <w:rFonts w:ascii="Arial" w:hAnsi="Arial" w:cs="Arial"/>
            <w:highlight w:val="yellow"/>
          </w:rPr>
          <w:delText>S</w:delText>
        </w:r>
      </w:del>
      <w:r w:rsidR="00874A5B" w:rsidRPr="00840831">
        <w:rPr>
          <w:rFonts w:ascii="Arial" w:hAnsi="Arial" w:cs="Arial"/>
          <w:highlight w:val="yellow"/>
        </w:rPr>
        <w:t>imulated phenotype data included three configurations: a binary trait, a categorical trait with three levels, and a quantitative trait drawn from a mean-centered, normally distributed range. Detailed simulation parameters can be found in Table 1.</w:t>
      </w:r>
      <w:ins w:id="9" w:author="Gu, Wanjun" w:date="2025-08-26T19:04:00Z" w16du:dateUtc="2025-08-27T02:04:00Z">
        <w:r w:rsidR="004F7129">
          <w:rPr>
            <w:rFonts w:ascii="Arial" w:hAnsi="Arial" w:cs="Arial"/>
          </w:rPr>
          <w:t xml:space="preserve"> </w:t>
        </w:r>
      </w:ins>
    </w:p>
    <w:p w14:paraId="3893431A" w14:textId="77777777" w:rsidR="004F7129" w:rsidRDefault="004F7129" w:rsidP="00840831">
      <w:pPr>
        <w:spacing w:line="360" w:lineRule="auto"/>
        <w:rPr>
          <w:ins w:id="10" w:author="Gu, Wanjun" w:date="2025-08-26T19:06:00Z" w16du:dateUtc="2025-08-27T02:06:00Z"/>
          <w:rFonts w:ascii="Arial" w:hAnsi="Arial" w:cs="Arial"/>
        </w:rPr>
      </w:pPr>
    </w:p>
    <w:p w14:paraId="5C23A854" w14:textId="05BA7C6B" w:rsidR="004F7129" w:rsidRDefault="00941B4A" w:rsidP="00840831">
      <w:pPr>
        <w:spacing w:line="360" w:lineRule="auto"/>
        <w:rPr>
          <w:ins w:id="11" w:author="Gu, Wanjun" w:date="2025-08-26T19:08:00Z" w16du:dateUtc="2025-08-27T02:08:00Z"/>
          <w:rFonts w:ascii="Arial" w:hAnsi="Arial" w:cs="Arial"/>
        </w:rPr>
      </w:pPr>
      <w:ins w:id="12" w:author="Gu, Wanjun" w:date="2025-08-26T19:11:00Z" w16du:dateUtc="2025-08-27T02:11:00Z">
        <w:r>
          <w:rPr>
            <w:rFonts w:ascii="Arial" w:hAnsi="Arial" w:cs="Arial"/>
          </w:rPr>
          <w:t>T</w:t>
        </w:r>
      </w:ins>
      <w:ins w:id="13" w:author="Gu, Wanjun" w:date="2025-08-26T19:04:00Z" w16du:dateUtc="2025-08-27T02:04:00Z">
        <w:r w:rsidR="004F7129">
          <w:rPr>
            <w:rFonts w:ascii="Arial" w:hAnsi="Arial" w:cs="Arial"/>
          </w:rPr>
          <w:t>o assess the impact of heritability on sub</w:t>
        </w:r>
      </w:ins>
      <w:ins w:id="14" w:author="Gu, Wanjun" w:date="2025-08-26T19:05:00Z" w16du:dateUtc="2025-08-27T02:05:00Z">
        <w:r w:rsidR="004F7129">
          <w:rPr>
            <w:rFonts w:ascii="Arial" w:hAnsi="Arial" w:cs="Arial"/>
          </w:rPr>
          <w:t xml:space="preserve">ject retention, </w:t>
        </w:r>
      </w:ins>
      <w:ins w:id="15" w:author="Gu, Wanjun" w:date="2025-08-26T19:06:00Z" w16du:dateUtc="2025-08-27T02:06:00Z">
        <w:r w:rsidR="004F7129">
          <w:rPr>
            <w:rFonts w:ascii="Arial" w:hAnsi="Arial" w:cs="Arial"/>
          </w:rPr>
          <w:t xml:space="preserve">simulated </w:t>
        </w:r>
        <w:r w:rsidR="004F7129" w:rsidRPr="004F7129">
          <w:rPr>
            <w:rFonts w:ascii="Arial" w:hAnsi="Arial" w:cs="Arial"/>
          </w:rPr>
          <w:t xml:space="preserve">phenotypic traits were assigned to subjects in a relatedness network </w:t>
        </w:r>
      </w:ins>
      <w:ins w:id="16" w:author="Gu, Wanjun" w:date="2025-08-26T19:07:00Z" w16du:dateUtc="2025-08-27T02:07:00Z">
        <w:r w:rsidR="004F7129">
          <w:rPr>
            <w:rFonts w:ascii="Arial" w:hAnsi="Arial" w:cs="Arial"/>
          </w:rPr>
          <w:t xml:space="preserve">in a stepwise manner. </w:t>
        </w:r>
        <w:r w:rsidR="004F7129" w:rsidRPr="004F7129">
          <w:rPr>
            <w:rFonts w:ascii="Arial" w:hAnsi="Arial" w:cs="Arial"/>
          </w:rPr>
          <w:t xml:space="preserve">First, seed cases were randomly assigned at 10% prevalence across all individuals. Phenotypes were then propagated to genetically related individuals using a parameter termed the </w:t>
        </w:r>
        <w:r w:rsidR="004F7129" w:rsidRPr="004F7129">
          <w:rPr>
            <w:rFonts w:ascii="Arial" w:hAnsi="Arial" w:cs="Arial"/>
          </w:rPr>
          <w:lastRenderedPageBreak/>
          <w:t xml:space="preserve">heritability </w:t>
        </w:r>
      </w:ins>
      <w:ins w:id="17" w:author="Gu, Wanjun" w:date="2025-08-26T19:08:00Z" w16du:dateUtc="2025-08-27T02:08:00Z">
        <w:r w:rsidR="004F7129">
          <w:rPr>
            <w:rFonts w:ascii="Arial" w:hAnsi="Arial" w:cs="Arial"/>
          </w:rPr>
          <w:t>indicator</w:t>
        </w:r>
      </w:ins>
      <w:ins w:id="18" w:author="Gu, Wanjun" w:date="2025-08-26T19:07:00Z" w16du:dateUtc="2025-08-27T02:07:00Z">
        <w:r w:rsidR="004F7129" w:rsidRPr="004F7129">
          <w:rPr>
            <w:rFonts w:ascii="Arial" w:hAnsi="Arial" w:cs="Arial"/>
          </w:rPr>
          <w:t>. For a given case individual, each of its relatives inherited the phenotype with probability equal to:</w:t>
        </w:r>
      </w:ins>
      <w:del w:id="19" w:author="Gu, Wanjun" w:date="2025-08-26T19:07:00Z" w16du:dateUtc="2025-08-27T02:07:00Z">
        <w:r w:rsidR="00874A5B" w:rsidRPr="00874A5B" w:rsidDel="004F7129">
          <w:rPr>
            <w:rFonts w:ascii="Arial" w:hAnsi="Arial" w:cs="Arial"/>
          </w:rPr>
          <w:delText xml:space="preserve"> </w:delText>
        </w:r>
      </w:del>
    </w:p>
    <w:p w14:paraId="33D8ED8C" w14:textId="48333D5C" w:rsidR="004F7129" w:rsidRPr="00941B4A" w:rsidRDefault="004F7129" w:rsidP="00840831">
      <w:pPr>
        <w:spacing w:line="360" w:lineRule="auto"/>
        <w:rPr>
          <w:ins w:id="20" w:author="Gu, Wanjun" w:date="2025-08-26T19:09:00Z" w16du:dateUtc="2025-08-27T02:09:00Z"/>
          <w:rFonts w:ascii="Arial" w:hAnsi="Arial" w:cs="Arial"/>
        </w:rPr>
      </w:pPr>
      <m:oMathPara>
        <m:oMath>
          <m:r>
            <w:ins w:id="21" w:author="Gu, Wanjun" w:date="2025-08-26T19:08:00Z" w16du:dateUtc="2025-08-27T02:08:00Z">
              <w:rPr>
                <w:rFonts w:ascii="Cambria Math" w:hAnsi="Cambria Math" w:cs="Arial"/>
              </w:rPr>
              <m:t>P</m:t>
            </w:ins>
          </m:r>
          <m:d>
            <m:dPr>
              <m:ctrlPr>
                <w:ins w:id="22" w:author="Gu, Wanjun" w:date="2025-08-26T19:08:00Z" w16du:dateUtc="2025-08-27T02:08:00Z">
                  <w:rPr>
                    <w:rFonts w:ascii="Cambria Math" w:hAnsi="Cambria Math" w:cs="Arial"/>
                    <w:i/>
                  </w:rPr>
                </w:ins>
              </m:ctrlPr>
            </m:dPr>
            <m:e>
              <m:r>
                <w:ins w:id="23" w:author="Gu, Wanjun" w:date="2025-08-26T19:08:00Z" w16du:dateUtc="2025-08-27T02:08:00Z">
                  <w:rPr>
                    <w:rFonts w:ascii="Cambria Math" w:hAnsi="Cambria Math" w:cs="Arial"/>
                  </w:rPr>
                  <m:t>inherit</m:t>
                </w:ins>
              </m:r>
            </m:e>
          </m:d>
          <m:r>
            <w:ins w:id="24" w:author="Gu, Wanjun" w:date="2025-08-26T19:08:00Z" w16du:dateUtc="2025-08-27T02:08:00Z">
              <w:rPr>
                <w:rFonts w:ascii="Cambria Math" w:hAnsi="Cambria Math" w:cs="Arial"/>
              </w:rPr>
              <m:t>=</m:t>
            </w:ins>
          </m:r>
          <m:r>
            <m:rPr>
              <m:sty m:val="p"/>
            </m:rPr>
            <w:rPr>
              <w:rFonts w:ascii="Cambria Math" w:hAnsi="Cambria Math" w:cs="Arial"/>
            </w:rPr>
            <m:t>min⁡</m:t>
          </m:r>
          <m:r>
            <w:ins w:id="25" w:author="Gu, Wanjun" w:date="2025-08-26T19:08:00Z" w16du:dateUtc="2025-08-27T02:08:00Z">
              <w:rPr>
                <w:rFonts w:ascii="Cambria Math" w:hAnsi="Cambria Math" w:cs="Arial"/>
              </w:rPr>
              <m:t>(1, kinship</m:t>
            </w:ins>
          </m:r>
          <m:r>
            <w:ins w:id="26" w:author="Gu, Wanjun" w:date="2025-08-26T19:09:00Z" w16du:dateUtc="2025-08-27T02:09:00Z">
              <w:rPr>
                <w:rFonts w:ascii="Cambria Math" w:hAnsi="Cambria Math" w:cs="Arial"/>
              </w:rPr>
              <m:t xml:space="preserve"> coefficient</m:t>
            </w:ins>
          </m:r>
          <m:r>
            <w:ins w:id="27" w:author="Gu, Wanjun" w:date="2025-08-26T19:09:00Z" w16du:dateUtc="2025-08-27T02:09:00Z">
              <m:rPr>
                <m:sty m:val="p"/>
              </m:rPr>
              <w:rPr>
                <w:rFonts w:ascii="Cambria Math" w:hAnsi="Cambria Math"/>
              </w:rPr>
              <m:t>×</m:t>
            </w:ins>
          </m:r>
          <m:r>
            <w:ins w:id="28" w:author="Gu, Wanjun" w:date="2025-08-26T19:09:00Z" w16du:dateUtc="2025-08-27T02:09:00Z">
              <m:rPr>
                <m:sty m:val="p"/>
              </m:rPr>
              <w:rPr>
                <w:rFonts w:ascii="Cambria Math" w:hAnsi="Cambria Math" w:cs="Arial"/>
              </w:rPr>
              <m:t>heritability indicator</m:t>
            </w:ins>
          </m:r>
          <m:r>
            <w:ins w:id="29" w:author="Gu, Wanjun" w:date="2025-08-26T19:09:00Z" w16du:dateUtc="2025-08-27T02:09:00Z">
              <m:rPr>
                <m:sty m:val="p"/>
              </m:rPr>
              <w:rPr>
                <w:rFonts w:ascii="Cambria Math" w:hAnsi="Cambria Math" w:cs="Arial"/>
              </w:rPr>
              <m:t>)</m:t>
            </w:ins>
          </m:r>
          <m:r>
            <w:ins w:id="30" w:author="Gu, Wanjun" w:date="2025-08-26T19:09:00Z" w16du:dateUtc="2025-08-27T02:09:00Z">
              <m:rPr>
                <m:sty m:val="p"/>
              </m:rPr>
              <w:rPr>
                <w:rFonts w:ascii="Cambria Math"/>
              </w:rPr>
              <m:t xml:space="preserve"> </m:t>
            </w:ins>
          </m:r>
        </m:oMath>
      </m:oMathPara>
    </w:p>
    <w:p w14:paraId="2F880F5A" w14:textId="1E7A6DAB" w:rsidR="00941B4A" w:rsidRDefault="00941B4A" w:rsidP="00840831">
      <w:pPr>
        <w:spacing w:line="360" w:lineRule="auto"/>
        <w:rPr>
          <w:ins w:id="31" w:author="Gu, Wanjun" w:date="2025-08-26T19:06:00Z" w16du:dateUtc="2025-08-27T02:06:00Z"/>
          <w:rFonts w:ascii="Arial" w:hAnsi="Arial" w:cs="Arial"/>
        </w:rPr>
      </w:pPr>
      <w:ins w:id="32" w:author="Gu, Wanjun" w:date="2025-08-26T19:09:00Z" w16du:dateUtc="2025-08-27T02:09:00Z">
        <w:r w:rsidRPr="00941B4A">
          <w:rPr>
            <w:rFonts w:ascii="Arial" w:hAnsi="Arial" w:cs="Arial"/>
          </w:rPr>
          <w:t>Thus, at a heritability multiplier of 0, no related individual could inherit the phenotype from a seed case. At small values (e.g., 0.25 or 0.5), inheritance probabilities were modest, while at very high values (e.g., ≥15), nearly all relatives of a case were assigned the phenotype. This heuristic design allowed us to model a spectrum of traits from completely non-heritable to strongly heritable.</w:t>
        </w:r>
      </w:ins>
      <w:ins w:id="33" w:author="Gu, Wanjun" w:date="2025-08-26T19:10:00Z" w16du:dateUtc="2025-08-27T02:10:00Z">
        <w:r>
          <w:rPr>
            <w:rFonts w:ascii="Arial" w:hAnsi="Arial" w:cs="Arial"/>
          </w:rPr>
          <w:t xml:space="preserve"> P</w:t>
        </w:r>
        <w:r w:rsidRPr="00941B4A">
          <w:rPr>
            <w:rFonts w:ascii="Arial" w:hAnsi="Arial" w:cs="Arial"/>
          </w:rPr>
          <w:t>henotypes</w:t>
        </w:r>
        <w:r>
          <w:rPr>
            <w:rFonts w:ascii="Arial" w:hAnsi="Arial" w:cs="Arial"/>
          </w:rPr>
          <w:t xml:space="preserve"> were simulated</w:t>
        </w:r>
        <w:r w:rsidRPr="00941B4A">
          <w:rPr>
            <w:rFonts w:ascii="Arial" w:hAnsi="Arial" w:cs="Arial"/>
          </w:rPr>
          <w:t xml:space="preserve"> at heritability multipliers of 0, 0.25, 0.5, 0.75, 1, 5, 10, 15, and 20. For each setting, three replicates were generated using fixed seeds for reproducibility. The KDPS algorithm was then applied </w:t>
        </w:r>
        <w:r>
          <w:rPr>
            <w:rFonts w:ascii="Arial" w:hAnsi="Arial" w:cs="Arial"/>
          </w:rPr>
          <w:t xml:space="preserve">with </w:t>
        </w:r>
        <w:r w:rsidRPr="00941B4A">
          <w:rPr>
            <w:rFonts w:ascii="Arial" w:hAnsi="Arial" w:cs="Arial"/>
          </w:rPr>
          <w:t>fuzziness = 0 to remove related individuals. Following pruning, we calculated</w:t>
        </w:r>
      </w:ins>
      <w:ins w:id="34" w:author="Gu, Wanjun" w:date="2025-08-26T19:11:00Z" w16du:dateUtc="2025-08-27T02:11:00Z">
        <w:r>
          <w:rPr>
            <w:rFonts w:ascii="Arial" w:hAnsi="Arial" w:cs="Arial"/>
          </w:rPr>
          <w:t xml:space="preserve"> both the </w:t>
        </w:r>
      </w:ins>
      <w:ins w:id="35" w:author="Gu, Wanjun" w:date="2025-08-26T19:10:00Z" w16du:dateUtc="2025-08-27T02:10:00Z">
        <w:r w:rsidRPr="00941B4A">
          <w:rPr>
            <w:rFonts w:ascii="Arial" w:hAnsi="Arial" w:cs="Arial"/>
          </w:rPr>
          <w:t>subject retention ratio (subjects retained / total subjects) and</w:t>
        </w:r>
      </w:ins>
      <w:ins w:id="36" w:author="Gu, Wanjun" w:date="2025-08-26T19:11:00Z" w16du:dateUtc="2025-08-27T02:11:00Z">
        <w:r>
          <w:rPr>
            <w:rFonts w:ascii="Arial" w:hAnsi="Arial" w:cs="Arial"/>
          </w:rPr>
          <w:t xml:space="preserve"> the</w:t>
        </w:r>
      </w:ins>
      <w:ins w:id="37" w:author="Gu, Wanjun" w:date="2025-08-26T19:10:00Z" w16du:dateUtc="2025-08-27T02:10:00Z">
        <w:r w:rsidRPr="00941B4A">
          <w:rPr>
            <w:rFonts w:ascii="Arial" w:hAnsi="Arial" w:cs="Arial"/>
          </w:rPr>
          <w:t xml:space="preserve"> case retention ratio (cases retained / total cases).</w:t>
        </w:r>
      </w:ins>
    </w:p>
    <w:p w14:paraId="0FBA7537" w14:textId="77777777" w:rsidR="004F7129" w:rsidRDefault="004F7129" w:rsidP="00840831">
      <w:pPr>
        <w:spacing w:line="360" w:lineRule="auto"/>
        <w:rPr>
          <w:ins w:id="38" w:author="Gu, Wanjun" w:date="2025-08-26T19:06:00Z" w16du:dateUtc="2025-08-27T02:06:00Z"/>
          <w:rFonts w:ascii="Arial" w:hAnsi="Arial" w:cs="Arial"/>
        </w:rPr>
      </w:pPr>
    </w:p>
    <w:p w14:paraId="6F5F4A88" w14:textId="0792707B" w:rsidR="00B448D9" w:rsidRPr="00AA0B50" w:rsidRDefault="00246C8F" w:rsidP="00840831">
      <w:pPr>
        <w:spacing w:line="360" w:lineRule="auto"/>
        <w:rPr>
          <w:rFonts w:ascii="Arial" w:hAnsi="Arial" w:cs="Arial"/>
        </w:rPr>
      </w:pPr>
      <w:ins w:id="39" w:author="Gu, Wanjun" w:date="2025-08-26T19:30:00Z" w16du:dateUtc="2025-08-27T02:30:00Z">
        <w:r w:rsidRPr="00246C8F">
          <w:rPr>
            <w:rFonts w:ascii="Arial" w:hAnsi="Arial" w:cs="Arial"/>
          </w:rPr>
          <w:t>Furthermore, KDPS was applied to four real-world phenotypes from the UK Biobank: schizophrenia (UKB ID 130874), acute myocardial infarction (UKB ID 131298), multiple sclerosis (UKB ID 131042), and alcohol drinking status (never drinkers, UKB ID 20117). Schizophrenia was defined using ICD-10 F20 diagnoses from hospital records (Fields 41202/41204), death registries, primary care, and self-report (Field 20002). Acute myocardial infarction was identified from hospital and death records (ICD-10 I21–I22; Fields 41202/41204, 40001/40002) and self-report (Field 20002). Multiple sclerosis was captured via “first occurrence” fields (131042, 131043; ICD-10 G35) along with self-report and hospital data. Alcohol status was derived from questionnaire Field 20117 distinguishing never versus ever drinkers.</w:t>
        </w:r>
      </w:ins>
      <w:ins w:id="40" w:author="Gu, Wanjun" w:date="2025-08-26T19:31:00Z" w16du:dateUtc="2025-08-27T02:31:00Z">
        <w:r>
          <w:rPr>
            <w:rFonts w:ascii="Arial" w:hAnsi="Arial" w:cs="Arial"/>
          </w:rPr>
          <w:t xml:space="preserve"> These phenotypic traits were extracted and harmonized with respect to the pre-calculated pair-wise kinship coefficients for all UK Biobank individuals</w:t>
        </w:r>
      </w:ins>
      <w:ins w:id="41" w:author="Gu, Wanjun" w:date="2025-08-26T19:32:00Z" w16du:dateUtc="2025-08-27T02:32:00Z">
        <w:r>
          <w:rPr>
            <w:rFonts w:ascii="Arial" w:hAnsi="Arial" w:cs="Arial"/>
          </w:rPr>
          <w:t>.</w:t>
        </w:r>
      </w:ins>
      <w:ins w:id="42" w:author="Gu, Wanjun" w:date="2025-08-26T19:30:00Z" w16du:dateUtc="2025-08-27T02:30:00Z">
        <w:r>
          <w:rPr>
            <w:rFonts w:ascii="Arial" w:hAnsi="Arial" w:cs="Arial"/>
          </w:rPr>
          <w:t xml:space="preserve"> </w:t>
        </w:r>
      </w:ins>
      <w:del w:id="43" w:author="Gu, Wanjun" w:date="2025-08-26T19:30:00Z" w16du:dateUtc="2025-08-27T02:30:00Z">
        <w:r w:rsidR="00450E67" w:rsidRPr="00AA0B50" w:rsidDel="00246C8F">
          <w:rPr>
            <w:rFonts w:ascii="Arial" w:hAnsi="Arial" w:cs="Arial"/>
          </w:rPr>
          <w:delText xml:space="preserve">Furthermore, KDPS </w:delText>
        </w:r>
        <w:r w:rsidR="00A01C3F" w:rsidDel="00246C8F">
          <w:rPr>
            <w:rFonts w:ascii="Arial" w:hAnsi="Arial" w:cs="Arial"/>
          </w:rPr>
          <w:delText xml:space="preserve">was </w:delText>
        </w:r>
        <w:r w:rsidR="00A01C3F" w:rsidRPr="00AA0B50" w:rsidDel="00246C8F">
          <w:rPr>
            <w:rFonts w:ascii="Arial" w:hAnsi="Arial" w:cs="Arial"/>
          </w:rPr>
          <w:delText xml:space="preserve">applied </w:delText>
        </w:r>
        <w:r w:rsidR="009D394E" w:rsidDel="00246C8F">
          <w:rPr>
            <w:rFonts w:ascii="Arial" w:hAnsi="Arial" w:cs="Arial"/>
          </w:rPr>
          <w:delText>to</w:delText>
        </w:r>
        <w:r w:rsidR="009D394E" w:rsidRPr="00AA0B50" w:rsidDel="00246C8F">
          <w:rPr>
            <w:rFonts w:ascii="Arial" w:hAnsi="Arial" w:cs="Arial"/>
          </w:rPr>
          <w:delText xml:space="preserve"> </w:delText>
        </w:r>
        <w:r w:rsidR="00450E67" w:rsidRPr="00AA0B50" w:rsidDel="00246C8F">
          <w:rPr>
            <w:rFonts w:ascii="Arial" w:hAnsi="Arial" w:cs="Arial"/>
          </w:rPr>
          <w:delText>real-world phenotypes in the UK Biobank dataset</w:delText>
        </w:r>
        <w:r w:rsidR="00B448D9" w:rsidDel="00246C8F">
          <w:rPr>
            <w:rFonts w:ascii="Arial" w:hAnsi="Arial" w:cs="Arial"/>
          </w:rPr>
          <w:delText xml:space="preserve">, using </w:delText>
        </w:r>
        <w:r w:rsidR="005F4D1F" w:rsidRPr="00AA0B50" w:rsidDel="00246C8F">
          <w:rPr>
            <w:rFonts w:ascii="Arial" w:hAnsi="Arial" w:cs="Arial"/>
          </w:rPr>
          <w:delText xml:space="preserve">four binary phenotypes: schizophrenia, acute myocardial infarction, multiple sclerosis and alcohol drinking (ever consumed alcohol). </w:delText>
        </w:r>
      </w:del>
      <w:r w:rsidR="005F4D1F" w:rsidRPr="00AA0B50">
        <w:rPr>
          <w:rFonts w:ascii="Arial" w:hAnsi="Arial" w:cs="Arial"/>
        </w:rPr>
        <w:t xml:space="preserve">A fuzziness score of </w:t>
      </w:r>
      <w:r w:rsidR="005913E7">
        <w:rPr>
          <w:rFonts w:ascii="Arial" w:hAnsi="Arial" w:cs="Arial"/>
        </w:rPr>
        <w:t>zero</w:t>
      </w:r>
      <w:r w:rsidR="005F4D1F" w:rsidRPr="00AA0B50">
        <w:rPr>
          <w:rFonts w:ascii="Arial" w:hAnsi="Arial" w:cs="Arial"/>
        </w:rPr>
        <w:t xml:space="preserve"> was used and results were compared between the approach where phenotypic </w:t>
      </w:r>
      <w:r w:rsidR="00B57544">
        <w:rPr>
          <w:rFonts w:ascii="Arial" w:hAnsi="Arial" w:cs="Arial"/>
        </w:rPr>
        <w:t>prioritization</w:t>
      </w:r>
      <w:r w:rsidR="00B57544" w:rsidRPr="00AA0B50">
        <w:rPr>
          <w:rFonts w:ascii="Arial" w:hAnsi="Arial" w:cs="Arial"/>
        </w:rPr>
        <w:t xml:space="preserve"> </w:t>
      </w:r>
      <w:r w:rsidR="005F4D1F" w:rsidRPr="00AA0B50">
        <w:rPr>
          <w:rFonts w:ascii="Arial" w:hAnsi="Arial" w:cs="Arial"/>
        </w:rPr>
        <w:t xml:space="preserve">was considered (phenotype-aware) and </w:t>
      </w:r>
      <w:r w:rsidR="00A01C3F">
        <w:rPr>
          <w:rFonts w:ascii="Arial" w:hAnsi="Arial" w:cs="Arial"/>
        </w:rPr>
        <w:t xml:space="preserve">in which </w:t>
      </w:r>
      <w:r w:rsidR="005F4D1F" w:rsidRPr="00AA0B50">
        <w:rPr>
          <w:rFonts w:ascii="Arial" w:hAnsi="Arial" w:cs="Arial"/>
        </w:rPr>
        <w:t xml:space="preserve">phenotypic information </w:t>
      </w:r>
      <w:r w:rsidR="00B57544">
        <w:rPr>
          <w:rFonts w:ascii="Arial" w:hAnsi="Arial" w:cs="Arial"/>
        </w:rPr>
        <w:t xml:space="preserve">ignored </w:t>
      </w:r>
      <w:r w:rsidR="005F4D1F" w:rsidRPr="00AA0B50">
        <w:rPr>
          <w:rFonts w:ascii="Arial" w:hAnsi="Arial" w:cs="Arial"/>
        </w:rPr>
        <w:t>(phenotype-naïve).</w:t>
      </w:r>
      <w:r w:rsidR="00B448D9">
        <w:rPr>
          <w:rFonts w:ascii="Arial" w:hAnsi="Arial" w:cs="Arial"/>
        </w:rPr>
        <w:t xml:space="preserve"> All testing was performed using a </w:t>
      </w:r>
      <w:r w:rsidR="00B448D9" w:rsidRPr="00AA0B50">
        <w:rPr>
          <w:rFonts w:ascii="Arial" w:hAnsi="Arial" w:cs="Arial"/>
        </w:rPr>
        <w:t>single thread</w:t>
      </w:r>
      <w:r w:rsidR="00B448D9">
        <w:rPr>
          <w:rFonts w:ascii="Arial" w:hAnsi="Arial" w:cs="Arial"/>
        </w:rPr>
        <w:t xml:space="preserve"> job (</w:t>
      </w:r>
      <w:r w:rsidR="00B448D9" w:rsidRPr="007809AB">
        <w:rPr>
          <w:rFonts w:ascii="Arial" w:hAnsi="Arial" w:cs="Arial"/>
        </w:rPr>
        <w:t>Intel(R) Xeon(R) CPU E5-4650 v3 @ 2.10GHz</w:t>
      </w:r>
      <w:r w:rsidR="00B448D9">
        <w:rPr>
          <w:rFonts w:ascii="Arial" w:hAnsi="Arial" w:cs="Arial"/>
        </w:rPr>
        <w:t>)</w:t>
      </w:r>
      <w:r w:rsidR="00B448D9" w:rsidRPr="00AA0B50">
        <w:rPr>
          <w:rFonts w:ascii="Arial" w:hAnsi="Arial" w:cs="Arial"/>
        </w:rPr>
        <w:t xml:space="preserve"> and 4 Gb of memory</w:t>
      </w:r>
      <w:r w:rsidR="00B3698B">
        <w:rPr>
          <w:rFonts w:ascii="Arial" w:hAnsi="Arial" w:cs="Arial"/>
        </w:rPr>
        <w:t>.</w:t>
      </w:r>
    </w:p>
    <w:p w14:paraId="62DA2EF8" w14:textId="77777777" w:rsidR="00282EBA" w:rsidRPr="00AA0B50" w:rsidRDefault="00282EBA" w:rsidP="00840831">
      <w:pPr>
        <w:spacing w:line="360" w:lineRule="auto"/>
        <w:rPr>
          <w:rFonts w:ascii="Arial" w:hAnsi="Arial" w:cs="Arial"/>
        </w:rPr>
      </w:pPr>
    </w:p>
    <w:p w14:paraId="5975F516" w14:textId="1D482F4D" w:rsidR="00282EBA" w:rsidRPr="00AA0B50" w:rsidRDefault="00B15FB4" w:rsidP="00840831">
      <w:pPr>
        <w:spacing w:line="360" w:lineRule="auto"/>
        <w:rPr>
          <w:rFonts w:ascii="Arial" w:hAnsi="Arial" w:cs="Arial"/>
          <w:b/>
          <w:bCs/>
        </w:rPr>
      </w:pPr>
      <w:r w:rsidRPr="00AA0B50">
        <w:rPr>
          <w:rFonts w:ascii="Arial" w:hAnsi="Arial" w:cs="Arial"/>
          <w:b/>
          <w:bCs/>
        </w:rPr>
        <w:lastRenderedPageBreak/>
        <w:t>Result</w:t>
      </w:r>
      <w:r w:rsidR="00E323E0" w:rsidRPr="00AA0B50">
        <w:rPr>
          <w:rFonts w:ascii="Arial" w:hAnsi="Arial" w:cs="Arial"/>
          <w:b/>
          <w:bCs/>
        </w:rPr>
        <w:t>s</w:t>
      </w:r>
    </w:p>
    <w:p w14:paraId="1EDA86DA" w14:textId="77777777" w:rsidR="001A1315" w:rsidRPr="00AA0B50" w:rsidRDefault="001A1315" w:rsidP="00840831">
      <w:pPr>
        <w:spacing w:line="360" w:lineRule="auto"/>
        <w:rPr>
          <w:rFonts w:ascii="Arial" w:hAnsi="Arial" w:cs="Arial"/>
          <w:b/>
          <w:bCs/>
        </w:rPr>
      </w:pPr>
    </w:p>
    <w:p w14:paraId="70345762" w14:textId="5B643F28" w:rsidR="00010B85" w:rsidRPr="00AA0B50" w:rsidRDefault="004C13BF" w:rsidP="00840831">
      <w:pPr>
        <w:spacing w:line="360" w:lineRule="auto"/>
        <w:rPr>
          <w:rFonts w:ascii="Arial" w:hAnsi="Arial" w:cs="Arial"/>
        </w:rPr>
      </w:pPr>
      <w:r w:rsidRPr="00AA0B50">
        <w:rPr>
          <w:rFonts w:ascii="Arial" w:hAnsi="Arial" w:cs="Arial"/>
        </w:rPr>
        <w:t>Simulation test results</w:t>
      </w:r>
    </w:p>
    <w:p w14:paraId="540CF5AA" w14:textId="77777777" w:rsidR="001A1315" w:rsidRPr="00AA0B50" w:rsidRDefault="001A1315" w:rsidP="00840831">
      <w:pPr>
        <w:spacing w:line="360" w:lineRule="auto"/>
        <w:rPr>
          <w:rFonts w:ascii="Arial" w:hAnsi="Arial" w:cs="Arial"/>
        </w:rPr>
      </w:pPr>
    </w:p>
    <w:p w14:paraId="25149A7D" w14:textId="02995E22" w:rsidR="004C13BF" w:rsidRPr="00AA0B50" w:rsidRDefault="00941B4A" w:rsidP="00840831">
      <w:pPr>
        <w:spacing w:line="360" w:lineRule="auto"/>
        <w:rPr>
          <w:rFonts w:ascii="Arial" w:hAnsi="Arial" w:cs="Arial"/>
        </w:rPr>
      </w:pPr>
      <w:ins w:id="44" w:author="Gu, Wanjun" w:date="2025-08-26T19:16:00Z" w16du:dateUtc="2025-08-27T02:16:00Z">
        <w:r w:rsidRPr="00941B4A">
          <w:rPr>
            <w:rFonts w:ascii="Arial" w:hAnsi="Arial" w:cs="Arial"/>
          </w:rPr>
          <w:t xml:space="preserve">In both simulations and real-world applications, KDPS successfully pruned the complex relatedness networks, resulting in a final dataset of entirely unrelated individuals after kinship decoupling. Because KDPS only requires kinship matrix files and phenotype files as inputs, its memory footprint remained modest, never exceeding </w:t>
        </w:r>
      </w:ins>
      <w:ins w:id="45" w:author="Gu, Wanjun" w:date="2025-08-26T19:33:00Z" w16du:dateUtc="2025-08-27T02:33:00Z">
        <w:r w:rsidR="00246C8F">
          <w:rPr>
            <w:rFonts w:ascii="Arial" w:hAnsi="Arial" w:cs="Arial"/>
          </w:rPr>
          <w:t>4</w:t>
        </w:r>
      </w:ins>
      <w:ins w:id="46" w:author="Gu, Wanjun" w:date="2025-08-26T19:16:00Z" w16du:dateUtc="2025-08-27T02:16:00Z">
        <w:r w:rsidRPr="00941B4A">
          <w:rPr>
            <w:rFonts w:ascii="Arial" w:hAnsi="Arial" w:cs="Arial"/>
          </w:rPr>
          <w:t xml:space="preserve"> GB of RAM. This makes the method practical and accessible on most consumer-grade computers and standard </w:t>
        </w:r>
        <w:proofErr w:type="spellStart"/>
        <w:r w:rsidRPr="00941B4A">
          <w:rPr>
            <w:rFonts w:ascii="Arial" w:hAnsi="Arial" w:cs="Arial"/>
          </w:rPr>
          <w:t>workstations.</w:t>
        </w:r>
        <w:r>
          <w:rPr>
            <w:rFonts w:ascii="Arial" w:hAnsi="Arial" w:cs="Arial"/>
          </w:rPr>
          <w:t xml:space="preserve"> </w:t>
        </w:r>
      </w:ins>
      <w:r w:rsidR="007809AB">
        <w:rPr>
          <w:rFonts w:ascii="Arial" w:hAnsi="Arial" w:cs="Arial"/>
        </w:rPr>
        <w:t>T</w:t>
      </w:r>
      <w:r w:rsidR="007809AB" w:rsidRPr="00AA0B50">
        <w:rPr>
          <w:rFonts w:ascii="Arial" w:hAnsi="Arial" w:cs="Arial"/>
        </w:rPr>
        <w:t>h</w:t>
      </w:r>
      <w:proofErr w:type="spellEnd"/>
      <w:r w:rsidR="007809AB" w:rsidRPr="00AA0B50">
        <w:rPr>
          <w:rFonts w:ascii="Arial" w:hAnsi="Arial" w:cs="Arial"/>
        </w:rPr>
        <w:t xml:space="preserve">e </w:t>
      </w:r>
      <w:r w:rsidR="007809AB">
        <w:rPr>
          <w:rFonts w:ascii="Arial" w:hAnsi="Arial" w:cs="Arial"/>
        </w:rPr>
        <w:t xml:space="preserve">computational </w:t>
      </w:r>
      <w:r w:rsidR="007809AB" w:rsidRPr="00AA0B50">
        <w:rPr>
          <w:rFonts w:ascii="Arial" w:hAnsi="Arial" w:cs="Arial"/>
        </w:rPr>
        <w:t>time required by KDPS exhibits a logarithmic dependency on the aggregate level of relatedness among subjects, as demonstrated in simulations with increasing number of relatedness, where fuzziness score was set at zero (Figure 1</w:t>
      </w:r>
      <w:r w:rsidR="007353EE">
        <w:rPr>
          <w:rFonts w:ascii="Arial" w:hAnsi="Arial" w:cs="Arial"/>
        </w:rPr>
        <w:t>B</w:t>
      </w:r>
      <w:r w:rsidR="007809AB" w:rsidRPr="00AA0B50">
        <w:rPr>
          <w:rFonts w:ascii="Arial" w:hAnsi="Arial" w:cs="Arial"/>
        </w:rPr>
        <w:t xml:space="preserve">). </w:t>
      </w:r>
      <w:r w:rsidR="007809AB">
        <w:rPr>
          <w:rFonts w:ascii="Arial" w:hAnsi="Arial" w:cs="Arial"/>
        </w:rPr>
        <w:t>Similarly, the</w:t>
      </w:r>
      <w:r w:rsidR="00A01C3F">
        <w:rPr>
          <w:rFonts w:ascii="Arial" w:hAnsi="Arial" w:cs="Arial"/>
        </w:rPr>
        <w:t xml:space="preserve"> </w:t>
      </w:r>
      <w:r w:rsidR="007809AB">
        <w:rPr>
          <w:rFonts w:ascii="Arial" w:hAnsi="Arial" w:cs="Arial"/>
        </w:rPr>
        <w:t xml:space="preserve">computational time </w:t>
      </w:r>
      <w:r w:rsidR="005773A6" w:rsidRPr="00AA0B50">
        <w:rPr>
          <w:rFonts w:ascii="Arial" w:hAnsi="Arial" w:cs="Arial"/>
        </w:rPr>
        <w:t>increase</w:t>
      </w:r>
      <w:r w:rsidR="002237CB" w:rsidRPr="00AA0B50">
        <w:rPr>
          <w:rFonts w:ascii="Arial" w:hAnsi="Arial" w:cs="Arial"/>
        </w:rPr>
        <w:t>s</w:t>
      </w:r>
      <w:r w:rsidR="005773A6" w:rsidRPr="00AA0B50">
        <w:rPr>
          <w:rFonts w:ascii="Arial" w:hAnsi="Arial" w:cs="Arial"/>
        </w:rPr>
        <w:t xml:space="preserve"> </w:t>
      </w:r>
      <w:r w:rsidR="004C13BF" w:rsidRPr="00AA0B50">
        <w:rPr>
          <w:rFonts w:ascii="Arial" w:hAnsi="Arial" w:cs="Arial"/>
        </w:rPr>
        <w:t>logarithmically in relation to increas</w:t>
      </w:r>
      <w:r w:rsidR="002010D2" w:rsidRPr="00AA0B50">
        <w:rPr>
          <w:rFonts w:ascii="Arial" w:hAnsi="Arial" w:cs="Arial"/>
        </w:rPr>
        <w:t xml:space="preserve">ing </w:t>
      </w:r>
      <w:r w:rsidR="004C13BF" w:rsidRPr="00AA0B50">
        <w:rPr>
          <w:rFonts w:ascii="Arial" w:hAnsi="Arial" w:cs="Arial"/>
        </w:rPr>
        <w:t>fuzziness score, adhering to an approximate O(log(n)) complexity. Specifically, with a dataset comprising 50</w:t>
      </w:r>
      <w:r w:rsidR="005913E7">
        <w:rPr>
          <w:rFonts w:ascii="Arial" w:hAnsi="Arial" w:cs="Arial"/>
        </w:rPr>
        <w:t xml:space="preserve"> </w:t>
      </w:r>
      <w:r w:rsidR="004C13BF" w:rsidRPr="00AA0B50">
        <w:rPr>
          <w:rFonts w:ascii="Arial" w:hAnsi="Arial" w:cs="Arial"/>
        </w:rPr>
        <w:t>000 subjects</w:t>
      </w:r>
      <w:r w:rsidR="00A718C9" w:rsidRPr="00AA0B50">
        <w:rPr>
          <w:rFonts w:ascii="Arial" w:hAnsi="Arial" w:cs="Arial"/>
        </w:rPr>
        <w:t xml:space="preserve"> with over 10</w:t>
      </w:r>
      <w:r w:rsidR="005913E7">
        <w:rPr>
          <w:rFonts w:ascii="Arial" w:hAnsi="Arial" w:cs="Arial"/>
        </w:rPr>
        <w:t xml:space="preserve"> </w:t>
      </w:r>
      <w:r w:rsidR="00A718C9" w:rsidRPr="00AA0B50">
        <w:rPr>
          <w:rFonts w:ascii="Arial" w:hAnsi="Arial" w:cs="Arial"/>
        </w:rPr>
        <w:t>000 relationship</w:t>
      </w:r>
      <w:r w:rsidR="00B448D9">
        <w:rPr>
          <w:rFonts w:ascii="Arial" w:hAnsi="Arial" w:cs="Arial"/>
        </w:rPr>
        <w:t xml:space="preserve"> pairs</w:t>
      </w:r>
      <w:r w:rsidR="004C13BF" w:rsidRPr="00AA0B50">
        <w:rPr>
          <w:rFonts w:ascii="Arial" w:hAnsi="Arial" w:cs="Arial"/>
        </w:rPr>
        <w:t xml:space="preserve"> the execution time of KDPS spans approximately 1.5 minutes at a fuzziness score of zero, </w:t>
      </w:r>
      <w:r w:rsidR="005773A6" w:rsidRPr="00AA0B50">
        <w:rPr>
          <w:rFonts w:ascii="Arial" w:hAnsi="Arial" w:cs="Arial"/>
        </w:rPr>
        <w:t xml:space="preserve">increasing to </w:t>
      </w:r>
      <w:r w:rsidR="004C13BF" w:rsidRPr="00AA0B50">
        <w:rPr>
          <w:rFonts w:ascii="Arial" w:hAnsi="Arial" w:cs="Arial"/>
        </w:rPr>
        <w:t xml:space="preserve">over 10 minutes when the fuzziness score is </w:t>
      </w:r>
      <w:r w:rsidR="002010D2" w:rsidRPr="00AA0B50">
        <w:rPr>
          <w:rFonts w:ascii="Arial" w:hAnsi="Arial" w:cs="Arial"/>
        </w:rPr>
        <w:t xml:space="preserve">set </w:t>
      </w:r>
      <w:r w:rsidR="004C13BF" w:rsidRPr="00AA0B50">
        <w:rPr>
          <w:rFonts w:ascii="Arial" w:hAnsi="Arial" w:cs="Arial"/>
        </w:rPr>
        <w:t>to 10 (Figure 1</w:t>
      </w:r>
      <w:r w:rsidR="007353EE">
        <w:rPr>
          <w:rFonts w:ascii="Arial" w:hAnsi="Arial" w:cs="Arial"/>
        </w:rPr>
        <w:t>C</w:t>
      </w:r>
      <w:r w:rsidR="004C13BF" w:rsidRPr="00AA0B50">
        <w:rPr>
          <w:rFonts w:ascii="Arial" w:hAnsi="Arial" w:cs="Arial"/>
        </w:rPr>
        <w:t xml:space="preserve">). </w:t>
      </w:r>
      <w:r w:rsidR="007809AB">
        <w:rPr>
          <w:rFonts w:ascii="Arial" w:hAnsi="Arial" w:cs="Arial"/>
        </w:rPr>
        <w:t xml:space="preserve">Notably, in simulations with ‘UK Biobank’ scale complex related network (~100 000 related pairs) </w:t>
      </w:r>
      <w:r w:rsidR="00B57544" w:rsidRPr="00AA0B50">
        <w:rPr>
          <w:rFonts w:ascii="Arial" w:hAnsi="Arial" w:cs="Arial"/>
        </w:rPr>
        <w:t xml:space="preserve">KDPS computational time </w:t>
      </w:r>
      <w:r w:rsidR="007809AB">
        <w:rPr>
          <w:rFonts w:ascii="Arial" w:hAnsi="Arial" w:cs="Arial"/>
        </w:rPr>
        <w:t>was under 15 minutes</w:t>
      </w:r>
      <w:r w:rsidR="007809AB" w:rsidRPr="00AA0B50">
        <w:rPr>
          <w:rFonts w:ascii="Arial" w:hAnsi="Arial" w:cs="Arial"/>
        </w:rPr>
        <w:t xml:space="preserve">. Real world computation times may diverge, influenced by the intricacy of the relatedness network and additional factors such as the </w:t>
      </w:r>
      <w:r w:rsidR="00B57544">
        <w:rPr>
          <w:rFonts w:ascii="Arial" w:hAnsi="Arial" w:cs="Arial"/>
        </w:rPr>
        <w:t xml:space="preserve">relatedness cutoff and </w:t>
      </w:r>
      <w:r w:rsidR="007809AB" w:rsidRPr="00AA0B50">
        <w:rPr>
          <w:rFonts w:ascii="Arial" w:hAnsi="Arial" w:cs="Arial"/>
        </w:rPr>
        <w:t xml:space="preserve">fuzziness score. </w:t>
      </w:r>
    </w:p>
    <w:p w14:paraId="49C65D9A" w14:textId="77777777" w:rsidR="002D63BB" w:rsidRPr="00AA0B50" w:rsidRDefault="002D63BB" w:rsidP="00840831">
      <w:pPr>
        <w:spacing w:line="360" w:lineRule="auto"/>
        <w:rPr>
          <w:rFonts w:ascii="Arial" w:hAnsi="Arial" w:cs="Arial"/>
        </w:rPr>
      </w:pPr>
    </w:p>
    <w:p w14:paraId="75ACCD41" w14:textId="4DEA8818" w:rsidR="00C814D9" w:rsidRDefault="00460129" w:rsidP="00840831">
      <w:pPr>
        <w:spacing w:line="360" w:lineRule="auto"/>
        <w:rPr>
          <w:ins w:id="47" w:author="Gu, Wanjun" w:date="2025-08-26T18:56:00Z" w16du:dateUtc="2025-08-27T01:56:00Z"/>
          <w:rFonts w:ascii="Arial" w:hAnsi="Arial" w:cs="Arial"/>
        </w:rPr>
      </w:pPr>
      <w:r w:rsidRPr="00AA0B50">
        <w:rPr>
          <w:rFonts w:ascii="Arial" w:hAnsi="Arial" w:cs="Arial"/>
        </w:rPr>
        <w:t xml:space="preserve">In addition to </w:t>
      </w:r>
      <w:r w:rsidR="00D351B5">
        <w:rPr>
          <w:rFonts w:ascii="Arial" w:hAnsi="Arial" w:cs="Arial"/>
        </w:rPr>
        <w:t>increased</w:t>
      </w:r>
      <w:r w:rsidR="00D351B5" w:rsidRPr="00AA0B50">
        <w:rPr>
          <w:rFonts w:ascii="Arial" w:hAnsi="Arial" w:cs="Arial"/>
        </w:rPr>
        <w:t xml:space="preserve"> </w:t>
      </w:r>
      <w:r w:rsidR="007F5880" w:rsidRPr="00AA0B50">
        <w:rPr>
          <w:rFonts w:ascii="Arial" w:hAnsi="Arial" w:cs="Arial"/>
        </w:rPr>
        <w:t xml:space="preserve">computational </w:t>
      </w:r>
      <w:r w:rsidR="00D351B5">
        <w:rPr>
          <w:rFonts w:ascii="Arial" w:hAnsi="Arial" w:cs="Arial"/>
        </w:rPr>
        <w:t>demand</w:t>
      </w:r>
      <w:r w:rsidR="007F5880" w:rsidRPr="00AA0B50">
        <w:rPr>
          <w:rFonts w:ascii="Arial" w:hAnsi="Arial" w:cs="Arial"/>
        </w:rPr>
        <w:t xml:space="preserve">, </w:t>
      </w:r>
      <w:r w:rsidRPr="00AA0B50">
        <w:rPr>
          <w:rFonts w:ascii="Arial" w:hAnsi="Arial" w:cs="Arial"/>
        </w:rPr>
        <w:t>the choice of fuzziness score</w:t>
      </w:r>
      <w:r w:rsidR="007F5880" w:rsidRPr="00AA0B50">
        <w:rPr>
          <w:rFonts w:ascii="Arial" w:hAnsi="Arial" w:cs="Arial"/>
        </w:rPr>
        <w:t xml:space="preserve"> also subtly influence</w:t>
      </w:r>
      <w:r w:rsidRPr="00AA0B50">
        <w:rPr>
          <w:rFonts w:ascii="Arial" w:hAnsi="Arial" w:cs="Arial"/>
        </w:rPr>
        <w:t>s</w:t>
      </w:r>
      <w:r w:rsidR="007F5880" w:rsidRPr="00AA0B50">
        <w:rPr>
          <w:rFonts w:ascii="Arial" w:hAnsi="Arial" w:cs="Arial"/>
        </w:rPr>
        <w:t xml:space="preserve"> the retention ratio, defined as the percentage of subjects</w:t>
      </w:r>
      <w:r w:rsidR="003E4B04" w:rsidRPr="00AA0B50">
        <w:rPr>
          <w:rFonts w:ascii="Arial" w:hAnsi="Arial" w:cs="Arial"/>
        </w:rPr>
        <w:t xml:space="preserve"> </w:t>
      </w:r>
      <w:r w:rsidR="007F5880" w:rsidRPr="00AA0B50">
        <w:rPr>
          <w:rFonts w:ascii="Arial" w:hAnsi="Arial" w:cs="Arial"/>
        </w:rPr>
        <w:t>remaining after kinship decoupling</w:t>
      </w:r>
      <w:r w:rsidRPr="00AA0B50">
        <w:rPr>
          <w:rFonts w:ascii="Arial" w:hAnsi="Arial" w:cs="Arial"/>
        </w:rPr>
        <w:t xml:space="preserve"> compared to the original total</w:t>
      </w:r>
      <w:r w:rsidR="009E02C8" w:rsidRPr="00AA0B50">
        <w:rPr>
          <w:rFonts w:ascii="Arial" w:hAnsi="Arial" w:cs="Arial"/>
        </w:rPr>
        <w:t>.</w:t>
      </w:r>
      <w:r w:rsidR="004C13BF" w:rsidRPr="00AA0B50">
        <w:rPr>
          <w:rFonts w:ascii="Arial" w:hAnsi="Arial" w:cs="Arial"/>
        </w:rPr>
        <w:t xml:space="preserve"> For instance, in a simulation involving 50</w:t>
      </w:r>
      <w:r w:rsidR="005913E7">
        <w:rPr>
          <w:rFonts w:ascii="Arial" w:hAnsi="Arial" w:cs="Arial"/>
        </w:rPr>
        <w:t xml:space="preserve"> </w:t>
      </w:r>
      <w:r w:rsidR="004C13BF" w:rsidRPr="00AA0B50">
        <w:rPr>
          <w:rFonts w:ascii="Arial" w:hAnsi="Arial" w:cs="Arial"/>
        </w:rPr>
        <w:t>000 subjects, fuzziness score</w:t>
      </w:r>
      <w:r w:rsidR="005753A6">
        <w:rPr>
          <w:rFonts w:ascii="Arial" w:hAnsi="Arial" w:cs="Arial"/>
        </w:rPr>
        <w:t>s</w:t>
      </w:r>
      <w:r w:rsidR="004C13BF" w:rsidRPr="00AA0B50">
        <w:rPr>
          <w:rFonts w:ascii="Arial" w:hAnsi="Arial" w:cs="Arial"/>
        </w:rPr>
        <w:t xml:space="preserve"> </w:t>
      </w:r>
      <w:r w:rsidR="005753A6">
        <w:rPr>
          <w:rFonts w:ascii="Arial" w:hAnsi="Arial" w:cs="Arial"/>
        </w:rPr>
        <w:t xml:space="preserve">range </w:t>
      </w:r>
      <w:r w:rsidR="004C13BF" w:rsidRPr="00AA0B50">
        <w:rPr>
          <w:rFonts w:ascii="Arial" w:hAnsi="Arial" w:cs="Arial"/>
        </w:rPr>
        <w:t>from zero to ten marginally reduces the retention ratio from 0.51 to 0.49 (Figure 1D).</w:t>
      </w:r>
      <w:r w:rsidR="00AF7C4C">
        <w:rPr>
          <w:rFonts w:ascii="Arial" w:hAnsi="Arial" w:cs="Arial"/>
        </w:rPr>
        <w:t xml:space="preserve"> </w:t>
      </w:r>
      <w:bookmarkStart w:id="48" w:name="_Hlk203574512"/>
      <w:r w:rsidR="00AF7C4C" w:rsidRPr="00840831">
        <w:rPr>
          <w:rFonts w:ascii="Arial" w:hAnsi="Arial" w:cs="Arial"/>
          <w:highlight w:val="yellow"/>
        </w:rPr>
        <w:t xml:space="preserve">In </w:t>
      </w:r>
      <w:r w:rsidR="0065272D">
        <w:rPr>
          <w:rFonts w:ascii="Arial" w:hAnsi="Arial" w:cs="Arial"/>
          <w:highlight w:val="yellow"/>
        </w:rPr>
        <w:t>biobank scale</w:t>
      </w:r>
      <w:r w:rsidR="00AF7C4C" w:rsidRPr="00840831">
        <w:rPr>
          <w:rFonts w:ascii="Arial" w:hAnsi="Arial" w:cs="Arial"/>
          <w:highlight w:val="yellow"/>
        </w:rPr>
        <w:t xml:space="preserve"> cohorts such as the UK Biobank, most relatedness </w:t>
      </w:r>
      <w:r w:rsidR="00874A5B" w:rsidRPr="00840831">
        <w:rPr>
          <w:rFonts w:ascii="Arial" w:hAnsi="Arial" w:cs="Arial"/>
          <w:highlight w:val="yellow"/>
        </w:rPr>
        <w:t>is</w:t>
      </w:r>
      <w:r w:rsidR="00AF7C4C" w:rsidRPr="00840831">
        <w:rPr>
          <w:rFonts w:ascii="Arial" w:hAnsi="Arial" w:cs="Arial"/>
          <w:highlight w:val="yellow"/>
        </w:rPr>
        <w:t xml:space="preserve"> expected to be pair-wise relationships instead of complex relatedness networks (Supplementary Figure </w:t>
      </w:r>
      <w:r w:rsidR="0065272D">
        <w:rPr>
          <w:rFonts w:ascii="Arial" w:hAnsi="Arial" w:cs="Arial"/>
          <w:highlight w:val="yellow"/>
        </w:rPr>
        <w:t>S</w:t>
      </w:r>
      <w:r w:rsidR="00AF7C4C" w:rsidRPr="00840831">
        <w:rPr>
          <w:rFonts w:ascii="Arial" w:hAnsi="Arial" w:cs="Arial"/>
          <w:highlight w:val="yellow"/>
        </w:rPr>
        <w:t xml:space="preserve">2). Accordingly, KDPS can resolve most relatedness scenarios with a fuzziness score of 0, which offers a practical default for balancing decoupling and phenotype retention. In cases involving complex </w:t>
      </w:r>
      <w:r w:rsidR="00AF7C4C" w:rsidRPr="00840831">
        <w:rPr>
          <w:rFonts w:ascii="Arial" w:hAnsi="Arial" w:cs="Arial"/>
          <w:highlight w:val="yellow"/>
        </w:rPr>
        <w:lastRenderedPageBreak/>
        <w:t>relatedness networks or ultra-rare phenotypes, a higher fuzziness score (e.g., 3 - 5) may be warranted to prioritize phenotype over topology</w:t>
      </w:r>
      <w:bookmarkEnd w:id="48"/>
      <w:r w:rsidR="00AF7C4C" w:rsidRPr="00840831">
        <w:rPr>
          <w:rFonts w:ascii="Arial" w:hAnsi="Arial" w:cs="Arial"/>
          <w:highlight w:val="yellow"/>
        </w:rPr>
        <w:t>.</w:t>
      </w:r>
      <w:r w:rsidR="00AF7C4C">
        <w:rPr>
          <w:rFonts w:ascii="Arial" w:hAnsi="Arial" w:cs="Arial"/>
        </w:rPr>
        <w:t xml:space="preserve"> </w:t>
      </w:r>
    </w:p>
    <w:p w14:paraId="590DB1DD" w14:textId="77777777" w:rsidR="00C814D9" w:rsidRDefault="00C814D9" w:rsidP="00840831">
      <w:pPr>
        <w:spacing w:line="360" w:lineRule="auto"/>
        <w:rPr>
          <w:ins w:id="49" w:author="Gu, Wanjun" w:date="2025-08-26T18:56:00Z" w16du:dateUtc="2025-08-27T01:56:00Z"/>
          <w:rFonts w:ascii="Arial" w:hAnsi="Arial" w:cs="Arial"/>
        </w:rPr>
      </w:pPr>
    </w:p>
    <w:p w14:paraId="6E282B4D" w14:textId="77777777" w:rsidR="00C814D9" w:rsidRDefault="004C13BF" w:rsidP="00840831">
      <w:pPr>
        <w:spacing w:line="360" w:lineRule="auto"/>
        <w:rPr>
          <w:ins w:id="50" w:author="Gu, Wanjun" w:date="2025-08-26T18:56:00Z" w16du:dateUtc="2025-08-27T01:56:00Z"/>
          <w:rFonts w:ascii="Arial" w:hAnsi="Arial" w:cs="Arial"/>
        </w:rPr>
      </w:pPr>
      <w:r w:rsidRPr="00AA0B50">
        <w:rPr>
          <w:rFonts w:ascii="Arial" w:hAnsi="Arial" w:cs="Arial"/>
        </w:rPr>
        <w:t xml:space="preserve">Moreover, </w:t>
      </w:r>
      <w:r w:rsidR="00D44B7F" w:rsidRPr="00AA0B50">
        <w:rPr>
          <w:rFonts w:ascii="Arial" w:hAnsi="Arial" w:cs="Arial"/>
        </w:rPr>
        <w:t xml:space="preserve">we </w:t>
      </w:r>
      <w:r w:rsidRPr="00AA0B50">
        <w:rPr>
          <w:rFonts w:ascii="Arial" w:hAnsi="Arial" w:cs="Arial"/>
        </w:rPr>
        <w:t>compar</w:t>
      </w:r>
      <w:r w:rsidR="00D44B7F" w:rsidRPr="00AA0B50">
        <w:rPr>
          <w:rFonts w:ascii="Arial" w:hAnsi="Arial" w:cs="Arial"/>
        </w:rPr>
        <w:t>ed</w:t>
      </w:r>
      <w:r w:rsidRPr="00AA0B50">
        <w:rPr>
          <w:rFonts w:ascii="Arial" w:hAnsi="Arial" w:cs="Arial"/>
        </w:rPr>
        <w:t xml:space="preserve"> </w:t>
      </w:r>
      <w:r w:rsidR="00D44B7F" w:rsidRPr="00AA0B50">
        <w:rPr>
          <w:rFonts w:ascii="Arial" w:hAnsi="Arial" w:cs="Arial"/>
        </w:rPr>
        <w:t>performance of phenotype selection and retention</w:t>
      </w:r>
      <w:r w:rsidR="00D56D20">
        <w:rPr>
          <w:rFonts w:ascii="Arial" w:hAnsi="Arial" w:cs="Arial"/>
        </w:rPr>
        <w:t xml:space="preserve"> rates</w:t>
      </w:r>
      <w:r w:rsidR="00D44B7F" w:rsidRPr="00AA0B50">
        <w:rPr>
          <w:rFonts w:ascii="Arial" w:hAnsi="Arial" w:cs="Arial"/>
        </w:rPr>
        <w:t xml:space="preserve"> using </w:t>
      </w:r>
      <w:r w:rsidRPr="00AA0B50">
        <w:rPr>
          <w:rFonts w:ascii="Arial" w:hAnsi="Arial" w:cs="Arial"/>
        </w:rPr>
        <w:t xml:space="preserve">KDPS </w:t>
      </w:r>
      <w:r w:rsidR="00D44B7F" w:rsidRPr="00AA0B50">
        <w:rPr>
          <w:rFonts w:ascii="Arial" w:hAnsi="Arial" w:cs="Arial"/>
        </w:rPr>
        <w:t xml:space="preserve">and standard </w:t>
      </w:r>
      <w:r w:rsidRPr="00AA0B50">
        <w:rPr>
          <w:rFonts w:ascii="Arial" w:hAnsi="Arial" w:cs="Arial"/>
        </w:rPr>
        <w:t>phenotype-agnostic approaches</w:t>
      </w:r>
      <w:r w:rsidR="00D44B7F" w:rsidRPr="00AA0B50">
        <w:rPr>
          <w:rFonts w:ascii="Arial" w:hAnsi="Arial" w:cs="Arial"/>
        </w:rPr>
        <w:t xml:space="preserve"> (e.g., </w:t>
      </w:r>
      <w:r w:rsidRPr="00AA0B50">
        <w:rPr>
          <w:rFonts w:ascii="Arial" w:hAnsi="Arial" w:cs="Arial"/>
        </w:rPr>
        <w:t>PLINK2</w:t>
      </w:r>
      <w:r w:rsidR="00D44B7F" w:rsidRPr="00AA0B50">
        <w:rPr>
          <w:rFonts w:ascii="Arial" w:hAnsi="Arial" w:cs="Arial"/>
        </w:rPr>
        <w:t>)</w:t>
      </w:r>
      <w:r w:rsidR="00D56D20">
        <w:rPr>
          <w:rFonts w:ascii="Arial" w:hAnsi="Arial" w:cs="Arial"/>
        </w:rPr>
        <w:t>. Using the simulated datasets,</w:t>
      </w:r>
      <w:r w:rsidRPr="00AA0B50">
        <w:rPr>
          <w:rFonts w:ascii="Arial" w:hAnsi="Arial" w:cs="Arial"/>
        </w:rPr>
        <w:t xml:space="preserve"> </w:t>
      </w:r>
      <w:r w:rsidR="00D56D20">
        <w:rPr>
          <w:rFonts w:ascii="Arial" w:hAnsi="Arial" w:cs="Arial"/>
        </w:rPr>
        <w:t>KDPS demonstrated an advantage</w:t>
      </w:r>
      <w:r w:rsidRPr="00AA0B50">
        <w:rPr>
          <w:rFonts w:ascii="Arial" w:hAnsi="Arial" w:cs="Arial"/>
        </w:rPr>
        <w:t xml:space="preserve"> in </w:t>
      </w:r>
      <w:r w:rsidR="005753A6">
        <w:rPr>
          <w:rFonts w:ascii="Arial" w:hAnsi="Arial" w:cs="Arial"/>
        </w:rPr>
        <w:t xml:space="preserve">increasing </w:t>
      </w:r>
      <w:r w:rsidRPr="00AA0B50">
        <w:rPr>
          <w:rFonts w:ascii="Arial" w:hAnsi="Arial" w:cs="Arial"/>
        </w:rPr>
        <w:t xml:space="preserve">the prevalence of subjects possessing the phenotype of interest </w:t>
      </w:r>
      <w:r w:rsidR="00D56D20">
        <w:rPr>
          <w:rFonts w:ascii="Arial" w:hAnsi="Arial" w:cs="Arial"/>
        </w:rPr>
        <w:t xml:space="preserve">after </w:t>
      </w:r>
      <w:r w:rsidRPr="00AA0B50">
        <w:rPr>
          <w:rFonts w:ascii="Arial" w:hAnsi="Arial" w:cs="Arial"/>
        </w:rPr>
        <w:t>kinship decoupling (Figure 1E). In simulations where the baseline prevalence of the</w:t>
      </w:r>
      <w:r w:rsidR="00E650E0">
        <w:rPr>
          <w:rFonts w:ascii="Arial" w:hAnsi="Arial" w:cs="Arial"/>
        </w:rPr>
        <w:t xml:space="preserve"> binary</w:t>
      </w:r>
      <w:r w:rsidRPr="00AA0B50">
        <w:rPr>
          <w:rFonts w:ascii="Arial" w:hAnsi="Arial" w:cs="Arial"/>
        </w:rPr>
        <w:t xml:space="preserve"> phenotype of interest was set at 2</w:t>
      </w:r>
      <w:r w:rsidR="00E96973">
        <w:rPr>
          <w:rFonts w:ascii="Arial" w:hAnsi="Arial" w:cs="Arial"/>
        </w:rPr>
        <w:t>0%</w:t>
      </w:r>
      <w:r w:rsidRPr="00AA0B50">
        <w:rPr>
          <w:rFonts w:ascii="Arial" w:hAnsi="Arial" w:cs="Arial"/>
        </w:rPr>
        <w:t xml:space="preserve">, KDPS significantly enhances this </w:t>
      </w:r>
      <w:r w:rsidR="002D63BB" w:rsidRPr="00AA0B50">
        <w:rPr>
          <w:rFonts w:ascii="Arial" w:hAnsi="Arial" w:cs="Arial"/>
        </w:rPr>
        <w:t xml:space="preserve">retention of subjects with phenotype of interest </w:t>
      </w:r>
      <w:r w:rsidR="002237CB" w:rsidRPr="00AA0B50">
        <w:rPr>
          <w:rFonts w:ascii="Arial" w:hAnsi="Arial" w:cs="Arial"/>
        </w:rPr>
        <w:t>to approximately 30%</w:t>
      </w:r>
      <w:r w:rsidRPr="00AA0B50">
        <w:rPr>
          <w:rFonts w:ascii="Arial" w:hAnsi="Arial" w:cs="Arial"/>
        </w:rPr>
        <w:t xml:space="preserve">, </w:t>
      </w:r>
      <w:r w:rsidR="00E96973">
        <w:rPr>
          <w:rFonts w:ascii="Arial" w:hAnsi="Arial" w:cs="Arial"/>
        </w:rPr>
        <w:t xml:space="preserve">while </w:t>
      </w:r>
      <w:r w:rsidRPr="00AA0B50">
        <w:rPr>
          <w:rFonts w:ascii="Arial" w:hAnsi="Arial" w:cs="Arial"/>
        </w:rPr>
        <w:t xml:space="preserve">the phenotype-naïve approach </w:t>
      </w:r>
      <w:r w:rsidR="005753A6" w:rsidRPr="00AA0B50">
        <w:rPr>
          <w:rFonts w:ascii="Arial" w:hAnsi="Arial" w:cs="Arial"/>
        </w:rPr>
        <w:t>20%</w:t>
      </w:r>
      <w:r w:rsidRPr="00AA0B50">
        <w:rPr>
          <w:rFonts w:ascii="Arial" w:hAnsi="Arial" w:cs="Arial"/>
        </w:rPr>
        <w:t>.</w:t>
      </w:r>
      <w:r w:rsidR="00E650E0">
        <w:rPr>
          <w:rFonts w:ascii="Arial" w:hAnsi="Arial" w:cs="Arial"/>
        </w:rPr>
        <w:t xml:space="preserve"> </w:t>
      </w:r>
    </w:p>
    <w:p w14:paraId="1B34BC1B" w14:textId="77777777" w:rsidR="00C814D9" w:rsidRDefault="00C814D9" w:rsidP="00840831">
      <w:pPr>
        <w:spacing w:line="360" w:lineRule="auto"/>
        <w:rPr>
          <w:ins w:id="51" w:author="Gu, Wanjun" w:date="2025-08-26T18:56:00Z" w16du:dateUtc="2025-08-27T01:56:00Z"/>
          <w:rFonts w:ascii="Arial" w:hAnsi="Arial" w:cs="Arial"/>
        </w:rPr>
      </w:pPr>
    </w:p>
    <w:p w14:paraId="5AAFA069" w14:textId="74C741D0" w:rsidR="004C13BF" w:rsidRDefault="00837504" w:rsidP="00840831">
      <w:pPr>
        <w:spacing w:line="360" w:lineRule="auto"/>
        <w:rPr>
          <w:ins w:id="52" w:author="Gu, Wanjun" w:date="2025-08-26T18:58:00Z" w16du:dateUtc="2025-08-27T01:58:00Z"/>
          <w:rFonts w:ascii="Arial" w:hAnsi="Arial" w:cs="Arial"/>
        </w:rPr>
      </w:pPr>
      <w:r w:rsidRPr="00840831">
        <w:rPr>
          <w:rFonts w:ascii="Arial" w:hAnsi="Arial" w:cs="Arial"/>
          <w:highlight w:val="yellow"/>
        </w:rPr>
        <w:t xml:space="preserve">In the evaluation of the performance of KDPS on multi-class categorical phenotypes, compared to phenotype-naïve pruning, phenotype-aware KDPS increased the retention of disease-relevant individuals by ~79% for </w:t>
      </w:r>
      <w:r w:rsidR="00511B21" w:rsidRPr="00840831">
        <w:rPr>
          <w:rFonts w:ascii="Arial" w:hAnsi="Arial" w:cs="Arial"/>
          <w:highlight w:val="yellow"/>
        </w:rPr>
        <w:t>disease 1</w:t>
      </w:r>
      <w:r w:rsidRPr="00840831">
        <w:rPr>
          <w:rFonts w:ascii="Arial" w:hAnsi="Arial" w:cs="Arial"/>
          <w:highlight w:val="yellow"/>
        </w:rPr>
        <w:t xml:space="preserve"> and ~56% for </w:t>
      </w:r>
      <w:r w:rsidR="00511B21" w:rsidRPr="00840831">
        <w:rPr>
          <w:rFonts w:ascii="Arial" w:hAnsi="Arial" w:cs="Arial"/>
          <w:highlight w:val="yellow"/>
        </w:rPr>
        <w:t>disease 2</w:t>
      </w:r>
      <w:r w:rsidRPr="00840831">
        <w:rPr>
          <w:rFonts w:ascii="Arial" w:hAnsi="Arial" w:cs="Arial"/>
          <w:highlight w:val="yellow"/>
        </w:rPr>
        <w:t>, demonstrating substantial gains in preserving prioritized classes</w:t>
      </w:r>
      <w:r w:rsidR="002074A6" w:rsidRPr="00840831">
        <w:rPr>
          <w:rFonts w:ascii="Arial" w:hAnsi="Arial" w:cs="Arial"/>
          <w:highlight w:val="yellow"/>
        </w:rPr>
        <w:t xml:space="preserve"> (Supplementary Table s1)</w:t>
      </w:r>
      <w:r w:rsidRPr="00840831">
        <w:rPr>
          <w:rFonts w:ascii="Arial" w:hAnsi="Arial" w:cs="Arial"/>
          <w:highlight w:val="yellow"/>
        </w:rPr>
        <w:t>. When KDPS was applied on a continuous phenotype using a simulated normally distributed quantitative trait, compared to phenotype-naïve pruning, phenotype-aware KDPS resulted in modest upward shifts across the distribution of retained subjects. The minimum phenotype value increased by 2%, and the mean by 0.09%</w:t>
      </w:r>
      <w:r w:rsidR="002074A6" w:rsidRPr="00840831">
        <w:rPr>
          <w:rFonts w:ascii="Arial" w:hAnsi="Arial" w:cs="Arial"/>
          <w:highlight w:val="yellow"/>
        </w:rPr>
        <w:t xml:space="preserve"> (Supplementary Table s1)</w:t>
      </w:r>
      <w:r w:rsidRPr="00840831">
        <w:rPr>
          <w:rFonts w:ascii="Arial" w:hAnsi="Arial" w:cs="Arial"/>
          <w:highlight w:val="yellow"/>
        </w:rPr>
        <w:t>.</w:t>
      </w:r>
      <w:r>
        <w:rPr>
          <w:rFonts w:ascii="Arial" w:hAnsi="Arial" w:cs="Arial"/>
        </w:rPr>
        <w:t xml:space="preserve"> </w:t>
      </w:r>
      <w:r w:rsidR="0059254F" w:rsidRPr="00840831">
        <w:rPr>
          <w:rFonts w:ascii="Arial" w:hAnsi="Arial" w:cs="Arial"/>
          <w:highlight w:val="yellow"/>
        </w:rPr>
        <w:t xml:space="preserve">In more complex scenarios where multiple phenotypes of interest are involved, KDPS also demonstrated the capability to maximize targeted subject retainment based on a composite weight. A simulation involving two independent binary phenotypes (~20% prevalence each) showed that applying composite weights, prioritizing subjects with both traits, resulted in a 42% (19 to 27) increase in the number of retained individuals with both conditions compared to </w:t>
      </w:r>
      <w:proofErr w:type="gramStart"/>
      <w:r w:rsidR="0059254F" w:rsidRPr="00840831">
        <w:rPr>
          <w:rFonts w:ascii="Arial" w:hAnsi="Arial" w:cs="Arial"/>
          <w:highlight w:val="yellow"/>
        </w:rPr>
        <w:t>equal-weight</w:t>
      </w:r>
      <w:proofErr w:type="gramEnd"/>
      <w:r w:rsidR="0059254F" w:rsidRPr="00840831">
        <w:rPr>
          <w:rFonts w:ascii="Arial" w:hAnsi="Arial" w:cs="Arial"/>
          <w:highlight w:val="yellow"/>
        </w:rPr>
        <w:t xml:space="preserve"> pruning (Supplementary Table </w:t>
      </w:r>
      <w:r w:rsidR="00F63535" w:rsidRPr="00840831">
        <w:rPr>
          <w:rFonts w:ascii="Arial" w:hAnsi="Arial" w:cs="Arial"/>
          <w:highlight w:val="yellow"/>
        </w:rPr>
        <w:t>S</w:t>
      </w:r>
      <w:r w:rsidR="002074A6" w:rsidRPr="00840831">
        <w:rPr>
          <w:rFonts w:ascii="Arial" w:hAnsi="Arial" w:cs="Arial"/>
          <w:highlight w:val="yellow"/>
        </w:rPr>
        <w:t>2</w:t>
      </w:r>
      <w:r w:rsidR="0059254F" w:rsidRPr="00840831">
        <w:rPr>
          <w:rFonts w:ascii="Arial" w:hAnsi="Arial" w:cs="Arial"/>
          <w:highlight w:val="yellow"/>
        </w:rPr>
        <w:t>)</w:t>
      </w:r>
      <w:r w:rsidR="00974F23" w:rsidRPr="00840831">
        <w:rPr>
          <w:rFonts w:ascii="Arial" w:hAnsi="Arial" w:cs="Arial"/>
          <w:highlight w:val="yellow"/>
        </w:rPr>
        <w:t>.</w:t>
      </w:r>
      <w:r w:rsidR="00974F23">
        <w:rPr>
          <w:rFonts w:ascii="Arial" w:hAnsi="Arial" w:cs="Arial"/>
        </w:rPr>
        <w:t xml:space="preserve"> </w:t>
      </w:r>
    </w:p>
    <w:p w14:paraId="2260556F" w14:textId="77777777" w:rsidR="00C814D9" w:rsidRDefault="00C814D9" w:rsidP="00840831">
      <w:pPr>
        <w:spacing w:line="360" w:lineRule="auto"/>
        <w:rPr>
          <w:ins w:id="53" w:author="Gu, Wanjun" w:date="2025-08-26T18:58:00Z" w16du:dateUtc="2025-08-27T01:58:00Z"/>
          <w:rFonts w:ascii="Arial" w:hAnsi="Arial" w:cs="Arial"/>
        </w:rPr>
      </w:pPr>
    </w:p>
    <w:p w14:paraId="4F899C8C" w14:textId="6E3E5FBE" w:rsidR="00C814D9" w:rsidRPr="00AA0B50" w:rsidRDefault="004F7129" w:rsidP="00840831">
      <w:pPr>
        <w:spacing w:line="360" w:lineRule="auto"/>
        <w:rPr>
          <w:rFonts w:ascii="Arial" w:hAnsi="Arial" w:cs="Arial"/>
        </w:rPr>
      </w:pPr>
      <w:ins w:id="54" w:author="Gu, Wanjun" w:date="2025-08-26T18:59:00Z" w16du:dateUtc="2025-08-27T01:59:00Z">
        <w:r>
          <w:rPr>
            <w:rFonts w:ascii="Arial" w:hAnsi="Arial" w:cs="Arial"/>
          </w:rPr>
          <w:t xml:space="preserve">Additionally, we examined the impact of trait heritability on subject and case retention. </w:t>
        </w:r>
      </w:ins>
      <w:ins w:id="55" w:author="Gu, Wanjun" w:date="2025-08-26T18:58:00Z" w16du:dateUtc="2025-08-27T01:58:00Z">
        <w:r w:rsidRPr="004F7129">
          <w:rPr>
            <w:rFonts w:ascii="Arial" w:hAnsi="Arial" w:cs="Arial"/>
          </w:rPr>
          <w:t>Simulation results demonstrated that subject retention ratio remained stable across all levels of heritability</w:t>
        </w:r>
      </w:ins>
      <w:ins w:id="56" w:author="Gu, Wanjun" w:date="2025-08-26T19:01:00Z" w16du:dateUtc="2025-08-27T02:01:00Z">
        <w:r>
          <w:rPr>
            <w:rFonts w:ascii="Arial" w:hAnsi="Arial" w:cs="Arial"/>
          </w:rPr>
          <w:t xml:space="preserve"> (</w:t>
        </w:r>
      </w:ins>
      <w:ins w:id="57" w:author="Gu, Wanjun" w:date="2025-08-26T19:02:00Z" w16du:dateUtc="2025-08-27T02:02:00Z">
        <w:r>
          <w:rPr>
            <w:rFonts w:ascii="Arial" w:hAnsi="Arial" w:cs="Arial"/>
          </w:rPr>
          <w:t>Supplementary Figure S3A</w:t>
        </w:r>
      </w:ins>
      <w:ins w:id="58" w:author="Gu, Wanjun" w:date="2025-08-26T19:01:00Z" w16du:dateUtc="2025-08-27T02:01:00Z">
        <w:r>
          <w:rPr>
            <w:rFonts w:ascii="Arial" w:hAnsi="Arial" w:cs="Arial"/>
          </w:rPr>
          <w:t>)</w:t>
        </w:r>
      </w:ins>
      <w:ins w:id="59" w:author="Gu, Wanjun" w:date="2025-08-26T18:58:00Z" w16du:dateUtc="2025-08-27T01:58:00Z">
        <w:r w:rsidRPr="004F7129">
          <w:rPr>
            <w:rFonts w:ascii="Arial" w:hAnsi="Arial" w:cs="Arial"/>
          </w:rPr>
          <w:t xml:space="preserve">, reflecting the fact that overall pruning is determined primarily by network structure rather than phenotype assignment. </w:t>
        </w:r>
      </w:ins>
      <w:ins w:id="60" w:author="Gu, Wanjun" w:date="2025-08-26T19:01:00Z" w16du:dateUtc="2025-08-27T02:01:00Z">
        <w:r>
          <w:rPr>
            <w:rFonts w:ascii="Arial" w:hAnsi="Arial" w:cs="Arial"/>
          </w:rPr>
          <w:lastRenderedPageBreak/>
          <w:t>Whereas, as expected</w:t>
        </w:r>
      </w:ins>
      <w:ins w:id="61" w:author="Gu, Wanjun" w:date="2025-08-26T18:58:00Z" w16du:dateUtc="2025-08-27T01:58:00Z">
        <w:r w:rsidRPr="004F7129">
          <w:rPr>
            <w:rFonts w:ascii="Arial" w:hAnsi="Arial" w:cs="Arial"/>
          </w:rPr>
          <w:t>, case retention ratio decreased as heritability increased</w:t>
        </w:r>
      </w:ins>
      <w:ins w:id="62" w:author="Gu, Wanjun" w:date="2025-08-26T19:02:00Z" w16du:dateUtc="2025-08-27T02:02:00Z">
        <w:r>
          <w:rPr>
            <w:rFonts w:ascii="Arial" w:hAnsi="Arial" w:cs="Arial"/>
          </w:rPr>
          <w:t xml:space="preserve"> </w:t>
        </w:r>
        <w:r>
          <w:rPr>
            <w:rFonts w:ascii="Arial" w:hAnsi="Arial" w:cs="Arial"/>
          </w:rPr>
          <w:t>(Supplementary Figure S3</w:t>
        </w:r>
        <w:r>
          <w:rPr>
            <w:rFonts w:ascii="Arial" w:hAnsi="Arial" w:cs="Arial"/>
          </w:rPr>
          <w:t>B</w:t>
        </w:r>
        <w:r>
          <w:rPr>
            <w:rFonts w:ascii="Arial" w:hAnsi="Arial" w:cs="Arial"/>
          </w:rPr>
          <w:t>)</w:t>
        </w:r>
      </w:ins>
      <w:ins w:id="63" w:author="Gu, Wanjun" w:date="2025-08-26T18:58:00Z" w16du:dateUtc="2025-08-27T01:58:00Z">
        <w:r w:rsidRPr="004F7129">
          <w:rPr>
            <w:rFonts w:ascii="Arial" w:hAnsi="Arial" w:cs="Arial"/>
          </w:rPr>
          <w:t>. At low heritability (multiplier = 0), seed cases were scattered randomly, and many were retained after pruning. However, at higher heritability multipliers, cases increasingly clustered within related families. To fully decouple related individuals, KDPS necessarily removed larger proportions of cases, leading to reduced case retention</w:t>
        </w:r>
      </w:ins>
      <w:ins w:id="64" w:author="Gu, Wanjun" w:date="2025-08-26T19:00:00Z" w16du:dateUtc="2025-08-27T02:00:00Z">
        <w:r>
          <w:rPr>
            <w:rFonts w:ascii="Arial" w:hAnsi="Arial" w:cs="Arial"/>
          </w:rPr>
          <w:t>.</w:t>
        </w:r>
      </w:ins>
    </w:p>
    <w:p w14:paraId="7B39B0E4" w14:textId="77777777" w:rsidR="00282EBA" w:rsidRPr="00AA0B50" w:rsidRDefault="00282EBA" w:rsidP="00840831">
      <w:pPr>
        <w:spacing w:line="360" w:lineRule="auto"/>
        <w:rPr>
          <w:rFonts w:ascii="Arial" w:hAnsi="Arial" w:cs="Arial"/>
        </w:rPr>
      </w:pPr>
    </w:p>
    <w:p w14:paraId="3470EAA3" w14:textId="630804F6" w:rsidR="00010B85" w:rsidRPr="00AA0B50" w:rsidRDefault="00010B85" w:rsidP="00840831">
      <w:pPr>
        <w:spacing w:line="360" w:lineRule="auto"/>
        <w:rPr>
          <w:rFonts w:ascii="Arial" w:hAnsi="Arial" w:cs="Arial"/>
        </w:rPr>
      </w:pPr>
      <w:r w:rsidRPr="00AA0B50">
        <w:rPr>
          <w:rFonts w:ascii="Arial" w:hAnsi="Arial" w:cs="Arial"/>
        </w:rPr>
        <w:t>Results for the real-world dataset</w:t>
      </w:r>
      <w:r w:rsidR="004C13BF" w:rsidRPr="00AA0B50">
        <w:rPr>
          <w:rFonts w:ascii="Arial" w:hAnsi="Arial" w:cs="Arial"/>
        </w:rPr>
        <w:t>s</w:t>
      </w:r>
    </w:p>
    <w:p w14:paraId="47ACE80A" w14:textId="77777777" w:rsidR="002237CB" w:rsidRPr="00AA0B50" w:rsidRDefault="002237CB" w:rsidP="00840831">
      <w:pPr>
        <w:spacing w:line="360" w:lineRule="auto"/>
        <w:rPr>
          <w:rFonts w:ascii="Arial" w:hAnsi="Arial" w:cs="Arial"/>
        </w:rPr>
      </w:pPr>
    </w:p>
    <w:p w14:paraId="4EA1B0A4" w14:textId="1EF37C70" w:rsidR="001538FC" w:rsidRPr="00AA0B50" w:rsidRDefault="00D351B5" w:rsidP="00840831">
      <w:pPr>
        <w:spacing w:line="360" w:lineRule="auto"/>
        <w:rPr>
          <w:rFonts w:ascii="Arial" w:hAnsi="Arial" w:cs="Arial"/>
        </w:rPr>
      </w:pPr>
      <w:r>
        <w:rPr>
          <w:rFonts w:ascii="Arial" w:hAnsi="Arial" w:cs="Arial"/>
        </w:rPr>
        <w:t xml:space="preserve">We next </w:t>
      </w:r>
      <w:r w:rsidR="0081452F" w:rsidRPr="00AA0B50">
        <w:rPr>
          <w:rFonts w:ascii="Arial" w:hAnsi="Arial" w:cs="Arial"/>
        </w:rPr>
        <w:t>evaluate</w:t>
      </w:r>
      <w:r>
        <w:rPr>
          <w:rFonts w:ascii="Arial" w:hAnsi="Arial" w:cs="Arial"/>
        </w:rPr>
        <w:t>d</w:t>
      </w:r>
      <w:r w:rsidR="0081452F" w:rsidRPr="00AA0B50">
        <w:rPr>
          <w:rFonts w:ascii="Arial" w:hAnsi="Arial" w:cs="Arial"/>
        </w:rPr>
        <w:t xml:space="preserve"> the efficacy of the KDPS </w:t>
      </w:r>
      <w:r>
        <w:rPr>
          <w:rFonts w:ascii="Arial" w:hAnsi="Arial" w:cs="Arial"/>
        </w:rPr>
        <w:t xml:space="preserve">in real-world scenarios, using </w:t>
      </w:r>
      <w:r w:rsidR="00CB662C">
        <w:rPr>
          <w:rFonts w:ascii="Arial" w:hAnsi="Arial" w:cs="Arial"/>
        </w:rPr>
        <w:t xml:space="preserve">UK Biobank cohort </w:t>
      </w:r>
      <w:r>
        <w:rPr>
          <w:rFonts w:ascii="Arial" w:hAnsi="Arial" w:cs="Arial"/>
        </w:rPr>
        <w:t xml:space="preserve">and varied set of </w:t>
      </w:r>
      <w:r w:rsidR="0081452F" w:rsidRPr="00AA0B50">
        <w:rPr>
          <w:rFonts w:ascii="Arial" w:hAnsi="Arial" w:cs="Arial"/>
        </w:rPr>
        <w:t>outcomes</w:t>
      </w:r>
      <w:r>
        <w:rPr>
          <w:rFonts w:ascii="Arial" w:hAnsi="Arial" w:cs="Arial"/>
        </w:rPr>
        <w:t xml:space="preserve"> and exposures</w:t>
      </w:r>
      <w:r w:rsidR="0081452F" w:rsidRPr="00AA0B50">
        <w:rPr>
          <w:rFonts w:ascii="Arial" w:hAnsi="Arial" w:cs="Arial"/>
        </w:rPr>
        <w:t>, detailed in Table 2</w:t>
      </w:r>
      <w:r>
        <w:rPr>
          <w:rFonts w:ascii="Arial" w:hAnsi="Arial" w:cs="Arial"/>
        </w:rPr>
        <w:t xml:space="preserve">. </w:t>
      </w:r>
      <w:r w:rsidR="001538FC">
        <w:rPr>
          <w:rFonts w:ascii="Arial" w:hAnsi="Arial" w:cs="Arial"/>
        </w:rPr>
        <w:t xml:space="preserve">KDPS phenotype aware selection </w:t>
      </w:r>
      <w:r w:rsidR="0081452F" w:rsidRPr="00AA0B50">
        <w:rPr>
          <w:rFonts w:ascii="Arial" w:hAnsi="Arial" w:cs="Arial"/>
        </w:rPr>
        <w:t>preserve</w:t>
      </w:r>
      <w:r w:rsidR="001538FC">
        <w:rPr>
          <w:rFonts w:ascii="Arial" w:hAnsi="Arial" w:cs="Arial"/>
        </w:rPr>
        <w:t>d</w:t>
      </w:r>
      <w:r w:rsidR="0081452F" w:rsidRPr="00AA0B50">
        <w:rPr>
          <w:rFonts w:ascii="Arial" w:hAnsi="Arial" w:cs="Arial"/>
        </w:rPr>
        <w:t xml:space="preserve"> a significantly higher </w:t>
      </w:r>
      <w:r w:rsidR="00B448D9">
        <w:rPr>
          <w:rFonts w:ascii="Arial" w:hAnsi="Arial" w:cs="Arial"/>
        </w:rPr>
        <w:t>proportion</w:t>
      </w:r>
      <w:r w:rsidR="00B448D9" w:rsidRPr="00AA0B50">
        <w:rPr>
          <w:rFonts w:ascii="Arial" w:hAnsi="Arial" w:cs="Arial"/>
        </w:rPr>
        <w:t xml:space="preserve"> </w:t>
      </w:r>
      <w:r w:rsidR="0081452F" w:rsidRPr="00AA0B50">
        <w:rPr>
          <w:rFonts w:ascii="Arial" w:hAnsi="Arial" w:cs="Arial"/>
        </w:rPr>
        <w:t>of subjects possessing phenotypes of interest when juxtaposed against conventional phenotype-</w:t>
      </w:r>
      <w:r w:rsidR="00B448D9">
        <w:rPr>
          <w:rFonts w:ascii="Arial" w:hAnsi="Arial" w:cs="Arial"/>
        </w:rPr>
        <w:t>naïve</w:t>
      </w:r>
      <w:r w:rsidR="00B448D9" w:rsidRPr="00AA0B50">
        <w:rPr>
          <w:rFonts w:ascii="Arial" w:hAnsi="Arial" w:cs="Arial"/>
        </w:rPr>
        <w:t xml:space="preserve"> </w:t>
      </w:r>
      <w:r w:rsidR="0081452F" w:rsidRPr="00AA0B50">
        <w:rPr>
          <w:rFonts w:ascii="Arial" w:hAnsi="Arial" w:cs="Arial"/>
        </w:rPr>
        <w:t>methodologies.</w:t>
      </w:r>
      <w:r w:rsidR="00062948">
        <w:rPr>
          <w:rFonts w:ascii="Arial" w:hAnsi="Arial" w:cs="Arial"/>
        </w:rPr>
        <w:t xml:space="preserve"> When prioritizing case subjects, KDPS </w:t>
      </w:r>
      <w:r w:rsidR="00B448D9">
        <w:rPr>
          <w:rFonts w:ascii="Arial" w:hAnsi="Arial" w:cs="Arial"/>
        </w:rPr>
        <w:t xml:space="preserve">resulted in </w:t>
      </w:r>
      <w:r w:rsidR="00062948">
        <w:rPr>
          <w:rFonts w:ascii="Arial" w:hAnsi="Arial" w:cs="Arial"/>
        </w:rPr>
        <w:t>11.8% increase in the number of case subjects with schizophrenia, 11.1% increase in subjects with a</w:t>
      </w:r>
      <w:r w:rsidR="00062948" w:rsidRPr="00062948">
        <w:rPr>
          <w:rFonts w:ascii="Arial" w:hAnsi="Arial" w:cs="Arial"/>
        </w:rPr>
        <w:t xml:space="preserve">cute </w:t>
      </w:r>
      <w:r w:rsidR="00062948">
        <w:rPr>
          <w:rFonts w:ascii="Arial" w:hAnsi="Arial" w:cs="Arial"/>
        </w:rPr>
        <w:t>m</w:t>
      </w:r>
      <w:r w:rsidR="00062948" w:rsidRPr="00062948">
        <w:rPr>
          <w:rFonts w:ascii="Arial" w:hAnsi="Arial" w:cs="Arial"/>
        </w:rPr>
        <w:t>yocardial</w:t>
      </w:r>
      <w:r w:rsidR="00062948">
        <w:rPr>
          <w:rFonts w:ascii="Arial" w:hAnsi="Arial" w:cs="Arial"/>
        </w:rPr>
        <w:t xml:space="preserve"> i</w:t>
      </w:r>
      <w:r w:rsidR="00062948" w:rsidRPr="00062948">
        <w:rPr>
          <w:rFonts w:ascii="Arial" w:hAnsi="Arial" w:cs="Arial"/>
        </w:rPr>
        <w:t>nfarction</w:t>
      </w:r>
      <w:r w:rsidR="00062948">
        <w:rPr>
          <w:rFonts w:ascii="Arial" w:hAnsi="Arial" w:cs="Arial"/>
        </w:rPr>
        <w:t xml:space="preserve">, 12.1% increase in subjects with multiple sclerosis and 8.7% increase in subjects who have self-reported to have never consumed alcohol. </w:t>
      </w:r>
      <w:r w:rsidR="0081452F" w:rsidRPr="00AA0B50">
        <w:rPr>
          <w:rFonts w:ascii="Arial" w:hAnsi="Arial" w:cs="Arial"/>
        </w:rPr>
        <w:t>KDPS successfully complet</w:t>
      </w:r>
      <w:r w:rsidR="001538FC">
        <w:rPr>
          <w:rFonts w:ascii="Arial" w:hAnsi="Arial" w:cs="Arial"/>
        </w:rPr>
        <w:t>ed</w:t>
      </w:r>
      <w:r w:rsidR="0081452F" w:rsidRPr="00AA0B50">
        <w:rPr>
          <w:rFonts w:ascii="Arial" w:hAnsi="Arial" w:cs="Arial"/>
        </w:rPr>
        <w:t xml:space="preserve"> the decoupling </w:t>
      </w:r>
      <w:r w:rsidR="001538FC">
        <w:rPr>
          <w:rFonts w:ascii="Arial" w:hAnsi="Arial" w:cs="Arial"/>
        </w:rPr>
        <w:t xml:space="preserve">and phenotype selection </w:t>
      </w:r>
      <w:r w:rsidR="0081452F" w:rsidRPr="00AA0B50">
        <w:rPr>
          <w:rFonts w:ascii="Arial" w:hAnsi="Arial" w:cs="Arial"/>
        </w:rPr>
        <w:t xml:space="preserve">processes for all tested </w:t>
      </w:r>
      <w:r w:rsidR="00450E67" w:rsidRPr="00AA0B50">
        <w:rPr>
          <w:rFonts w:ascii="Arial" w:hAnsi="Arial" w:cs="Arial"/>
        </w:rPr>
        <w:t>phenotypes in the UK Biobank</w:t>
      </w:r>
      <w:r w:rsidR="00CB662C">
        <w:rPr>
          <w:rFonts w:ascii="Arial" w:hAnsi="Arial" w:cs="Arial"/>
        </w:rPr>
        <w:t xml:space="preserve"> </w:t>
      </w:r>
      <w:r w:rsidR="0081452F" w:rsidRPr="00AA0B50">
        <w:rPr>
          <w:rFonts w:ascii="Arial" w:hAnsi="Arial" w:cs="Arial"/>
        </w:rPr>
        <w:t xml:space="preserve">within </w:t>
      </w:r>
      <w:r w:rsidR="005F4D1F" w:rsidRPr="00AA0B50">
        <w:rPr>
          <w:rFonts w:ascii="Arial" w:hAnsi="Arial" w:cs="Arial"/>
        </w:rPr>
        <w:t xml:space="preserve">35 minutes. </w:t>
      </w:r>
    </w:p>
    <w:p w14:paraId="752C0446" w14:textId="2C026D61" w:rsidR="004C13BF" w:rsidRPr="00AA0B50" w:rsidRDefault="004C13BF" w:rsidP="00840831">
      <w:pPr>
        <w:spacing w:line="360" w:lineRule="auto"/>
        <w:rPr>
          <w:rFonts w:ascii="Arial" w:hAnsi="Arial" w:cs="Arial"/>
        </w:rPr>
      </w:pPr>
    </w:p>
    <w:p w14:paraId="05F3341D" w14:textId="77777777" w:rsidR="0081452F" w:rsidRPr="00AA0B50" w:rsidRDefault="0081452F" w:rsidP="00840831">
      <w:pPr>
        <w:spacing w:line="360" w:lineRule="auto"/>
        <w:rPr>
          <w:rFonts w:ascii="Arial" w:hAnsi="Arial" w:cs="Arial"/>
        </w:rPr>
      </w:pPr>
    </w:p>
    <w:p w14:paraId="00A803ED" w14:textId="48AB3A58" w:rsidR="00E323E0" w:rsidRPr="00AA0B50" w:rsidRDefault="00E323E0" w:rsidP="00840831">
      <w:pPr>
        <w:spacing w:line="360" w:lineRule="auto"/>
        <w:rPr>
          <w:rFonts w:ascii="Arial" w:hAnsi="Arial" w:cs="Arial"/>
          <w:b/>
          <w:bCs/>
        </w:rPr>
      </w:pPr>
      <w:r w:rsidRPr="00AA0B50">
        <w:rPr>
          <w:rFonts w:ascii="Arial" w:hAnsi="Arial" w:cs="Arial"/>
          <w:b/>
          <w:bCs/>
        </w:rPr>
        <w:t>Discussion</w:t>
      </w:r>
    </w:p>
    <w:p w14:paraId="302DD0E7" w14:textId="77777777" w:rsidR="000919BA" w:rsidRPr="00AA0B50" w:rsidRDefault="000919BA" w:rsidP="00840831">
      <w:pPr>
        <w:spacing w:line="360" w:lineRule="auto"/>
        <w:rPr>
          <w:rFonts w:ascii="Arial" w:hAnsi="Arial" w:cs="Arial"/>
        </w:rPr>
      </w:pPr>
    </w:p>
    <w:p w14:paraId="1B294EFB" w14:textId="2322F40B" w:rsidR="005B5BDF" w:rsidRDefault="001F6CF6" w:rsidP="00840831">
      <w:pPr>
        <w:spacing w:line="360" w:lineRule="auto"/>
        <w:rPr>
          <w:rFonts w:ascii="Arial" w:hAnsi="Arial" w:cs="Arial"/>
        </w:rPr>
      </w:pPr>
      <w:r w:rsidRPr="00AA0B50">
        <w:rPr>
          <w:rFonts w:ascii="Arial" w:hAnsi="Arial" w:cs="Arial"/>
        </w:rPr>
        <w:t xml:space="preserve">In this </w:t>
      </w:r>
      <w:r w:rsidR="006B0C3B" w:rsidRPr="00AA0B50">
        <w:rPr>
          <w:rFonts w:ascii="Arial" w:hAnsi="Arial" w:cs="Arial"/>
        </w:rPr>
        <w:t>report</w:t>
      </w:r>
      <w:r w:rsidRPr="00AA0B50">
        <w:rPr>
          <w:rFonts w:ascii="Arial" w:hAnsi="Arial" w:cs="Arial"/>
        </w:rPr>
        <w:t xml:space="preserve">, we introduce </w:t>
      </w:r>
      <w:r w:rsidR="00C04353" w:rsidRPr="00AA0B50">
        <w:rPr>
          <w:rFonts w:ascii="Arial" w:hAnsi="Arial" w:cs="Arial"/>
        </w:rPr>
        <w:t>KDP</w:t>
      </w:r>
      <w:r w:rsidR="002B7725" w:rsidRPr="00AA0B50">
        <w:rPr>
          <w:rFonts w:ascii="Arial" w:hAnsi="Arial" w:cs="Arial"/>
        </w:rPr>
        <w:t>S</w:t>
      </w:r>
      <w:r w:rsidR="002D63BB" w:rsidRPr="00AA0B50">
        <w:rPr>
          <w:rFonts w:ascii="Arial" w:hAnsi="Arial" w:cs="Arial"/>
        </w:rPr>
        <w:t>,</w:t>
      </w:r>
      <w:r w:rsidRPr="00AA0B50">
        <w:rPr>
          <w:rFonts w:ascii="Arial" w:hAnsi="Arial" w:cs="Arial"/>
        </w:rPr>
        <w:t xml:space="preserve"> a novel </w:t>
      </w:r>
      <w:r w:rsidR="002B7725" w:rsidRPr="00AA0B50">
        <w:rPr>
          <w:rFonts w:ascii="Arial" w:hAnsi="Arial" w:cs="Arial"/>
        </w:rPr>
        <w:t xml:space="preserve">tool and algorithm </w:t>
      </w:r>
      <w:r w:rsidRPr="00AA0B50">
        <w:rPr>
          <w:rFonts w:ascii="Arial" w:hAnsi="Arial" w:cs="Arial"/>
        </w:rPr>
        <w:t xml:space="preserve">to address the </w:t>
      </w:r>
      <w:r w:rsidR="00C6772C">
        <w:rPr>
          <w:rFonts w:ascii="Arial" w:hAnsi="Arial" w:cs="Arial"/>
        </w:rPr>
        <w:t>lack</w:t>
      </w:r>
      <w:r w:rsidR="00C6772C" w:rsidRPr="00AA0B50">
        <w:rPr>
          <w:rFonts w:ascii="Arial" w:hAnsi="Arial" w:cs="Arial"/>
        </w:rPr>
        <w:t xml:space="preserve"> </w:t>
      </w:r>
      <w:r w:rsidRPr="00AA0B50">
        <w:rPr>
          <w:rFonts w:ascii="Arial" w:hAnsi="Arial" w:cs="Arial"/>
        </w:rPr>
        <w:t xml:space="preserve">of phenotype-aware kinship decoupling </w:t>
      </w:r>
      <w:r w:rsidR="00C6772C">
        <w:rPr>
          <w:rFonts w:ascii="Arial" w:hAnsi="Arial" w:cs="Arial"/>
        </w:rPr>
        <w:t xml:space="preserve">tools </w:t>
      </w:r>
      <w:r w:rsidRPr="00AA0B50">
        <w:rPr>
          <w:rFonts w:ascii="Arial" w:hAnsi="Arial" w:cs="Arial"/>
        </w:rPr>
        <w:t xml:space="preserve">in genetic and epidemiological </w:t>
      </w:r>
      <w:r w:rsidR="001538FC">
        <w:rPr>
          <w:rFonts w:ascii="Arial" w:hAnsi="Arial" w:cs="Arial"/>
        </w:rPr>
        <w:t>investigations</w:t>
      </w:r>
      <w:r w:rsidRPr="00AA0B50">
        <w:rPr>
          <w:rFonts w:ascii="Arial" w:hAnsi="Arial" w:cs="Arial"/>
        </w:rPr>
        <w:t>.</w:t>
      </w:r>
      <w:r w:rsidR="00095C47">
        <w:rPr>
          <w:rFonts w:ascii="Arial" w:hAnsi="Arial" w:cs="Arial"/>
        </w:rPr>
        <w:t xml:space="preserve"> </w:t>
      </w:r>
      <w:r w:rsidRPr="00AA0B50">
        <w:rPr>
          <w:rFonts w:ascii="Arial" w:hAnsi="Arial" w:cs="Arial"/>
        </w:rPr>
        <w:t xml:space="preserve"> </w:t>
      </w:r>
      <w:r w:rsidR="009E02C8" w:rsidRPr="00AA0B50">
        <w:rPr>
          <w:rFonts w:ascii="Arial" w:hAnsi="Arial" w:cs="Arial"/>
        </w:rPr>
        <w:t xml:space="preserve">KDPS substantially improves </w:t>
      </w:r>
      <w:r w:rsidR="00C6772C">
        <w:rPr>
          <w:rFonts w:ascii="Arial" w:hAnsi="Arial" w:cs="Arial"/>
        </w:rPr>
        <w:t xml:space="preserve">over </w:t>
      </w:r>
      <w:r w:rsidR="005B5BDF">
        <w:rPr>
          <w:rFonts w:ascii="Arial" w:hAnsi="Arial" w:cs="Arial"/>
        </w:rPr>
        <w:t xml:space="preserve">existing phenotype naïve selection </w:t>
      </w:r>
      <w:r w:rsidR="00C6772C">
        <w:rPr>
          <w:rFonts w:ascii="Arial" w:hAnsi="Arial" w:cs="Arial"/>
        </w:rPr>
        <w:t xml:space="preserve">methods by </w:t>
      </w:r>
      <w:r w:rsidR="007B57FD">
        <w:rPr>
          <w:rFonts w:ascii="Arial" w:hAnsi="Arial" w:cs="Arial"/>
        </w:rPr>
        <w:t xml:space="preserve">allowing </w:t>
      </w:r>
      <w:r w:rsidR="00C6772C">
        <w:rPr>
          <w:rFonts w:ascii="Arial" w:hAnsi="Arial" w:cs="Arial"/>
        </w:rPr>
        <w:t>incorporati</w:t>
      </w:r>
      <w:r w:rsidR="007B57FD">
        <w:rPr>
          <w:rFonts w:ascii="Arial" w:hAnsi="Arial" w:cs="Arial"/>
        </w:rPr>
        <w:t>on of</w:t>
      </w:r>
      <w:r w:rsidR="00C6772C">
        <w:rPr>
          <w:rFonts w:ascii="Arial" w:hAnsi="Arial" w:cs="Arial"/>
        </w:rPr>
        <w:t xml:space="preserve"> phenotyp</w:t>
      </w:r>
      <w:r w:rsidR="007B57FD">
        <w:rPr>
          <w:rFonts w:ascii="Arial" w:hAnsi="Arial" w:cs="Arial"/>
        </w:rPr>
        <w:t>ic</w:t>
      </w:r>
      <w:r w:rsidR="00C6772C">
        <w:rPr>
          <w:rFonts w:ascii="Arial" w:hAnsi="Arial" w:cs="Arial"/>
        </w:rPr>
        <w:t xml:space="preserve"> </w:t>
      </w:r>
      <w:r w:rsidR="005B5BDF">
        <w:rPr>
          <w:rFonts w:ascii="Arial" w:hAnsi="Arial" w:cs="Arial"/>
        </w:rPr>
        <w:t xml:space="preserve">information in </w:t>
      </w:r>
      <w:r w:rsidR="00C6772C">
        <w:rPr>
          <w:rFonts w:ascii="Arial" w:hAnsi="Arial" w:cs="Arial"/>
        </w:rPr>
        <w:t xml:space="preserve">subject selection. </w:t>
      </w:r>
      <w:r w:rsidR="005B5BDF">
        <w:rPr>
          <w:rFonts w:ascii="Arial" w:hAnsi="Arial" w:cs="Arial"/>
        </w:rPr>
        <w:t>KDPS can be extended to allow complex and tail</w:t>
      </w:r>
      <w:r w:rsidR="00B165AD">
        <w:rPr>
          <w:rFonts w:ascii="Arial" w:hAnsi="Arial" w:cs="Arial"/>
        </w:rPr>
        <w:t>or</w:t>
      </w:r>
      <w:r w:rsidR="005B5BDF">
        <w:rPr>
          <w:rFonts w:ascii="Arial" w:hAnsi="Arial" w:cs="Arial"/>
        </w:rPr>
        <w:t>ed sample selections via the use of composite trait scores (combination of traits and/or exposures of interest).</w:t>
      </w:r>
      <w:r w:rsidR="005B5BDF" w:rsidRPr="005B5BDF">
        <w:rPr>
          <w:rFonts w:ascii="Arial" w:hAnsi="Arial" w:cs="Arial"/>
        </w:rPr>
        <w:t xml:space="preserve"> </w:t>
      </w:r>
      <w:r w:rsidR="005B5BDF">
        <w:rPr>
          <w:rFonts w:ascii="Arial" w:hAnsi="Arial" w:cs="Arial"/>
        </w:rPr>
        <w:t xml:space="preserve">KDPS has maximum </w:t>
      </w:r>
      <w:r w:rsidR="005B5BDF" w:rsidRPr="00AA0B50">
        <w:rPr>
          <w:rFonts w:ascii="Arial" w:hAnsi="Arial" w:cs="Arial"/>
        </w:rPr>
        <w:t xml:space="preserve">utility in scenarios </w:t>
      </w:r>
      <w:r w:rsidR="005B5BDF">
        <w:rPr>
          <w:rFonts w:ascii="Arial" w:hAnsi="Arial" w:cs="Arial"/>
        </w:rPr>
        <w:t xml:space="preserve">when the </w:t>
      </w:r>
      <w:r w:rsidR="005B5BDF" w:rsidRPr="00AA0B50">
        <w:rPr>
          <w:rFonts w:ascii="Arial" w:hAnsi="Arial" w:cs="Arial"/>
        </w:rPr>
        <w:t>analy</w:t>
      </w:r>
      <w:r w:rsidR="005B5BDF">
        <w:rPr>
          <w:rFonts w:ascii="Arial" w:hAnsi="Arial" w:cs="Arial"/>
        </w:rPr>
        <w:t xml:space="preserve">tical </w:t>
      </w:r>
      <w:r w:rsidR="005B5BDF" w:rsidRPr="00AA0B50">
        <w:rPr>
          <w:rFonts w:ascii="Arial" w:hAnsi="Arial" w:cs="Arial"/>
        </w:rPr>
        <w:t xml:space="preserve">method cannot accommodate relatedness and maximizing </w:t>
      </w:r>
      <w:r w:rsidR="005B5BDF">
        <w:rPr>
          <w:rFonts w:ascii="Arial" w:hAnsi="Arial" w:cs="Arial"/>
        </w:rPr>
        <w:t xml:space="preserve">trait </w:t>
      </w:r>
      <w:r w:rsidR="005B5BDF" w:rsidRPr="00AA0B50">
        <w:rPr>
          <w:rFonts w:ascii="Arial" w:hAnsi="Arial" w:cs="Arial"/>
        </w:rPr>
        <w:t xml:space="preserve">sample count is </w:t>
      </w:r>
      <w:r w:rsidR="005B5BDF">
        <w:rPr>
          <w:rFonts w:ascii="Arial" w:hAnsi="Arial" w:cs="Arial"/>
        </w:rPr>
        <w:t xml:space="preserve">crucial to achieving the necessary </w:t>
      </w:r>
      <w:r w:rsidR="005B5BDF" w:rsidRPr="00AA0B50">
        <w:rPr>
          <w:rFonts w:ascii="Arial" w:hAnsi="Arial" w:cs="Arial"/>
        </w:rPr>
        <w:t>statistical power.</w:t>
      </w:r>
      <w:r w:rsidR="005B5BDF">
        <w:rPr>
          <w:rFonts w:ascii="Arial" w:hAnsi="Arial" w:cs="Arial"/>
        </w:rPr>
        <w:t xml:space="preserve"> </w:t>
      </w:r>
    </w:p>
    <w:p w14:paraId="06489B2E" w14:textId="1AC7BD71" w:rsidR="005B5BDF" w:rsidRDefault="005B5BDF" w:rsidP="00840831">
      <w:pPr>
        <w:spacing w:line="360" w:lineRule="auto"/>
        <w:rPr>
          <w:rFonts w:ascii="Arial" w:hAnsi="Arial" w:cs="Arial"/>
        </w:rPr>
      </w:pPr>
    </w:p>
    <w:p w14:paraId="1D299E33" w14:textId="49666B76" w:rsidR="001F6CF6" w:rsidRPr="00AA0B50" w:rsidRDefault="006B1B4D" w:rsidP="00840831">
      <w:pPr>
        <w:spacing w:line="360" w:lineRule="auto"/>
        <w:rPr>
          <w:rFonts w:ascii="Arial" w:hAnsi="Arial" w:cs="Arial"/>
        </w:rPr>
      </w:pPr>
      <w:r w:rsidRPr="00AA0B50">
        <w:rPr>
          <w:rFonts w:ascii="Arial" w:hAnsi="Arial" w:cs="Arial"/>
        </w:rPr>
        <w:t xml:space="preserve">Strengths of </w:t>
      </w:r>
      <w:r w:rsidR="00EC3D91" w:rsidRPr="00AA0B50">
        <w:rPr>
          <w:rFonts w:ascii="Arial" w:hAnsi="Arial" w:cs="Arial"/>
        </w:rPr>
        <w:t xml:space="preserve">KDPS </w:t>
      </w:r>
      <w:r w:rsidRPr="00AA0B50">
        <w:rPr>
          <w:rFonts w:ascii="Arial" w:hAnsi="Arial" w:cs="Arial"/>
        </w:rPr>
        <w:t>includ</w:t>
      </w:r>
      <w:r w:rsidR="00077B41">
        <w:rPr>
          <w:rFonts w:ascii="Arial" w:hAnsi="Arial" w:cs="Arial"/>
        </w:rPr>
        <w:t>e</w:t>
      </w:r>
      <w:r w:rsidRPr="00AA0B50">
        <w:rPr>
          <w:rFonts w:ascii="Arial" w:hAnsi="Arial" w:cs="Arial"/>
        </w:rPr>
        <w:t xml:space="preserve"> </w:t>
      </w:r>
      <w:r w:rsidR="001F6CF6" w:rsidRPr="00AA0B50">
        <w:rPr>
          <w:rFonts w:ascii="Arial" w:hAnsi="Arial" w:cs="Arial"/>
        </w:rPr>
        <w:t xml:space="preserve">efficiently </w:t>
      </w:r>
      <w:r w:rsidRPr="00AA0B50">
        <w:rPr>
          <w:rFonts w:ascii="Arial" w:hAnsi="Arial" w:cs="Arial"/>
        </w:rPr>
        <w:t xml:space="preserve">of algorithm to </w:t>
      </w:r>
      <w:r w:rsidR="001F6CF6" w:rsidRPr="00AA0B50">
        <w:rPr>
          <w:rFonts w:ascii="Arial" w:hAnsi="Arial" w:cs="Arial"/>
        </w:rPr>
        <w:t xml:space="preserve">process </w:t>
      </w:r>
      <w:r w:rsidR="009710A1" w:rsidRPr="00AA0B50">
        <w:rPr>
          <w:rFonts w:ascii="Arial" w:hAnsi="Arial" w:cs="Arial"/>
        </w:rPr>
        <w:t>biobank</w:t>
      </w:r>
      <w:r w:rsidR="00A718C9" w:rsidRPr="00AA0B50">
        <w:rPr>
          <w:rFonts w:ascii="Arial" w:hAnsi="Arial" w:cs="Arial"/>
        </w:rPr>
        <w:t>-</w:t>
      </w:r>
      <w:r w:rsidR="009710A1" w:rsidRPr="00AA0B50">
        <w:rPr>
          <w:rFonts w:ascii="Arial" w:hAnsi="Arial" w:cs="Arial"/>
        </w:rPr>
        <w:t xml:space="preserve">scale </w:t>
      </w:r>
      <w:r w:rsidR="001F6CF6" w:rsidRPr="00AA0B50">
        <w:rPr>
          <w:rFonts w:ascii="Arial" w:hAnsi="Arial" w:cs="Arial"/>
        </w:rPr>
        <w:t>studies within a practical timeframe.</w:t>
      </w:r>
      <w:r w:rsidR="00000971" w:rsidRPr="00AA0B50">
        <w:rPr>
          <w:rFonts w:ascii="Arial" w:hAnsi="Arial" w:cs="Arial"/>
        </w:rPr>
        <w:t xml:space="preserve"> </w:t>
      </w:r>
      <w:r w:rsidRPr="00AA0B50">
        <w:rPr>
          <w:rFonts w:ascii="Arial" w:hAnsi="Arial" w:cs="Arial"/>
        </w:rPr>
        <w:t>KDPS accommodate</w:t>
      </w:r>
      <w:r w:rsidR="00B4192A">
        <w:rPr>
          <w:rFonts w:ascii="Arial" w:hAnsi="Arial" w:cs="Arial"/>
        </w:rPr>
        <w:t>s</w:t>
      </w:r>
      <w:r w:rsidRPr="00AA0B50">
        <w:rPr>
          <w:rFonts w:ascii="Arial" w:hAnsi="Arial" w:cs="Arial"/>
        </w:rPr>
        <w:t xml:space="preserve"> a broad set of phenotypes for prioritization, including numeric (binary, ordinal and quantitative measures) and categorical phenotype definitions. S</w:t>
      </w:r>
      <w:r w:rsidR="009E02C8" w:rsidRPr="00AA0B50">
        <w:rPr>
          <w:rFonts w:ascii="Arial" w:hAnsi="Arial" w:cs="Arial"/>
        </w:rPr>
        <w:t xml:space="preserve">imulation </w:t>
      </w:r>
      <w:r w:rsidRPr="00AA0B50">
        <w:rPr>
          <w:rFonts w:ascii="Arial" w:hAnsi="Arial" w:cs="Arial"/>
        </w:rPr>
        <w:t xml:space="preserve">and real-world applied analyses </w:t>
      </w:r>
      <w:r w:rsidR="00B4192A">
        <w:rPr>
          <w:rFonts w:ascii="Arial" w:hAnsi="Arial" w:cs="Arial"/>
        </w:rPr>
        <w:t>illustrate</w:t>
      </w:r>
      <w:r w:rsidR="00B4192A" w:rsidRPr="00AA0B50">
        <w:rPr>
          <w:rFonts w:ascii="Arial" w:hAnsi="Arial" w:cs="Arial"/>
        </w:rPr>
        <w:t xml:space="preserve"> </w:t>
      </w:r>
      <w:r w:rsidR="009E02C8" w:rsidRPr="00AA0B50">
        <w:rPr>
          <w:rFonts w:ascii="Arial" w:hAnsi="Arial" w:cs="Arial"/>
        </w:rPr>
        <w:t xml:space="preserve">KDPS's computational efficiency and its </w:t>
      </w:r>
      <w:r w:rsidR="005753A6">
        <w:rPr>
          <w:rFonts w:ascii="Arial" w:hAnsi="Arial" w:cs="Arial"/>
        </w:rPr>
        <w:t>capability</w:t>
      </w:r>
      <w:r w:rsidR="005753A6" w:rsidRPr="00AA0B50">
        <w:rPr>
          <w:rFonts w:ascii="Arial" w:hAnsi="Arial" w:cs="Arial"/>
        </w:rPr>
        <w:t xml:space="preserve"> </w:t>
      </w:r>
      <w:r w:rsidR="009E02C8" w:rsidRPr="00AA0B50">
        <w:rPr>
          <w:rFonts w:ascii="Arial" w:hAnsi="Arial" w:cs="Arial"/>
        </w:rPr>
        <w:t>to substantially conserve subjects with traits</w:t>
      </w:r>
      <w:r w:rsidR="00077B41">
        <w:rPr>
          <w:rFonts w:ascii="Arial" w:hAnsi="Arial" w:cs="Arial"/>
        </w:rPr>
        <w:t>.</w:t>
      </w:r>
      <w:r w:rsidR="00621E95">
        <w:rPr>
          <w:rFonts w:ascii="Arial" w:hAnsi="Arial" w:cs="Arial"/>
        </w:rPr>
        <w:t xml:space="preserve"> </w:t>
      </w:r>
      <w:r w:rsidR="00621E95" w:rsidRPr="00840831">
        <w:rPr>
          <w:rFonts w:ascii="Arial" w:hAnsi="Arial" w:cs="Arial"/>
          <w:highlight w:val="yellow"/>
        </w:rPr>
        <w:t>In the real-world examples, KDPS was applied to phenotypes with diverse genetic architectures and heritabilit</w:t>
      </w:r>
      <w:r w:rsidR="00391B9F">
        <w:rPr>
          <w:rFonts w:ascii="Arial" w:hAnsi="Arial" w:cs="Arial"/>
          <w:highlight w:val="yellow"/>
        </w:rPr>
        <w:t>y values</w:t>
      </w:r>
      <w:r w:rsidR="00621E95" w:rsidRPr="00840831">
        <w:rPr>
          <w:rFonts w:ascii="Arial" w:hAnsi="Arial" w:cs="Arial"/>
          <w:highlight w:val="yellow"/>
        </w:rPr>
        <w:t>, including schizophrenia (heritability</w:t>
      </w:r>
      <w:r w:rsidR="00391B9F">
        <w:rPr>
          <w:rFonts w:ascii="Arial" w:hAnsi="Arial" w:cs="Arial"/>
          <w:highlight w:val="yellow"/>
        </w:rPr>
        <w:t xml:space="preserve"> (H</w:t>
      </w:r>
      <w:r w:rsidR="00391B9F" w:rsidRPr="00840831">
        <w:rPr>
          <w:rFonts w:ascii="Arial" w:hAnsi="Arial" w:cs="Arial"/>
          <w:highlight w:val="yellow"/>
          <w:vertAlign w:val="superscript"/>
        </w:rPr>
        <w:t>2</w:t>
      </w:r>
      <w:r w:rsidR="00391B9F">
        <w:rPr>
          <w:rFonts w:ascii="Arial" w:hAnsi="Arial" w:cs="Arial"/>
          <w:highlight w:val="yellow"/>
        </w:rPr>
        <w:t>)</w:t>
      </w:r>
      <w:r w:rsidR="00621E95" w:rsidRPr="00840831">
        <w:rPr>
          <w:rFonts w:ascii="Arial" w:hAnsi="Arial" w:cs="Arial"/>
          <w:highlight w:val="yellow"/>
        </w:rPr>
        <w:t>~80%)</w:t>
      </w:r>
      <w:r w:rsidR="00621E95" w:rsidRPr="00840831">
        <w:rPr>
          <w:rFonts w:ascii="Arial" w:hAnsi="Arial" w:cs="Arial"/>
          <w:highlight w:val="yellow"/>
        </w:rPr>
        <w:fldChar w:fldCharType="begin" w:fldLock="1"/>
      </w:r>
      <w:r w:rsidR="00621E95" w:rsidRPr="00840831">
        <w:rPr>
          <w:rFonts w:ascii="Arial" w:hAnsi="Arial" w:cs="Arial"/>
          <w:highlight w:val="yellow"/>
        </w:rPr>
        <w:instrText>ADDIN paperpile_citation &lt;clusterId&gt;H121O277K568H252&lt;/clusterId&gt;&lt;metadata&gt;&lt;citation&gt;&lt;id&gt;2cf9fcf6-a9e7-068a-84f2-789f2f6c3a55&lt;/id&gt;&lt;/citation&gt;&lt;/metadata&gt;&lt;data&gt;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&lt;/data&gt; \* MERGEFORMAT</w:instrText>
      </w:r>
      <w:r w:rsidR="00621E95" w:rsidRPr="00840831">
        <w:rPr>
          <w:rFonts w:ascii="Arial" w:hAnsi="Arial" w:cs="Arial"/>
          <w:highlight w:val="yellow"/>
        </w:rPr>
        <w:fldChar w:fldCharType="separate"/>
      </w:r>
      <w:r w:rsidR="00621E95" w:rsidRPr="00840831">
        <w:rPr>
          <w:rFonts w:ascii="Arial" w:hAnsi="Arial" w:cs="Arial"/>
          <w:noProof/>
          <w:highlight w:val="yellow"/>
        </w:rPr>
        <w:t>(Sullivan, Daly and O’Donovan 2012)</w:t>
      </w:r>
      <w:r w:rsidR="00621E95" w:rsidRPr="00840831">
        <w:rPr>
          <w:rFonts w:ascii="Arial" w:hAnsi="Arial" w:cs="Arial"/>
          <w:highlight w:val="yellow"/>
        </w:rPr>
        <w:fldChar w:fldCharType="end"/>
      </w:r>
      <w:r w:rsidR="00621E95" w:rsidRPr="00840831">
        <w:rPr>
          <w:rFonts w:ascii="Arial" w:hAnsi="Arial" w:cs="Arial"/>
          <w:highlight w:val="yellow"/>
        </w:rPr>
        <w:t>, multiple sclerosis (</w:t>
      </w:r>
      <w:r w:rsidR="00391B9F">
        <w:rPr>
          <w:rFonts w:ascii="Arial" w:hAnsi="Arial" w:cs="Arial"/>
          <w:highlight w:val="yellow"/>
        </w:rPr>
        <w:t>H</w:t>
      </w:r>
      <w:r w:rsidR="00391B9F" w:rsidRPr="004B07C3">
        <w:rPr>
          <w:rFonts w:ascii="Arial" w:hAnsi="Arial" w:cs="Arial"/>
          <w:highlight w:val="yellow"/>
          <w:vertAlign w:val="superscript"/>
        </w:rPr>
        <w:t>2</w:t>
      </w:r>
      <w:r w:rsidR="00621E95" w:rsidRPr="00840831">
        <w:rPr>
          <w:rFonts w:ascii="Arial" w:hAnsi="Arial" w:cs="Arial"/>
          <w:highlight w:val="yellow"/>
        </w:rPr>
        <w:t>~30%)</w:t>
      </w:r>
      <w:r w:rsidR="00621E95" w:rsidRPr="00840831">
        <w:rPr>
          <w:rFonts w:ascii="Arial" w:hAnsi="Arial" w:cs="Arial"/>
          <w:highlight w:val="yellow"/>
        </w:rPr>
        <w:fldChar w:fldCharType="begin" w:fldLock="1"/>
      </w:r>
      <w:r w:rsidR="00621E95" w:rsidRPr="00840831">
        <w:rPr>
          <w:rFonts w:ascii="Arial" w:hAnsi="Arial" w:cs="Arial"/>
          <w:highlight w:val="yellow"/>
        </w:rPr>
        <w:instrText>ADDIN paperpile_citation &lt;clusterId&gt;B835P285E675I386&lt;/clusterId&gt;&lt;metadata&gt;&lt;citation&gt;&lt;id&gt;f43b5ec9-2a96-0bfd-9253-ff486f90106c&lt;/id&gt;&lt;/citation&gt;&lt;/metadata&gt;&lt;data&gt;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&lt;/data&gt; \* MERGEFORMAT</w:instrText>
      </w:r>
      <w:r w:rsidR="00621E95" w:rsidRPr="00840831">
        <w:rPr>
          <w:rFonts w:ascii="Arial" w:hAnsi="Arial" w:cs="Arial"/>
          <w:highlight w:val="yellow"/>
        </w:rPr>
        <w:fldChar w:fldCharType="separate"/>
      </w:r>
      <w:r w:rsidR="00621E95" w:rsidRPr="00840831">
        <w:rPr>
          <w:rFonts w:ascii="Arial" w:hAnsi="Arial" w:cs="Arial"/>
          <w:noProof/>
          <w:highlight w:val="yellow"/>
        </w:rPr>
        <w:t>(International Multiple Sclerosis Genetics Consortium 2019)</w:t>
      </w:r>
      <w:r w:rsidR="00621E95" w:rsidRPr="00840831">
        <w:rPr>
          <w:rFonts w:ascii="Arial" w:hAnsi="Arial" w:cs="Arial"/>
          <w:highlight w:val="yellow"/>
        </w:rPr>
        <w:fldChar w:fldCharType="end"/>
      </w:r>
      <w:r w:rsidR="00621E95" w:rsidRPr="00840831">
        <w:rPr>
          <w:rFonts w:ascii="Arial" w:hAnsi="Arial" w:cs="Arial"/>
          <w:highlight w:val="yellow"/>
        </w:rPr>
        <w:t>, acute myocardial infarction (</w:t>
      </w:r>
      <w:r w:rsidR="00391B9F">
        <w:rPr>
          <w:rFonts w:ascii="Arial" w:hAnsi="Arial" w:cs="Arial"/>
          <w:highlight w:val="yellow"/>
        </w:rPr>
        <w:t>H</w:t>
      </w:r>
      <w:r w:rsidR="00391B9F" w:rsidRPr="004B07C3">
        <w:rPr>
          <w:rFonts w:ascii="Arial" w:hAnsi="Arial" w:cs="Arial"/>
          <w:highlight w:val="yellow"/>
          <w:vertAlign w:val="superscript"/>
        </w:rPr>
        <w:t>2</w:t>
      </w:r>
      <w:r w:rsidR="00391B9F" w:rsidRPr="00391B9F">
        <w:rPr>
          <w:rFonts w:ascii="Arial" w:hAnsi="Arial" w:cs="Arial"/>
          <w:highlight w:val="yellow"/>
        </w:rPr>
        <w:t xml:space="preserve"> </w:t>
      </w:r>
      <w:r w:rsidR="00621E95" w:rsidRPr="00840831">
        <w:rPr>
          <w:rFonts w:ascii="Arial" w:hAnsi="Arial" w:cs="Arial"/>
          <w:highlight w:val="yellow"/>
        </w:rPr>
        <w:t>~40–50%)</w:t>
      </w:r>
      <w:r w:rsidR="00621E95" w:rsidRPr="00840831">
        <w:rPr>
          <w:rFonts w:ascii="Arial" w:hAnsi="Arial" w:cs="Arial"/>
          <w:highlight w:val="yellow"/>
        </w:rPr>
        <w:fldChar w:fldCharType="begin" w:fldLock="1"/>
      </w:r>
      <w:r w:rsidR="00621E95" w:rsidRPr="00840831">
        <w:rPr>
          <w:rFonts w:ascii="Arial" w:hAnsi="Arial" w:cs="Arial"/>
          <w:highlight w:val="yellow"/>
        </w:rPr>
        <w:instrText>ADDIN paperpile_citation &lt;clusterId&gt;F416S763H153M767&lt;/clusterId&gt;&lt;metadata&gt;&lt;citation&gt;&lt;id&gt;1c0213dc-82cb-0e13-bcf3-a0a5cf38c83e&lt;/id&gt;&lt;/citation&gt;&lt;citation&gt;&lt;id&gt;61a746a6-9640-0ff7-b8c2-9b7ea9b4486a&lt;/id&gt;&lt;/citation&gt;&lt;/metadata&gt;&lt;data&gt;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&lt;/data&gt; \* MERGEFORMAT</w:instrText>
      </w:r>
      <w:r w:rsidR="00621E95" w:rsidRPr="00840831">
        <w:rPr>
          <w:rFonts w:ascii="Arial" w:hAnsi="Arial" w:cs="Arial"/>
          <w:highlight w:val="yellow"/>
        </w:rPr>
        <w:fldChar w:fldCharType="separate"/>
      </w:r>
      <w:r w:rsidR="00621E95" w:rsidRPr="00840831">
        <w:rPr>
          <w:rFonts w:ascii="Arial" w:hAnsi="Arial" w:cs="Arial"/>
          <w:noProof/>
          <w:highlight w:val="yellow"/>
        </w:rPr>
        <w:t>(Marenberg et al. 1994, Inouye et al. 2018)</w:t>
      </w:r>
      <w:r w:rsidR="00621E95" w:rsidRPr="00840831">
        <w:rPr>
          <w:rFonts w:ascii="Arial" w:hAnsi="Arial" w:cs="Arial"/>
          <w:highlight w:val="yellow"/>
        </w:rPr>
        <w:fldChar w:fldCharType="end"/>
      </w:r>
      <w:r w:rsidR="00621E95" w:rsidRPr="00840831">
        <w:rPr>
          <w:rFonts w:ascii="Arial" w:hAnsi="Arial" w:cs="Arial"/>
          <w:highlight w:val="yellow"/>
        </w:rPr>
        <w:t>, and alcohol drinking status (~20–30%)</w:t>
      </w:r>
      <w:r w:rsidR="00621E95" w:rsidRPr="00840831">
        <w:rPr>
          <w:rFonts w:ascii="Arial" w:hAnsi="Arial" w:cs="Arial"/>
          <w:highlight w:val="yellow"/>
        </w:rPr>
        <w:fldChar w:fldCharType="begin" w:fldLock="1"/>
      </w:r>
      <w:r w:rsidR="00621E95" w:rsidRPr="00840831">
        <w:rPr>
          <w:rFonts w:ascii="Arial" w:hAnsi="Arial" w:cs="Arial"/>
          <w:highlight w:val="yellow"/>
        </w:rPr>
        <w:instrText>ADDIN paperpile_citation &lt;clusterId&gt;T238H585D976A669&lt;/clusterId&gt;&lt;metadata&gt;&lt;citation&gt;&lt;id&gt;8d45f0e1-b8e3-00b3-b91e-9f5462ed293a&lt;/id&gt;&lt;/citation&gt;&lt;citation&gt;&lt;id&gt;e187c5ab-3b8c-080b-88fa-02bb3691e1ac&lt;/id&gt;&lt;/citation&gt;&lt;/metadata&gt;&lt;data&gt;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&lt;/data&gt; \* MERGEFORMAT</w:instrText>
      </w:r>
      <w:r w:rsidR="00621E95" w:rsidRPr="00840831">
        <w:rPr>
          <w:rFonts w:ascii="Arial" w:hAnsi="Arial" w:cs="Arial"/>
          <w:highlight w:val="yellow"/>
        </w:rPr>
        <w:fldChar w:fldCharType="separate"/>
      </w:r>
      <w:r w:rsidR="00621E95" w:rsidRPr="00840831">
        <w:rPr>
          <w:rFonts w:ascii="Arial" w:hAnsi="Arial" w:cs="Arial"/>
          <w:noProof/>
          <w:highlight w:val="yellow"/>
        </w:rPr>
        <w:t>(Verhulst, Neale and Kendler 2015, Clarke et al. 2017)</w:t>
      </w:r>
      <w:r w:rsidR="00621E95" w:rsidRPr="00840831">
        <w:rPr>
          <w:rFonts w:ascii="Arial" w:hAnsi="Arial" w:cs="Arial"/>
          <w:highlight w:val="yellow"/>
        </w:rPr>
        <w:fldChar w:fldCharType="end"/>
      </w:r>
      <w:r w:rsidR="00621E95" w:rsidRPr="00840831">
        <w:rPr>
          <w:rFonts w:ascii="Arial" w:hAnsi="Arial" w:cs="Arial"/>
          <w:highlight w:val="yellow"/>
        </w:rPr>
        <w:t xml:space="preserve">, all of which showed strong phenotype retention performance. </w:t>
      </w:r>
      <w:r w:rsidR="00BC1CF8" w:rsidRPr="00840831">
        <w:rPr>
          <w:rFonts w:ascii="Arial" w:hAnsi="Arial" w:cs="Arial"/>
          <w:highlight w:val="yellow"/>
        </w:rPr>
        <w:t>Moreover, the use of composite weights enables highly flexible prioritization strategies, allowing users to specify phenotype combinations such as categorical values of a particular type (e.g., case status) in addition to a numeric variable within a defined range (e.g., BMI between 18–25). This capacity broadens the applicability of KDPS to complex study designs, enabling tailored subject retention across diverse phenotype-driven analytical objectives.</w:t>
      </w:r>
    </w:p>
    <w:p w14:paraId="77947831" w14:textId="77777777" w:rsidR="006B1B4D" w:rsidRPr="00AA0B50" w:rsidRDefault="006B1B4D" w:rsidP="00840831">
      <w:pPr>
        <w:spacing w:line="360" w:lineRule="auto"/>
        <w:rPr>
          <w:rFonts w:ascii="Arial" w:hAnsi="Arial" w:cs="Arial"/>
        </w:rPr>
      </w:pPr>
    </w:p>
    <w:p w14:paraId="6F3A47C1" w14:textId="2FC04F65" w:rsidR="001F6CF6" w:rsidRPr="00AA0B50" w:rsidRDefault="006B1B4D" w:rsidP="00840831">
      <w:pPr>
        <w:spacing w:line="360" w:lineRule="auto"/>
        <w:rPr>
          <w:rFonts w:ascii="Arial" w:hAnsi="Arial" w:cs="Arial"/>
        </w:rPr>
      </w:pPr>
      <w:r w:rsidRPr="00AA0B50">
        <w:rPr>
          <w:rFonts w:ascii="Arial" w:hAnsi="Arial" w:cs="Arial"/>
        </w:rPr>
        <w:t xml:space="preserve">There are important considerations and limitations of </w:t>
      </w:r>
      <w:r w:rsidR="001F6CF6" w:rsidRPr="00AA0B50">
        <w:rPr>
          <w:rFonts w:ascii="Arial" w:hAnsi="Arial" w:cs="Arial"/>
        </w:rPr>
        <w:t xml:space="preserve">KDPS. One potential challenge arises when dealing with datasets substantially </w:t>
      </w:r>
      <w:r w:rsidR="000E2FB7">
        <w:rPr>
          <w:rFonts w:ascii="Arial" w:hAnsi="Arial" w:cs="Arial"/>
        </w:rPr>
        <w:t xml:space="preserve">more extensive and/or complex relatedness than </w:t>
      </w:r>
      <w:r w:rsidR="001F6CF6" w:rsidRPr="00AA0B50">
        <w:rPr>
          <w:rFonts w:ascii="Arial" w:hAnsi="Arial" w:cs="Arial"/>
        </w:rPr>
        <w:t>UK Biobank</w:t>
      </w:r>
      <w:r w:rsidRPr="00AA0B50">
        <w:rPr>
          <w:rFonts w:ascii="Arial" w:hAnsi="Arial" w:cs="Arial"/>
        </w:rPr>
        <w:t xml:space="preserve"> (</w:t>
      </w:r>
      <w:r w:rsidR="00B165AD">
        <w:rPr>
          <w:rFonts w:ascii="Arial" w:hAnsi="Arial" w:cs="Arial"/>
        </w:rPr>
        <w:t>&gt;</w:t>
      </w:r>
      <w:r w:rsidR="000E2FB7">
        <w:rPr>
          <w:rFonts w:ascii="Arial" w:hAnsi="Arial" w:cs="Arial"/>
        </w:rPr>
        <w:t>100</w:t>
      </w:r>
      <w:r w:rsidR="000E2FB7" w:rsidRPr="00AA0B50">
        <w:rPr>
          <w:rFonts w:ascii="Arial" w:hAnsi="Arial" w:cs="Arial"/>
        </w:rPr>
        <w:t xml:space="preserve">K </w:t>
      </w:r>
      <w:r w:rsidR="000E2FB7">
        <w:rPr>
          <w:rFonts w:ascii="Arial" w:hAnsi="Arial" w:cs="Arial"/>
        </w:rPr>
        <w:t>related pairs</w:t>
      </w:r>
      <w:r w:rsidRPr="00AA0B50">
        <w:rPr>
          <w:rFonts w:ascii="Arial" w:hAnsi="Arial" w:cs="Arial"/>
        </w:rPr>
        <w:t>)</w:t>
      </w:r>
      <w:r w:rsidR="000E2FB7">
        <w:rPr>
          <w:rFonts w:ascii="Arial" w:hAnsi="Arial" w:cs="Arial"/>
        </w:rPr>
        <w:t xml:space="preserve">, such as </w:t>
      </w:r>
      <w:r w:rsidR="00B165AD">
        <w:rPr>
          <w:rFonts w:ascii="Arial" w:hAnsi="Arial" w:cs="Arial"/>
        </w:rPr>
        <w:t>n</w:t>
      </w:r>
      <w:r w:rsidR="000E2FB7">
        <w:rPr>
          <w:rFonts w:ascii="Arial" w:hAnsi="Arial" w:cs="Arial"/>
        </w:rPr>
        <w:t>ation</w:t>
      </w:r>
      <w:r w:rsidR="00B165AD">
        <w:rPr>
          <w:rFonts w:ascii="Arial" w:hAnsi="Arial" w:cs="Arial"/>
        </w:rPr>
        <w:t>al</w:t>
      </w:r>
      <w:r w:rsidR="000E2FB7">
        <w:rPr>
          <w:rFonts w:ascii="Arial" w:hAnsi="Arial" w:cs="Arial"/>
        </w:rPr>
        <w:t xml:space="preserve"> biobanks and studies </w:t>
      </w:r>
      <w:r w:rsidR="00B34249">
        <w:rPr>
          <w:rFonts w:ascii="Arial" w:hAnsi="Arial" w:cs="Arial"/>
        </w:rPr>
        <w:t xml:space="preserve">leveraging </w:t>
      </w:r>
      <w:r w:rsidR="000E2FB7">
        <w:rPr>
          <w:rFonts w:ascii="Arial" w:hAnsi="Arial" w:cs="Arial"/>
        </w:rPr>
        <w:t xml:space="preserve">medical systems (e.g., </w:t>
      </w:r>
      <w:proofErr w:type="spellStart"/>
      <w:r w:rsidR="000E2FB7">
        <w:rPr>
          <w:rFonts w:ascii="Arial" w:hAnsi="Arial" w:cs="Arial"/>
        </w:rPr>
        <w:t>AllofUS</w:t>
      </w:r>
      <w:proofErr w:type="spellEnd"/>
      <w:r w:rsidR="000E2FB7">
        <w:rPr>
          <w:rFonts w:ascii="Arial" w:hAnsi="Arial" w:cs="Arial"/>
        </w:rPr>
        <w:t xml:space="preserve">, UCLA ATLAS, </w:t>
      </w:r>
      <w:proofErr w:type="spellStart"/>
      <w:r w:rsidR="000E2FB7">
        <w:rPr>
          <w:rFonts w:ascii="Arial" w:hAnsi="Arial" w:cs="Arial"/>
        </w:rPr>
        <w:t>BioVU</w:t>
      </w:r>
      <w:proofErr w:type="spellEnd"/>
      <w:r w:rsidR="000E2FB7">
        <w:rPr>
          <w:rFonts w:ascii="Arial" w:hAnsi="Arial" w:cs="Arial"/>
        </w:rPr>
        <w:t xml:space="preserve">, </w:t>
      </w:r>
      <w:r w:rsidR="000E2FB7" w:rsidRPr="0068306E">
        <w:rPr>
          <w:rFonts w:ascii="Arial" w:hAnsi="Arial" w:cs="Arial"/>
          <w:i/>
          <w:iCs/>
        </w:rPr>
        <w:t>etc</w:t>
      </w:r>
      <w:r w:rsidR="000E2FB7">
        <w:rPr>
          <w:rFonts w:ascii="Arial" w:hAnsi="Arial" w:cs="Arial"/>
        </w:rPr>
        <w:t>.)</w:t>
      </w:r>
      <w:r w:rsidR="0068306E">
        <w:rPr>
          <w:rFonts w:ascii="Arial" w:hAnsi="Arial" w:cs="Arial"/>
        </w:rPr>
        <w:fldChar w:fldCharType="begin" w:fldLock="1"/>
      </w:r>
      <w:r w:rsidR="0068306E">
        <w:rPr>
          <w:rFonts w:ascii="Arial" w:hAnsi="Arial" w:cs="Arial"/>
        </w:rPr>
        <w:instrText>ADDIN paperpile_citation &lt;clusterId&gt;C395Q652F943J666&lt;/clusterId&gt;&lt;metadata&gt;&lt;citation&gt;&lt;id&gt;af1a5a72-0ff7-4e05-8f1b-1a0a98e3a9a9&lt;/id&gt;&lt;/citation&gt;&lt;citation&gt;&lt;id&gt;7b456483-61a2-496f-a05f-06abe4c9447c&lt;/id&gt;&lt;/citation&gt;&lt;citation&gt;&lt;id&gt;7edce02d-5f7a-43dc-b219-5f79467a9619&lt;/id&gt;&lt;/citation&gt;&lt;/metadata&gt;&lt;data&gt;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&lt;/data&gt; \* MERGEFORMAT</w:instrText>
      </w:r>
      <w:r w:rsidR="0068306E">
        <w:rPr>
          <w:rFonts w:ascii="Arial" w:hAnsi="Arial" w:cs="Arial"/>
        </w:rPr>
        <w:fldChar w:fldCharType="separate"/>
      </w:r>
      <w:r w:rsidR="0068306E">
        <w:rPr>
          <w:rFonts w:ascii="Arial" w:hAnsi="Arial" w:cs="Arial"/>
          <w:noProof/>
        </w:rPr>
        <w:t>(All of Us Research Program Investigators et al. 2019, Johnson et al. 2023, Pulley et al. 2010)</w:t>
      </w:r>
      <w:r w:rsidR="0068306E">
        <w:rPr>
          <w:rFonts w:ascii="Arial" w:hAnsi="Arial" w:cs="Arial"/>
        </w:rPr>
        <w:fldChar w:fldCharType="end"/>
      </w:r>
      <w:r w:rsidR="000E2FB7">
        <w:rPr>
          <w:rFonts w:ascii="Arial" w:hAnsi="Arial" w:cs="Arial"/>
        </w:rPr>
        <w:t xml:space="preserve">. Computation times may significantly increase with </w:t>
      </w:r>
      <w:r w:rsidRPr="00AA0B50">
        <w:rPr>
          <w:rFonts w:ascii="Arial" w:hAnsi="Arial" w:cs="Arial"/>
        </w:rPr>
        <w:t xml:space="preserve">sample size, </w:t>
      </w:r>
      <w:r w:rsidR="005753A6">
        <w:rPr>
          <w:rFonts w:ascii="Arial" w:hAnsi="Arial" w:cs="Arial"/>
        </w:rPr>
        <w:t xml:space="preserve">and the </w:t>
      </w:r>
      <w:r w:rsidR="00B3698B" w:rsidRPr="00AA0B50">
        <w:rPr>
          <w:rFonts w:ascii="Arial" w:hAnsi="Arial" w:cs="Arial"/>
        </w:rPr>
        <w:t>amount</w:t>
      </w:r>
      <w:r w:rsidRPr="00AA0B50">
        <w:rPr>
          <w:rFonts w:ascii="Arial" w:hAnsi="Arial" w:cs="Arial"/>
        </w:rPr>
        <w:t xml:space="preserve"> and complexity of relatedness</w:t>
      </w:r>
      <w:r w:rsidR="005753A6">
        <w:rPr>
          <w:rFonts w:ascii="Arial" w:hAnsi="Arial" w:cs="Arial"/>
        </w:rPr>
        <w:t xml:space="preserve">. However, </w:t>
      </w:r>
      <w:r w:rsidR="000E2FB7">
        <w:rPr>
          <w:rFonts w:ascii="Arial" w:hAnsi="Arial" w:cs="Arial"/>
        </w:rPr>
        <w:t xml:space="preserve">this may not represent a major burden as sample </w:t>
      </w:r>
      <w:r w:rsidRPr="00AA0B50">
        <w:rPr>
          <w:rFonts w:ascii="Arial" w:hAnsi="Arial" w:cs="Arial"/>
        </w:rPr>
        <w:t xml:space="preserve">selection </w:t>
      </w:r>
      <w:r w:rsidR="000E2FB7">
        <w:rPr>
          <w:rFonts w:ascii="Arial" w:hAnsi="Arial" w:cs="Arial"/>
        </w:rPr>
        <w:t xml:space="preserve">is </w:t>
      </w:r>
      <w:r w:rsidRPr="00AA0B50">
        <w:rPr>
          <w:rFonts w:ascii="Arial" w:hAnsi="Arial" w:cs="Arial"/>
        </w:rPr>
        <w:t xml:space="preserve">typically performed </w:t>
      </w:r>
      <w:r w:rsidR="000E2FB7">
        <w:rPr>
          <w:rFonts w:ascii="Arial" w:hAnsi="Arial" w:cs="Arial"/>
        </w:rPr>
        <w:t xml:space="preserve">only </w:t>
      </w:r>
      <w:r w:rsidRPr="00AA0B50">
        <w:rPr>
          <w:rFonts w:ascii="Arial" w:hAnsi="Arial" w:cs="Arial"/>
        </w:rPr>
        <w:t>once per study. Moreover,</w:t>
      </w:r>
      <w:r w:rsidR="001F6CF6" w:rsidRPr="00AA0B50">
        <w:rPr>
          <w:rFonts w:ascii="Arial" w:hAnsi="Arial" w:cs="Arial"/>
        </w:rPr>
        <w:t xml:space="preserve"> future </w:t>
      </w:r>
      <w:r w:rsidRPr="00AA0B50">
        <w:rPr>
          <w:rFonts w:ascii="Arial" w:hAnsi="Arial" w:cs="Arial"/>
        </w:rPr>
        <w:t xml:space="preserve">improvements </w:t>
      </w:r>
      <w:r w:rsidR="000E2FB7">
        <w:rPr>
          <w:rFonts w:ascii="Arial" w:hAnsi="Arial" w:cs="Arial"/>
        </w:rPr>
        <w:t xml:space="preserve">such as </w:t>
      </w:r>
      <w:r w:rsidR="001F6CF6" w:rsidRPr="00AA0B50">
        <w:rPr>
          <w:rFonts w:ascii="Arial" w:hAnsi="Arial" w:cs="Arial"/>
        </w:rPr>
        <w:t>reimplementing KDPS in a lower-level programming language</w:t>
      </w:r>
      <w:r w:rsidR="000E2FB7">
        <w:rPr>
          <w:rFonts w:ascii="Arial" w:hAnsi="Arial" w:cs="Arial"/>
        </w:rPr>
        <w:t xml:space="preserve"> </w:t>
      </w:r>
      <w:r w:rsidR="00391B9F">
        <w:rPr>
          <w:rFonts w:ascii="Arial" w:hAnsi="Arial" w:cs="Arial"/>
        </w:rPr>
        <w:t>and/</w:t>
      </w:r>
      <w:r w:rsidR="000E2FB7">
        <w:rPr>
          <w:rFonts w:ascii="Arial" w:hAnsi="Arial" w:cs="Arial"/>
        </w:rPr>
        <w:t xml:space="preserve">or </w:t>
      </w:r>
      <w:r w:rsidR="000E2FB7" w:rsidRPr="00AA0B50">
        <w:rPr>
          <w:rFonts w:ascii="Arial" w:hAnsi="Arial" w:cs="Arial"/>
        </w:rPr>
        <w:t>novel algorithms</w:t>
      </w:r>
      <w:r w:rsidR="001F6CF6" w:rsidRPr="00AA0B50">
        <w:rPr>
          <w:rFonts w:ascii="Arial" w:hAnsi="Arial" w:cs="Arial"/>
        </w:rPr>
        <w:t xml:space="preserve">, </w:t>
      </w:r>
      <w:r w:rsidR="0087508B">
        <w:rPr>
          <w:rFonts w:ascii="Arial" w:hAnsi="Arial" w:cs="Arial"/>
        </w:rPr>
        <w:t xml:space="preserve">may </w:t>
      </w:r>
      <w:r w:rsidR="000E2FB7">
        <w:rPr>
          <w:rFonts w:ascii="Arial" w:hAnsi="Arial" w:cs="Arial"/>
        </w:rPr>
        <w:t>improve</w:t>
      </w:r>
      <w:r w:rsidR="001F6CF6" w:rsidRPr="00AA0B50">
        <w:rPr>
          <w:rFonts w:ascii="Arial" w:hAnsi="Arial" w:cs="Arial"/>
        </w:rPr>
        <w:t xml:space="preserve"> </w:t>
      </w:r>
      <w:r w:rsidR="001F6CF6" w:rsidRPr="00F01F69">
        <w:rPr>
          <w:rFonts w:ascii="Arial" w:hAnsi="Arial" w:cs="Arial"/>
        </w:rPr>
        <w:t>performance.</w:t>
      </w:r>
      <w:r w:rsidR="009710A1" w:rsidRPr="00F01F69">
        <w:rPr>
          <w:rFonts w:ascii="Arial" w:hAnsi="Arial" w:cs="Arial"/>
        </w:rPr>
        <w:t xml:space="preserve"> </w:t>
      </w:r>
      <w:bookmarkStart w:id="65" w:name="_Hlk203576829"/>
      <w:bookmarkStart w:id="66" w:name="_Hlk203576915"/>
      <w:r w:rsidR="00391B9F" w:rsidRPr="004B07C3">
        <w:rPr>
          <w:rFonts w:ascii="Arial" w:hAnsi="Arial" w:cs="Arial"/>
          <w:highlight w:val="yellow"/>
        </w:rPr>
        <w:t xml:space="preserve">While </w:t>
      </w:r>
      <w:r w:rsidR="00391B9F">
        <w:rPr>
          <w:rFonts w:ascii="Arial" w:hAnsi="Arial" w:cs="Arial"/>
          <w:highlight w:val="yellow"/>
        </w:rPr>
        <w:t xml:space="preserve">we considered a diverse set of </w:t>
      </w:r>
      <w:r w:rsidR="001F13F0">
        <w:rPr>
          <w:rFonts w:ascii="Arial" w:hAnsi="Arial" w:cs="Arial"/>
          <w:highlight w:val="yellow"/>
        </w:rPr>
        <w:t xml:space="preserve">real and simulated </w:t>
      </w:r>
      <w:r w:rsidR="00391B9F">
        <w:rPr>
          <w:rFonts w:ascii="Arial" w:hAnsi="Arial" w:cs="Arial"/>
          <w:highlight w:val="yellow"/>
        </w:rPr>
        <w:t xml:space="preserve">phenotypes, </w:t>
      </w:r>
      <w:r w:rsidR="001F13F0">
        <w:rPr>
          <w:rFonts w:ascii="Arial" w:hAnsi="Arial" w:cs="Arial"/>
          <w:highlight w:val="yellow"/>
        </w:rPr>
        <w:t xml:space="preserve">this set is not </w:t>
      </w:r>
      <w:r w:rsidR="00391B9F" w:rsidRPr="004B07C3">
        <w:rPr>
          <w:rFonts w:ascii="Arial" w:hAnsi="Arial" w:cs="Arial"/>
          <w:highlight w:val="yellow"/>
        </w:rPr>
        <w:t>exhaustive</w:t>
      </w:r>
      <w:r w:rsidR="001F13F0">
        <w:rPr>
          <w:rFonts w:ascii="Arial" w:hAnsi="Arial" w:cs="Arial"/>
          <w:highlight w:val="yellow"/>
        </w:rPr>
        <w:t>, we expect the</w:t>
      </w:r>
      <w:r w:rsidR="00391B9F" w:rsidRPr="004B07C3">
        <w:rPr>
          <w:rFonts w:ascii="Arial" w:hAnsi="Arial" w:cs="Arial"/>
          <w:highlight w:val="yellow"/>
        </w:rPr>
        <w:t xml:space="preserve"> generalizable </w:t>
      </w:r>
      <w:r w:rsidR="00391B9F" w:rsidRPr="004B07C3">
        <w:rPr>
          <w:rFonts w:ascii="Arial" w:hAnsi="Arial" w:cs="Arial"/>
          <w:highlight w:val="yellow"/>
        </w:rPr>
        <w:lastRenderedPageBreak/>
        <w:t xml:space="preserve">framework </w:t>
      </w:r>
      <w:r w:rsidR="001F13F0">
        <w:rPr>
          <w:rFonts w:ascii="Arial" w:hAnsi="Arial" w:cs="Arial"/>
          <w:highlight w:val="yellow"/>
        </w:rPr>
        <w:t xml:space="preserve">of </w:t>
      </w:r>
      <w:r w:rsidR="001F13F0" w:rsidRPr="004B07C3">
        <w:rPr>
          <w:rFonts w:ascii="Arial" w:hAnsi="Arial" w:cs="Arial"/>
          <w:highlight w:val="yellow"/>
        </w:rPr>
        <w:t xml:space="preserve">KDPS </w:t>
      </w:r>
      <w:r w:rsidR="00391B9F" w:rsidRPr="004B07C3">
        <w:rPr>
          <w:rFonts w:ascii="Arial" w:hAnsi="Arial" w:cs="Arial"/>
          <w:highlight w:val="yellow"/>
        </w:rPr>
        <w:t xml:space="preserve">should apply broadly to phenotypes with varying </w:t>
      </w:r>
      <w:r w:rsidR="001F13F0">
        <w:rPr>
          <w:rFonts w:ascii="Arial" w:hAnsi="Arial" w:cs="Arial"/>
          <w:highlight w:val="yellow"/>
        </w:rPr>
        <w:t xml:space="preserve">prevalence and </w:t>
      </w:r>
      <w:r w:rsidR="00391B9F" w:rsidRPr="004B07C3">
        <w:rPr>
          <w:rFonts w:ascii="Arial" w:hAnsi="Arial" w:cs="Arial"/>
          <w:highlight w:val="yellow"/>
        </w:rPr>
        <w:t>genetic contribution</w:t>
      </w:r>
      <w:bookmarkEnd w:id="65"/>
      <w:r w:rsidR="00391B9F" w:rsidRPr="004B07C3">
        <w:rPr>
          <w:rFonts w:ascii="Arial" w:hAnsi="Arial" w:cs="Arial"/>
          <w:highlight w:val="yellow"/>
        </w:rPr>
        <w:t>.</w:t>
      </w:r>
      <w:r w:rsidR="00391B9F">
        <w:rPr>
          <w:rFonts w:ascii="Arial" w:hAnsi="Arial" w:cs="Arial"/>
        </w:rPr>
        <w:t xml:space="preserve"> </w:t>
      </w:r>
      <w:bookmarkStart w:id="67" w:name="_Hlk203577086"/>
      <w:bookmarkEnd w:id="66"/>
      <w:r w:rsidR="00621E95" w:rsidRPr="00840831">
        <w:rPr>
          <w:rFonts w:ascii="Arial" w:hAnsi="Arial" w:cs="Arial"/>
          <w:highlight w:val="yellow"/>
        </w:rPr>
        <w:t>Additionally, i</w:t>
      </w:r>
      <w:r w:rsidR="00F7749F" w:rsidRPr="00840831">
        <w:rPr>
          <w:rFonts w:ascii="Arial" w:hAnsi="Arial" w:cs="Arial"/>
          <w:highlight w:val="yellow"/>
        </w:rPr>
        <w:t>t is also important to consider population structure in the generation of the relatedness matrix. In ancestrally diverse or admixed populations, standard IBD or kinship estimation methods may be inaccurate or biased due to</w:t>
      </w:r>
      <w:r w:rsidR="00621E95" w:rsidRPr="00840831">
        <w:rPr>
          <w:rFonts w:ascii="Arial" w:hAnsi="Arial" w:cs="Arial"/>
          <w:highlight w:val="yellow"/>
        </w:rPr>
        <w:t xml:space="preserve"> the</w:t>
      </w:r>
      <w:r w:rsidR="00F7749F" w:rsidRPr="00840831">
        <w:rPr>
          <w:rFonts w:ascii="Arial" w:hAnsi="Arial" w:cs="Arial"/>
          <w:highlight w:val="yellow"/>
        </w:rPr>
        <w:t xml:space="preserve"> confounding</w:t>
      </w:r>
      <w:r w:rsidR="00621E95" w:rsidRPr="00840831">
        <w:rPr>
          <w:rFonts w:ascii="Arial" w:hAnsi="Arial" w:cs="Arial"/>
          <w:highlight w:val="yellow"/>
        </w:rPr>
        <w:t xml:space="preserve"> effect of</w:t>
      </w:r>
      <w:r w:rsidR="00F7749F" w:rsidRPr="00840831">
        <w:rPr>
          <w:rFonts w:ascii="Arial" w:hAnsi="Arial" w:cs="Arial"/>
          <w:highlight w:val="yellow"/>
        </w:rPr>
        <w:t xml:space="preserve"> </w:t>
      </w:r>
      <w:r w:rsidR="00621E95" w:rsidRPr="00840831">
        <w:rPr>
          <w:rFonts w:ascii="Arial" w:hAnsi="Arial" w:cs="Arial"/>
          <w:highlight w:val="yellow"/>
        </w:rPr>
        <w:t xml:space="preserve">genetic </w:t>
      </w:r>
      <w:r w:rsidR="00F7749F" w:rsidRPr="00840831">
        <w:rPr>
          <w:rFonts w:ascii="Arial" w:hAnsi="Arial" w:cs="Arial"/>
          <w:highlight w:val="yellow"/>
        </w:rPr>
        <w:t>admixture</w:t>
      </w:r>
      <w:r w:rsidR="00621E95" w:rsidRPr="00840831">
        <w:rPr>
          <w:rFonts w:ascii="Arial" w:hAnsi="Arial" w:cs="Arial"/>
          <w:highlight w:val="yellow"/>
        </w:rPr>
        <w:t xml:space="preserve"> </w:t>
      </w:r>
      <w:r w:rsidR="00621E95" w:rsidRPr="00840831">
        <w:rPr>
          <w:rFonts w:ascii="Arial" w:hAnsi="Arial" w:cs="Arial"/>
          <w:highlight w:val="yellow"/>
        </w:rPr>
        <w:fldChar w:fldCharType="begin" w:fldLock="1"/>
      </w:r>
      <w:r w:rsidR="00621E95" w:rsidRPr="00840831">
        <w:rPr>
          <w:rFonts w:ascii="Arial" w:hAnsi="Arial" w:cs="Arial"/>
          <w:highlight w:val="yellow"/>
        </w:rPr>
        <w:instrText>ADDIN paperpile_citation &lt;clusterId&gt;W678K956G426D141&lt;/clusterId&gt;&lt;metadata&gt;&lt;citation&gt;&lt;id&gt;c5833ed9-26ca-0dfb-a7df-4eb4e7f25690&lt;/id&gt;&lt;/citation&gt;&lt;/metadata&gt;&lt;data&gt;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&lt;/data&gt; \* MERGEFORMAT</w:instrText>
      </w:r>
      <w:r w:rsidR="00621E95" w:rsidRPr="00840831">
        <w:rPr>
          <w:rFonts w:ascii="Arial" w:hAnsi="Arial" w:cs="Arial"/>
          <w:highlight w:val="yellow"/>
        </w:rPr>
        <w:fldChar w:fldCharType="separate"/>
      </w:r>
      <w:r w:rsidR="00621E95" w:rsidRPr="00840831">
        <w:rPr>
          <w:rFonts w:ascii="Arial" w:hAnsi="Arial" w:cs="Arial"/>
          <w:noProof/>
          <w:highlight w:val="yellow"/>
        </w:rPr>
        <w:t>(Dou et al. 2017)</w:t>
      </w:r>
      <w:r w:rsidR="00621E95" w:rsidRPr="00840831">
        <w:rPr>
          <w:rFonts w:ascii="Arial" w:hAnsi="Arial" w:cs="Arial"/>
          <w:highlight w:val="yellow"/>
        </w:rPr>
        <w:fldChar w:fldCharType="end"/>
      </w:r>
      <w:r w:rsidR="00F7749F" w:rsidRPr="00840831">
        <w:rPr>
          <w:rFonts w:ascii="Arial" w:hAnsi="Arial" w:cs="Arial"/>
          <w:highlight w:val="yellow"/>
        </w:rPr>
        <w:t xml:space="preserve">. </w:t>
      </w:r>
      <w:r w:rsidR="00621E95" w:rsidRPr="00840831">
        <w:rPr>
          <w:rFonts w:ascii="Arial" w:hAnsi="Arial" w:cs="Arial"/>
          <w:highlight w:val="yellow"/>
        </w:rPr>
        <w:t>U</w:t>
      </w:r>
      <w:r w:rsidR="00F7749F" w:rsidRPr="00840831">
        <w:rPr>
          <w:rFonts w:ascii="Arial" w:hAnsi="Arial" w:cs="Arial"/>
          <w:highlight w:val="yellow"/>
        </w:rPr>
        <w:t>sers</w:t>
      </w:r>
      <w:r w:rsidR="00621E95" w:rsidRPr="00840831">
        <w:rPr>
          <w:rFonts w:ascii="Arial" w:hAnsi="Arial" w:cs="Arial"/>
          <w:highlight w:val="yellow"/>
        </w:rPr>
        <w:t xml:space="preserve"> are advised</w:t>
      </w:r>
      <w:r w:rsidR="00F7749F" w:rsidRPr="00840831">
        <w:rPr>
          <w:rFonts w:ascii="Arial" w:hAnsi="Arial" w:cs="Arial"/>
          <w:highlight w:val="yellow"/>
        </w:rPr>
        <w:t xml:space="preserve"> to select appropriate methods that account for ancestry when generating the subject relatedness matrix </w:t>
      </w:r>
      <w:r w:rsidR="00621E95" w:rsidRPr="00840831">
        <w:rPr>
          <w:rFonts w:ascii="Arial" w:hAnsi="Arial" w:cs="Arial"/>
          <w:highlight w:val="yellow"/>
        </w:rPr>
        <w:fldChar w:fldCharType="begin" w:fldLock="1"/>
      </w:r>
      <w:r w:rsidR="00621E95" w:rsidRPr="00840831">
        <w:rPr>
          <w:rFonts w:ascii="Arial" w:hAnsi="Arial" w:cs="Arial"/>
          <w:highlight w:val="yellow"/>
        </w:rPr>
        <w:instrText>ADDIN paperpile_citation &lt;clusterId&gt;W972J339Y729W434&lt;/clusterId&gt;&lt;metadata&gt;&lt;citation&gt;&lt;id&gt;d7141db5-6c41-0723-ab98-a93aa4866ab7&lt;/id&gt;&lt;/citation&gt;&lt;citation&gt;&lt;id&gt;cc795a29-5127-0066-a427-f47a2ce4335e&lt;/id&gt;&lt;/citation&gt;&lt;/metadata&gt;&lt;data&gt;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&lt;/data&gt; \* MERGEFORMAT</w:instrText>
      </w:r>
      <w:r w:rsidR="00621E95" w:rsidRPr="00840831">
        <w:rPr>
          <w:rFonts w:ascii="Arial" w:hAnsi="Arial" w:cs="Arial"/>
          <w:highlight w:val="yellow"/>
        </w:rPr>
        <w:fldChar w:fldCharType="separate"/>
      </w:r>
      <w:r w:rsidR="00621E95" w:rsidRPr="00840831">
        <w:rPr>
          <w:rFonts w:ascii="Arial" w:hAnsi="Arial" w:cs="Arial"/>
          <w:noProof/>
          <w:highlight w:val="yellow"/>
        </w:rPr>
        <w:t>(Thornton et al. 2012, Conomos et al. 2016)</w:t>
      </w:r>
      <w:r w:rsidR="00621E95" w:rsidRPr="00840831">
        <w:rPr>
          <w:rFonts w:ascii="Arial" w:hAnsi="Arial" w:cs="Arial"/>
          <w:highlight w:val="yellow"/>
        </w:rPr>
        <w:fldChar w:fldCharType="end"/>
      </w:r>
      <w:r w:rsidR="00621E95" w:rsidRPr="00840831">
        <w:rPr>
          <w:rFonts w:ascii="Arial" w:hAnsi="Arial" w:cs="Arial"/>
          <w:highlight w:val="yellow"/>
        </w:rPr>
        <w:t>.</w:t>
      </w:r>
      <w:r w:rsidR="00621E95">
        <w:rPr>
          <w:rFonts w:ascii="Arial" w:hAnsi="Arial" w:cs="Arial"/>
        </w:rPr>
        <w:t xml:space="preserve"> </w:t>
      </w:r>
      <w:bookmarkEnd w:id="67"/>
      <w:r w:rsidR="000E2FB7" w:rsidRPr="00F01F69">
        <w:rPr>
          <w:rFonts w:ascii="Arial" w:hAnsi="Arial" w:cs="Arial"/>
        </w:rPr>
        <w:t>Finally,</w:t>
      </w:r>
      <w:r w:rsidR="001F6CF6" w:rsidRPr="00F01F69">
        <w:rPr>
          <w:rFonts w:ascii="Arial" w:hAnsi="Arial" w:cs="Arial"/>
        </w:rPr>
        <w:t xml:space="preserve"> </w:t>
      </w:r>
      <w:r w:rsidR="00B34249" w:rsidRPr="00F01F69">
        <w:rPr>
          <w:rFonts w:ascii="Arial" w:hAnsi="Arial" w:cs="Arial"/>
        </w:rPr>
        <w:t xml:space="preserve">users are cautioned that </w:t>
      </w:r>
      <w:r w:rsidR="00F541C8">
        <w:rPr>
          <w:rFonts w:ascii="Arial" w:hAnsi="Arial" w:cs="Arial"/>
        </w:rPr>
        <w:t>phenotype</w:t>
      </w:r>
      <w:r w:rsidR="000932EA">
        <w:rPr>
          <w:rFonts w:ascii="Arial" w:hAnsi="Arial" w:cs="Arial"/>
        </w:rPr>
        <w:t>-</w:t>
      </w:r>
      <w:r w:rsidR="00F541C8">
        <w:rPr>
          <w:rFonts w:ascii="Arial" w:hAnsi="Arial" w:cs="Arial"/>
        </w:rPr>
        <w:t xml:space="preserve">based </w:t>
      </w:r>
      <w:r w:rsidR="001F6CF6" w:rsidRPr="00F01F69">
        <w:rPr>
          <w:rFonts w:ascii="Arial" w:hAnsi="Arial" w:cs="Arial"/>
        </w:rPr>
        <w:t xml:space="preserve">subject selection </w:t>
      </w:r>
      <w:r w:rsidR="00B34249" w:rsidRPr="00F01F69">
        <w:rPr>
          <w:rFonts w:ascii="Arial" w:hAnsi="Arial" w:cs="Arial"/>
        </w:rPr>
        <w:t xml:space="preserve">may </w:t>
      </w:r>
      <w:r w:rsidR="001F6CF6" w:rsidRPr="00F01F69">
        <w:rPr>
          <w:rFonts w:ascii="Arial" w:hAnsi="Arial" w:cs="Arial"/>
        </w:rPr>
        <w:t>to introduc</w:t>
      </w:r>
      <w:r w:rsidRPr="00F01F69">
        <w:rPr>
          <w:rFonts w:ascii="Arial" w:hAnsi="Arial" w:cs="Arial"/>
        </w:rPr>
        <w:t>tion of</w:t>
      </w:r>
      <w:r w:rsidR="001F6CF6" w:rsidRPr="00F01F69">
        <w:rPr>
          <w:rFonts w:ascii="Arial" w:hAnsi="Arial" w:cs="Arial"/>
        </w:rPr>
        <w:t xml:space="preserve"> collider bias</w:t>
      </w:r>
      <w:r w:rsidR="00006013" w:rsidRPr="00F01F69">
        <w:rPr>
          <w:rFonts w:ascii="Arial" w:hAnsi="Arial" w:cs="Arial"/>
        </w:rPr>
        <w:t xml:space="preserve"> </w:t>
      </w:r>
      <w:r w:rsidR="0055171F" w:rsidRPr="00F01F69">
        <w:rPr>
          <w:rFonts w:ascii="Arial" w:hAnsi="Arial" w:cs="Arial"/>
        </w:rPr>
        <w:fldChar w:fldCharType="begin" w:fldLock="1"/>
      </w:r>
      <w:r w:rsidR="0054681D" w:rsidRPr="00F01F69">
        <w:rPr>
          <w:rFonts w:ascii="Arial" w:hAnsi="Arial" w:cs="Arial"/>
        </w:rPr>
        <w:instrText>ADDIN paperpile_citation &lt;clusterId&gt;Z751M711I281G812&lt;/clusterId&gt;&lt;metadata&gt;&lt;citation&gt;&lt;id&gt;e29e0f45-b381-41d3-82c4-4533fabdc2c1&lt;/id&gt;&lt;/citation&gt;&lt;/metadata&gt;&lt;data&gt;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&lt;/data&gt; \* MERGEFORMAT</w:instrText>
      </w:r>
      <w:r w:rsidR="0055171F" w:rsidRPr="00F01F69">
        <w:rPr>
          <w:rFonts w:ascii="Arial" w:hAnsi="Arial" w:cs="Arial"/>
        </w:rPr>
        <w:fldChar w:fldCharType="separate"/>
      </w:r>
      <w:r w:rsidR="0054681D" w:rsidRPr="00F01F69">
        <w:rPr>
          <w:rFonts w:ascii="Arial" w:hAnsi="Arial" w:cs="Arial"/>
          <w:noProof/>
        </w:rPr>
        <w:t>(Munafò et al. 2018)</w:t>
      </w:r>
      <w:r w:rsidR="0055171F" w:rsidRPr="00F01F69">
        <w:rPr>
          <w:rFonts w:ascii="Arial" w:hAnsi="Arial" w:cs="Arial"/>
        </w:rPr>
        <w:fldChar w:fldCharType="end"/>
      </w:r>
      <w:r w:rsidR="001F6CF6" w:rsidRPr="00F01F69">
        <w:rPr>
          <w:rFonts w:ascii="Arial" w:hAnsi="Arial" w:cs="Arial"/>
        </w:rPr>
        <w:t xml:space="preserve">. </w:t>
      </w:r>
      <w:r w:rsidR="00B34249" w:rsidRPr="00F01F69">
        <w:rPr>
          <w:rFonts w:ascii="Arial" w:hAnsi="Arial" w:cs="Arial"/>
        </w:rPr>
        <w:t>In brief, c</w:t>
      </w:r>
      <w:r w:rsidR="001F6CF6" w:rsidRPr="00F01F69">
        <w:rPr>
          <w:rFonts w:ascii="Arial" w:hAnsi="Arial" w:cs="Arial"/>
        </w:rPr>
        <w:t xml:space="preserve">ollider bias occurs when the selection of subjects </w:t>
      </w:r>
      <w:r w:rsidR="00FA56C8" w:rsidRPr="00F01F69">
        <w:rPr>
          <w:rFonts w:ascii="Arial" w:hAnsi="Arial" w:cs="Arial"/>
        </w:rPr>
        <w:t xml:space="preserve">is </w:t>
      </w:r>
      <w:r w:rsidR="001F6CF6" w:rsidRPr="00F01F69">
        <w:rPr>
          <w:rFonts w:ascii="Arial" w:hAnsi="Arial" w:cs="Arial"/>
        </w:rPr>
        <w:t xml:space="preserve">based on criteria </w:t>
      </w:r>
      <w:r w:rsidR="00FA56C8" w:rsidRPr="00F01F69">
        <w:rPr>
          <w:rFonts w:ascii="Arial" w:hAnsi="Arial" w:cs="Arial"/>
        </w:rPr>
        <w:t>that is associated</w:t>
      </w:r>
      <w:r w:rsidR="00FA56C8">
        <w:rPr>
          <w:rFonts w:ascii="Arial" w:hAnsi="Arial" w:cs="Arial"/>
        </w:rPr>
        <w:t xml:space="preserve"> with </w:t>
      </w:r>
      <w:r w:rsidR="00B165AD">
        <w:rPr>
          <w:rFonts w:ascii="Arial" w:hAnsi="Arial" w:cs="Arial"/>
        </w:rPr>
        <w:t xml:space="preserve">both </w:t>
      </w:r>
      <w:r w:rsidR="00FA56C8">
        <w:rPr>
          <w:rFonts w:ascii="Arial" w:hAnsi="Arial" w:cs="Arial"/>
        </w:rPr>
        <w:t xml:space="preserve">the exposure and outcome of interest, potentially leading to </w:t>
      </w:r>
      <w:r w:rsidR="00FA56C8" w:rsidRPr="00FA56C8">
        <w:rPr>
          <w:rFonts w:ascii="Arial" w:hAnsi="Arial" w:cs="Arial"/>
        </w:rPr>
        <w:t>spurious or artificial association between</w:t>
      </w:r>
      <w:r w:rsidR="00FA56C8">
        <w:rPr>
          <w:rFonts w:ascii="Arial" w:hAnsi="Arial" w:cs="Arial"/>
        </w:rPr>
        <w:t xml:space="preserve"> </w:t>
      </w:r>
      <w:r w:rsidR="00FA56C8" w:rsidRPr="00FA56C8">
        <w:rPr>
          <w:rFonts w:ascii="Arial" w:hAnsi="Arial" w:cs="Arial"/>
        </w:rPr>
        <w:t xml:space="preserve">the </w:t>
      </w:r>
      <w:r w:rsidR="00FA56C8">
        <w:rPr>
          <w:rFonts w:ascii="Arial" w:hAnsi="Arial" w:cs="Arial"/>
        </w:rPr>
        <w:t>exposure and outcome variables</w:t>
      </w:r>
      <w:r w:rsidR="001F6CF6" w:rsidRPr="00AA0B50">
        <w:rPr>
          <w:rFonts w:ascii="Arial" w:hAnsi="Arial" w:cs="Arial"/>
        </w:rPr>
        <w:t xml:space="preserve">. </w:t>
      </w:r>
      <w:r w:rsidR="00FA56C8">
        <w:rPr>
          <w:rFonts w:ascii="Arial" w:hAnsi="Arial" w:cs="Arial"/>
        </w:rPr>
        <w:t>M</w:t>
      </w:r>
      <w:r w:rsidR="001F6CF6" w:rsidRPr="00AA0B50">
        <w:rPr>
          <w:rFonts w:ascii="Arial" w:hAnsi="Arial" w:cs="Arial"/>
        </w:rPr>
        <w:t>itigat</w:t>
      </w:r>
      <w:r w:rsidR="00FA56C8">
        <w:rPr>
          <w:rFonts w:ascii="Arial" w:hAnsi="Arial" w:cs="Arial"/>
        </w:rPr>
        <w:t xml:space="preserve">ion </w:t>
      </w:r>
      <w:r w:rsidR="001F6CF6" w:rsidRPr="00AA0B50">
        <w:rPr>
          <w:rFonts w:ascii="Arial" w:hAnsi="Arial" w:cs="Arial"/>
        </w:rPr>
        <w:t>of collider bias</w:t>
      </w:r>
      <w:r w:rsidR="00FA56C8">
        <w:rPr>
          <w:rFonts w:ascii="Arial" w:hAnsi="Arial" w:cs="Arial"/>
        </w:rPr>
        <w:t xml:space="preserve"> should optimally be done at the design stage. R</w:t>
      </w:r>
      <w:r w:rsidR="001F6CF6" w:rsidRPr="00AA0B50">
        <w:rPr>
          <w:rFonts w:ascii="Arial" w:hAnsi="Arial" w:cs="Arial"/>
        </w:rPr>
        <w:t xml:space="preserve">esearchers are </w:t>
      </w:r>
      <w:r w:rsidR="00FA56C8">
        <w:rPr>
          <w:rFonts w:ascii="Arial" w:hAnsi="Arial" w:cs="Arial"/>
        </w:rPr>
        <w:t xml:space="preserve">also </w:t>
      </w:r>
      <w:r w:rsidR="001F6CF6" w:rsidRPr="00AA0B50">
        <w:rPr>
          <w:rFonts w:ascii="Arial" w:hAnsi="Arial" w:cs="Arial"/>
        </w:rPr>
        <w:t xml:space="preserve">advised to </w:t>
      </w:r>
      <w:r w:rsidR="00FA56C8">
        <w:rPr>
          <w:rFonts w:ascii="Arial" w:hAnsi="Arial" w:cs="Arial"/>
        </w:rPr>
        <w:t xml:space="preserve">consider </w:t>
      </w:r>
      <w:r w:rsidR="001F6CF6" w:rsidRPr="00AA0B50">
        <w:rPr>
          <w:rFonts w:ascii="Arial" w:hAnsi="Arial" w:cs="Arial"/>
        </w:rPr>
        <w:t xml:space="preserve">strategies such as conducting </w:t>
      </w:r>
      <w:r w:rsidR="009710A1" w:rsidRPr="00AA0B50">
        <w:rPr>
          <w:rFonts w:ascii="Arial" w:hAnsi="Arial" w:cs="Arial"/>
        </w:rPr>
        <w:t xml:space="preserve">sensitivity </w:t>
      </w:r>
      <w:r w:rsidR="001F6CF6" w:rsidRPr="00AA0B50">
        <w:rPr>
          <w:rFonts w:ascii="Arial" w:hAnsi="Arial" w:cs="Arial"/>
        </w:rPr>
        <w:t>analyses</w:t>
      </w:r>
      <w:r w:rsidR="00FA56C8">
        <w:rPr>
          <w:rFonts w:ascii="Arial" w:hAnsi="Arial" w:cs="Arial"/>
        </w:rPr>
        <w:t xml:space="preserve"> to check </w:t>
      </w:r>
      <w:r w:rsidR="005753A6">
        <w:rPr>
          <w:rFonts w:ascii="Arial" w:hAnsi="Arial" w:cs="Arial"/>
        </w:rPr>
        <w:t xml:space="preserve">for </w:t>
      </w:r>
      <w:r w:rsidR="00FA56C8">
        <w:rPr>
          <w:rFonts w:ascii="Arial" w:hAnsi="Arial" w:cs="Arial"/>
        </w:rPr>
        <w:t>collider bias</w:t>
      </w:r>
      <w:r w:rsidR="009710A1" w:rsidRPr="00AA0B50">
        <w:rPr>
          <w:rFonts w:ascii="Arial" w:hAnsi="Arial" w:cs="Arial"/>
        </w:rPr>
        <w:t xml:space="preserve">, </w:t>
      </w:r>
      <w:r w:rsidR="009710A1" w:rsidRPr="00AA0B50">
        <w:rPr>
          <w:rFonts w:ascii="Arial" w:hAnsi="Arial" w:cs="Arial"/>
          <w:i/>
          <w:iCs/>
        </w:rPr>
        <w:t>e.g.</w:t>
      </w:r>
      <w:r w:rsidR="009710A1" w:rsidRPr="00AA0B50">
        <w:rPr>
          <w:rFonts w:ascii="Arial" w:hAnsi="Arial" w:cs="Arial"/>
        </w:rPr>
        <w:t xml:space="preserve">, </w:t>
      </w:r>
      <w:r w:rsidR="000E2FB7">
        <w:rPr>
          <w:rFonts w:ascii="Arial" w:hAnsi="Arial" w:cs="Arial"/>
        </w:rPr>
        <w:t xml:space="preserve">repeating </w:t>
      </w:r>
      <w:r w:rsidR="009710A1" w:rsidRPr="00AA0B50">
        <w:rPr>
          <w:rFonts w:ascii="Arial" w:hAnsi="Arial" w:cs="Arial"/>
        </w:rPr>
        <w:t xml:space="preserve">analyses </w:t>
      </w:r>
      <w:r w:rsidRPr="00AA0B50">
        <w:rPr>
          <w:rFonts w:ascii="Arial" w:hAnsi="Arial" w:cs="Arial"/>
        </w:rPr>
        <w:t xml:space="preserve">in </w:t>
      </w:r>
      <w:r w:rsidR="001F6CF6" w:rsidRPr="00AA0B50">
        <w:rPr>
          <w:rFonts w:ascii="Arial" w:hAnsi="Arial" w:cs="Arial"/>
        </w:rPr>
        <w:t xml:space="preserve">randomly selected subjects </w:t>
      </w:r>
      <w:r w:rsidR="000E2FB7">
        <w:rPr>
          <w:rFonts w:ascii="Arial" w:hAnsi="Arial" w:cs="Arial"/>
        </w:rPr>
        <w:t>and compare to phenotype</w:t>
      </w:r>
      <w:r w:rsidR="001F6CF6" w:rsidRPr="00AA0B50">
        <w:rPr>
          <w:rFonts w:ascii="Arial" w:hAnsi="Arial" w:cs="Arial"/>
        </w:rPr>
        <w:t xml:space="preserve">-selected </w:t>
      </w:r>
      <w:r w:rsidR="00FA56C8">
        <w:rPr>
          <w:rFonts w:ascii="Arial" w:hAnsi="Arial" w:cs="Arial"/>
        </w:rPr>
        <w:t>results</w:t>
      </w:r>
      <w:r w:rsidR="001F6CF6" w:rsidRPr="00AA0B50">
        <w:rPr>
          <w:rFonts w:ascii="Arial" w:hAnsi="Arial" w:cs="Arial"/>
        </w:rPr>
        <w:t xml:space="preserve">. </w:t>
      </w:r>
    </w:p>
    <w:p w14:paraId="29DFB19F" w14:textId="77777777" w:rsidR="001F6CF6" w:rsidRPr="00AA0B50" w:rsidRDefault="001F6CF6" w:rsidP="00840831">
      <w:pPr>
        <w:spacing w:line="360" w:lineRule="auto"/>
        <w:rPr>
          <w:rFonts w:ascii="Arial" w:hAnsi="Arial" w:cs="Arial"/>
        </w:rPr>
      </w:pPr>
    </w:p>
    <w:p w14:paraId="17A9D840" w14:textId="0D8BE34A" w:rsidR="001F6CF6" w:rsidRPr="00AA0B50" w:rsidRDefault="001F6CF6" w:rsidP="00840831">
      <w:pPr>
        <w:spacing w:line="360" w:lineRule="auto"/>
        <w:rPr>
          <w:rFonts w:ascii="Arial" w:hAnsi="Arial" w:cs="Arial"/>
        </w:rPr>
      </w:pPr>
      <w:r w:rsidRPr="00AA0B50">
        <w:rPr>
          <w:rFonts w:ascii="Arial" w:hAnsi="Arial" w:cs="Arial"/>
        </w:rPr>
        <w:t xml:space="preserve">In conclusion, KDPS </w:t>
      </w:r>
      <w:r w:rsidR="005635E1" w:rsidRPr="00AA0B50">
        <w:rPr>
          <w:rFonts w:ascii="Arial" w:hAnsi="Arial" w:cs="Arial"/>
        </w:rPr>
        <w:t>is a fast</w:t>
      </w:r>
      <w:r w:rsidR="006B1B4D" w:rsidRPr="00AA0B50">
        <w:rPr>
          <w:rFonts w:ascii="Arial" w:hAnsi="Arial" w:cs="Arial"/>
        </w:rPr>
        <w:t xml:space="preserve">, computationally </w:t>
      </w:r>
      <w:r w:rsidR="00C230D0" w:rsidRPr="00AA0B50">
        <w:rPr>
          <w:rFonts w:ascii="Arial" w:hAnsi="Arial" w:cs="Arial"/>
        </w:rPr>
        <w:t>efficient,</w:t>
      </w:r>
      <w:r w:rsidR="005635E1" w:rsidRPr="00AA0B50">
        <w:rPr>
          <w:rFonts w:ascii="Arial" w:hAnsi="Arial" w:cs="Arial"/>
        </w:rPr>
        <w:t xml:space="preserve"> and </w:t>
      </w:r>
      <w:r w:rsidRPr="00AA0B50">
        <w:rPr>
          <w:rFonts w:ascii="Arial" w:hAnsi="Arial" w:cs="Arial"/>
        </w:rPr>
        <w:t>powerful tool for phenotype-aware kinship decoupling, offering substantial improvements in both the inclusion of relevant subjects and computational efficiency.</w:t>
      </w:r>
      <w:r w:rsidR="00636D46" w:rsidRPr="00AA0B50">
        <w:rPr>
          <w:rFonts w:ascii="Arial" w:hAnsi="Arial" w:cs="Arial"/>
        </w:rPr>
        <w:t xml:space="preserve"> The integration of KDPS paves the way for phenotype-informed selection of unrelated subjects, offering broad applicability in genetics and epidemiology research.</w:t>
      </w:r>
    </w:p>
    <w:p w14:paraId="54F65857" w14:textId="77777777" w:rsidR="00E323E0" w:rsidRPr="00AA0B50" w:rsidRDefault="00E323E0" w:rsidP="00840831">
      <w:pPr>
        <w:spacing w:line="360" w:lineRule="auto"/>
        <w:rPr>
          <w:rFonts w:ascii="Arial" w:hAnsi="Arial" w:cs="Arial"/>
        </w:rPr>
      </w:pPr>
    </w:p>
    <w:p w14:paraId="32A9DF3E" w14:textId="77777777" w:rsidR="001F6CF6" w:rsidRPr="00AA0B50" w:rsidRDefault="001F6CF6" w:rsidP="00840831">
      <w:pPr>
        <w:spacing w:line="360" w:lineRule="auto"/>
        <w:rPr>
          <w:rFonts w:ascii="Arial" w:hAnsi="Arial" w:cs="Arial"/>
        </w:rPr>
      </w:pPr>
    </w:p>
    <w:p w14:paraId="0B8B68B2" w14:textId="7470FBA3" w:rsidR="00E323E0" w:rsidRPr="00AA0B50" w:rsidRDefault="00E323E0" w:rsidP="00840831">
      <w:pPr>
        <w:spacing w:line="360" w:lineRule="auto"/>
        <w:rPr>
          <w:rFonts w:ascii="Arial" w:hAnsi="Arial" w:cs="Arial"/>
          <w:b/>
          <w:bCs/>
        </w:rPr>
      </w:pPr>
      <w:r w:rsidRPr="00AA0B50">
        <w:rPr>
          <w:rFonts w:ascii="Arial" w:hAnsi="Arial" w:cs="Arial"/>
          <w:b/>
          <w:bCs/>
        </w:rPr>
        <w:t>Data and code availability</w:t>
      </w:r>
    </w:p>
    <w:p w14:paraId="6134A87F" w14:textId="05975F7D" w:rsidR="0081452F" w:rsidRPr="00AA0B50" w:rsidRDefault="0081452F" w:rsidP="00840831">
      <w:pPr>
        <w:spacing w:line="360" w:lineRule="auto"/>
        <w:rPr>
          <w:rFonts w:ascii="Arial" w:hAnsi="Arial" w:cs="Arial"/>
        </w:rPr>
      </w:pPr>
      <w:r w:rsidRPr="00AA0B50">
        <w:rPr>
          <w:rFonts w:ascii="Arial" w:hAnsi="Arial" w:cs="Arial"/>
        </w:rPr>
        <w:t xml:space="preserve">The latest release of KDPS and documentation can be found </w:t>
      </w:r>
      <w:r w:rsidRPr="00840831">
        <w:rPr>
          <w:rFonts w:ascii="Arial" w:hAnsi="Arial" w:cs="Arial"/>
          <w:highlight w:val="yellow"/>
        </w:rPr>
        <w:t xml:space="preserve">at </w:t>
      </w:r>
      <w:r w:rsidR="005E63A6" w:rsidRPr="00840831">
        <w:rPr>
          <w:rFonts w:ascii="Arial" w:hAnsi="Arial" w:cs="Arial"/>
          <w:highlight w:val="yellow"/>
        </w:rPr>
        <w:t>https:</w:t>
      </w:r>
      <w:r w:rsidR="00042A72" w:rsidRPr="00840831">
        <w:rPr>
          <w:rFonts w:ascii="Arial" w:hAnsi="Arial" w:cs="Arial"/>
          <w:highlight w:val="yellow"/>
        </w:rPr>
        <w:t>//ucsd-salem-lab.github.io/kdps/</w:t>
      </w:r>
      <w:r w:rsidRPr="00AA0B50">
        <w:rPr>
          <w:rFonts w:ascii="Arial" w:hAnsi="Arial" w:cs="Arial"/>
        </w:rPr>
        <w:t xml:space="preserve">. The KDPS R package can be installed via </w:t>
      </w:r>
      <w:r w:rsidR="00FE3B0B" w:rsidRPr="00840831">
        <w:rPr>
          <w:rFonts w:ascii="Arial" w:hAnsi="Arial" w:cs="Arial"/>
          <w:highlight w:val="yellow"/>
        </w:rPr>
        <w:t>the Comprehensive R Archive Network (CRAN) and</w:t>
      </w:r>
      <w:r w:rsidR="00FE3B0B">
        <w:rPr>
          <w:rFonts w:ascii="Arial" w:hAnsi="Arial" w:cs="Arial"/>
        </w:rPr>
        <w:t xml:space="preserve"> </w:t>
      </w:r>
      <w:r w:rsidRPr="00AA0B50">
        <w:rPr>
          <w:rFonts w:ascii="Arial" w:hAnsi="Arial" w:cs="Arial"/>
        </w:rPr>
        <w:t xml:space="preserve">GitHub release. Scripts for the benchmarking are available at </w:t>
      </w:r>
      <w:r w:rsidR="005E63A6" w:rsidRPr="005E63A6">
        <w:rPr>
          <w:rFonts w:ascii="Arial" w:hAnsi="Arial" w:cs="Arial"/>
        </w:rPr>
        <w:t>https://github.com/UCSD-Salem-Lab/kdps_dev</w:t>
      </w:r>
      <w:r w:rsidRPr="00AA0B50">
        <w:rPr>
          <w:rFonts w:ascii="Arial" w:hAnsi="Arial" w:cs="Arial"/>
        </w:rPr>
        <w:t>.</w:t>
      </w:r>
    </w:p>
    <w:p w14:paraId="2EDFBB51" w14:textId="77777777" w:rsidR="0081452F" w:rsidRPr="00AA0B50" w:rsidRDefault="0081452F" w:rsidP="00840831">
      <w:pPr>
        <w:spacing w:line="360" w:lineRule="auto"/>
        <w:rPr>
          <w:rFonts w:ascii="Arial" w:hAnsi="Arial" w:cs="Arial"/>
        </w:rPr>
      </w:pPr>
    </w:p>
    <w:p w14:paraId="3FD9DBF6" w14:textId="77777777" w:rsidR="0081452F" w:rsidRPr="00AA0B50" w:rsidRDefault="0081452F" w:rsidP="00840831">
      <w:pPr>
        <w:spacing w:line="360" w:lineRule="auto"/>
        <w:rPr>
          <w:rFonts w:ascii="Arial" w:hAnsi="Arial" w:cs="Arial"/>
        </w:rPr>
      </w:pPr>
    </w:p>
    <w:p w14:paraId="6BE49FDB" w14:textId="2915D468" w:rsidR="00E323E0" w:rsidRPr="00AA0B50" w:rsidRDefault="00E323E0" w:rsidP="00840831">
      <w:pPr>
        <w:spacing w:line="360" w:lineRule="auto"/>
        <w:rPr>
          <w:rFonts w:ascii="Arial" w:hAnsi="Arial" w:cs="Arial"/>
          <w:b/>
          <w:bCs/>
        </w:rPr>
      </w:pPr>
      <w:r w:rsidRPr="00AA0B50">
        <w:rPr>
          <w:rFonts w:ascii="Arial" w:hAnsi="Arial" w:cs="Arial"/>
          <w:b/>
          <w:bCs/>
        </w:rPr>
        <w:t>Acknowledgements</w:t>
      </w:r>
    </w:p>
    <w:p w14:paraId="2769325D" w14:textId="18C624D0" w:rsidR="00A03DC0" w:rsidRPr="00AA0B50" w:rsidRDefault="000919BA" w:rsidP="00840831">
      <w:pPr>
        <w:spacing w:line="360" w:lineRule="auto"/>
        <w:rPr>
          <w:rFonts w:ascii="Arial" w:hAnsi="Arial" w:cs="Arial"/>
        </w:rPr>
      </w:pPr>
      <w:r w:rsidRPr="00AA0B50">
        <w:rPr>
          <w:rFonts w:ascii="Arial" w:eastAsiaTheme="minorEastAsia" w:hAnsi="Arial" w:cs="Arial"/>
          <w:kern w:val="2"/>
          <w14:ligatures w14:val="standardContextual"/>
        </w:rPr>
        <w:lastRenderedPageBreak/>
        <w:t xml:space="preserve">The authors extend their sincere gratitude to Dr. Erin Richard and </w:t>
      </w:r>
      <w:proofErr w:type="spellStart"/>
      <w:r w:rsidRPr="00AA0B50">
        <w:rPr>
          <w:rFonts w:ascii="Arial" w:eastAsiaTheme="minorEastAsia" w:hAnsi="Arial" w:cs="Arial"/>
          <w:kern w:val="2"/>
          <w14:ligatures w14:val="standardContextual"/>
        </w:rPr>
        <w:t>Mijia</w:t>
      </w:r>
      <w:proofErr w:type="spellEnd"/>
      <w:r w:rsidRPr="00AA0B50">
        <w:rPr>
          <w:rFonts w:ascii="Arial" w:eastAsiaTheme="minorEastAsia" w:hAnsi="Arial" w:cs="Arial"/>
          <w:kern w:val="2"/>
          <w14:ligatures w14:val="standardContextual"/>
        </w:rPr>
        <w:t xml:space="preserve"> Ma </w:t>
      </w:r>
      <w:r w:rsidR="00D351B5">
        <w:rPr>
          <w:rFonts w:ascii="Arial" w:eastAsiaTheme="minorEastAsia" w:hAnsi="Arial" w:cs="Arial"/>
          <w:kern w:val="2"/>
          <w14:ligatures w14:val="standardContextual"/>
        </w:rPr>
        <w:t>at</w:t>
      </w:r>
      <w:r w:rsidR="00D351B5" w:rsidRPr="00AA0B50">
        <w:rPr>
          <w:rFonts w:ascii="Arial" w:eastAsiaTheme="minorEastAsia" w:hAnsi="Arial" w:cs="Arial"/>
          <w:kern w:val="2"/>
          <w14:ligatures w14:val="standardContextual"/>
        </w:rPr>
        <w:t xml:space="preserve"> </w:t>
      </w:r>
      <w:r w:rsidRPr="00AA0B50">
        <w:rPr>
          <w:rFonts w:ascii="Arial" w:eastAsiaTheme="minorEastAsia" w:hAnsi="Arial" w:cs="Arial"/>
          <w:kern w:val="2"/>
          <w14:ligatures w14:val="standardContextual"/>
        </w:rPr>
        <w:t>the University of California, San Diego, for their invaluable support and insightful comments regarding both the methodology and the manuscript.</w:t>
      </w:r>
      <w:r w:rsidR="00A03DC0" w:rsidRPr="00AA0B50">
        <w:rPr>
          <w:rFonts w:ascii="Arial" w:hAnsi="Arial" w:cs="Arial"/>
        </w:rPr>
        <w:t xml:space="preserve"> This work was supported in part by awards from the Foundation of the National Institute of Health and National Institute of Health grants R00HL122515 and </w:t>
      </w:r>
      <w:r w:rsidR="008A4E4B">
        <w:rPr>
          <w:rFonts w:ascii="Arial" w:hAnsi="Arial" w:cs="Arial"/>
        </w:rPr>
        <w:t xml:space="preserve">R01 </w:t>
      </w:r>
      <w:r w:rsidR="00A03DC0" w:rsidRPr="00AA0B50">
        <w:rPr>
          <w:rFonts w:ascii="Arial" w:hAnsi="Arial" w:cs="Arial"/>
        </w:rPr>
        <w:t xml:space="preserve">DK135868 to R.M.S. </w:t>
      </w:r>
    </w:p>
    <w:p w14:paraId="1EB1CE90" w14:textId="77777777" w:rsidR="00A03DC0" w:rsidRPr="00AA0B50" w:rsidRDefault="00A03DC0" w:rsidP="00840831">
      <w:pPr>
        <w:autoSpaceDE w:val="0"/>
        <w:autoSpaceDN w:val="0"/>
        <w:adjustRightInd w:val="0"/>
        <w:spacing w:line="360" w:lineRule="auto"/>
        <w:jc w:val="both"/>
        <w:rPr>
          <w:rFonts w:ascii="Arial" w:hAnsi="Arial" w:cs="Arial"/>
          <w:b/>
          <w:bCs/>
          <w:color w:val="131413"/>
        </w:rPr>
      </w:pPr>
    </w:p>
    <w:p w14:paraId="068A6146" w14:textId="370EE9E5" w:rsidR="00A03DC0" w:rsidRPr="00AA0B50" w:rsidRDefault="00A03DC0" w:rsidP="00840831">
      <w:pPr>
        <w:autoSpaceDE w:val="0"/>
        <w:autoSpaceDN w:val="0"/>
        <w:adjustRightInd w:val="0"/>
        <w:spacing w:line="360" w:lineRule="auto"/>
        <w:jc w:val="both"/>
        <w:rPr>
          <w:rFonts w:ascii="Arial" w:hAnsi="Arial" w:cs="Arial"/>
          <w:b/>
          <w:bCs/>
          <w:color w:val="131413"/>
        </w:rPr>
      </w:pPr>
      <w:r w:rsidRPr="00AA0B50">
        <w:rPr>
          <w:rFonts w:ascii="Arial" w:hAnsi="Arial" w:cs="Arial"/>
          <w:b/>
          <w:bCs/>
          <w:color w:val="131413"/>
        </w:rPr>
        <w:t xml:space="preserve">Disclosures: </w:t>
      </w:r>
      <w:r w:rsidRPr="00AA0B50">
        <w:rPr>
          <w:rFonts w:ascii="Arial" w:hAnsi="Arial" w:cs="Arial"/>
          <w:color w:val="131413"/>
        </w:rPr>
        <w:t>RMS reports a service contract with Travere. The authors have declared that no other conflict of interest exists.</w:t>
      </w:r>
    </w:p>
    <w:p w14:paraId="22EAA928" w14:textId="77777777" w:rsidR="000919BA" w:rsidRPr="00AA0B50" w:rsidRDefault="000919BA" w:rsidP="00840831">
      <w:pPr>
        <w:spacing w:line="360" w:lineRule="auto"/>
        <w:rPr>
          <w:rFonts w:ascii="Arial" w:hAnsi="Arial" w:cs="Arial"/>
        </w:rPr>
      </w:pPr>
    </w:p>
    <w:p w14:paraId="4561B6CC" w14:textId="3D80B6D1" w:rsidR="00E323E0" w:rsidRPr="00AA0B50" w:rsidRDefault="00E323E0" w:rsidP="00840831">
      <w:pPr>
        <w:spacing w:line="360" w:lineRule="auto"/>
        <w:rPr>
          <w:rFonts w:ascii="Arial" w:hAnsi="Arial" w:cs="Arial"/>
          <w:b/>
          <w:bCs/>
        </w:rPr>
      </w:pPr>
      <w:r w:rsidRPr="00AA0B50">
        <w:rPr>
          <w:rFonts w:ascii="Arial" w:hAnsi="Arial" w:cs="Arial"/>
          <w:b/>
          <w:bCs/>
        </w:rPr>
        <w:t>Conflict of interest</w:t>
      </w:r>
    </w:p>
    <w:p w14:paraId="3A40D7CE" w14:textId="1C640F41" w:rsidR="000919BA" w:rsidRPr="00AA0B50" w:rsidRDefault="000919BA" w:rsidP="00840831">
      <w:pPr>
        <w:spacing w:line="360" w:lineRule="auto"/>
        <w:rPr>
          <w:rFonts w:ascii="Arial" w:hAnsi="Arial" w:cs="Arial"/>
        </w:rPr>
      </w:pPr>
      <w:r w:rsidRPr="00AA0B50">
        <w:rPr>
          <w:rFonts w:ascii="Arial" w:hAnsi="Arial" w:cs="Arial"/>
        </w:rPr>
        <w:t>The authors of the manuscript declare no conflict of interest.</w:t>
      </w:r>
    </w:p>
    <w:p w14:paraId="21838735" w14:textId="77777777" w:rsidR="00E323E0" w:rsidRPr="00AA0B50" w:rsidRDefault="00E323E0" w:rsidP="00840831">
      <w:pPr>
        <w:spacing w:line="360" w:lineRule="auto"/>
        <w:rPr>
          <w:rFonts w:ascii="Arial" w:hAnsi="Arial" w:cs="Arial"/>
        </w:rPr>
      </w:pPr>
    </w:p>
    <w:p w14:paraId="2823D142" w14:textId="2631C88F" w:rsidR="00E323E0" w:rsidRPr="00AA0B50" w:rsidRDefault="00E323E0" w:rsidP="00840831">
      <w:pPr>
        <w:spacing w:line="360" w:lineRule="auto"/>
        <w:rPr>
          <w:rFonts w:ascii="Arial" w:hAnsi="Arial" w:cs="Arial"/>
          <w:b/>
          <w:bCs/>
        </w:rPr>
      </w:pPr>
      <w:r w:rsidRPr="00AA0B50">
        <w:rPr>
          <w:rFonts w:ascii="Arial" w:hAnsi="Arial" w:cs="Arial"/>
          <w:b/>
          <w:bCs/>
        </w:rPr>
        <w:t>Funding</w:t>
      </w:r>
    </w:p>
    <w:p w14:paraId="40AC14EF" w14:textId="414FC86D" w:rsidR="00282EBA" w:rsidRPr="00AA0B50" w:rsidRDefault="001F6CF6" w:rsidP="00840831">
      <w:pPr>
        <w:spacing w:line="360" w:lineRule="auto"/>
        <w:rPr>
          <w:rFonts w:ascii="Arial" w:hAnsi="Arial" w:cs="Arial"/>
        </w:rPr>
      </w:pPr>
      <w:r w:rsidRPr="00AA0B50">
        <w:rPr>
          <w:rFonts w:ascii="Arial" w:hAnsi="Arial" w:cs="Arial"/>
        </w:rPr>
        <w:t xml:space="preserve">This study is partially funded by </w:t>
      </w:r>
      <w:r w:rsidR="00ED1768" w:rsidRPr="00AA0B50">
        <w:rPr>
          <w:rFonts w:ascii="Arial" w:hAnsi="Arial" w:cs="Arial"/>
        </w:rPr>
        <w:t>NIH R00HL122515</w:t>
      </w:r>
      <w:r w:rsidR="002237CB" w:rsidRPr="00AA0B50">
        <w:rPr>
          <w:rFonts w:ascii="Arial" w:hAnsi="Arial" w:cs="Arial"/>
        </w:rPr>
        <w:t xml:space="preserve"> and </w:t>
      </w:r>
      <w:r w:rsidR="008A4E4B">
        <w:rPr>
          <w:rFonts w:ascii="Arial" w:hAnsi="Arial" w:cs="Arial"/>
        </w:rPr>
        <w:t xml:space="preserve">R01 </w:t>
      </w:r>
      <w:r w:rsidR="002237CB" w:rsidRPr="00AA0B50">
        <w:rPr>
          <w:rFonts w:ascii="Arial" w:hAnsi="Arial" w:cs="Arial"/>
        </w:rPr>
        <w:t>DK135868.</w:t>
      </w:r>
      <w:r w:rsidR="00282EBA" w:rsidRPr="00AA0B50">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AA0B50"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AA0B50" w:rsidRDefault="00282EBA" w:rsidP="00840831">
            <w:pPr>
              <w:spacing w:line="360" w:lineRule="auto"/>
              <w:rPr>
                <w:rFonts w:ascii="Arial" w:hAnsi="Arial" w:cs="Arial"/>
                <w:b/>
                <w:bCs/>
                <w:color w:val="000000"/>
              </w:rPr>
            </w:pPr>
            <w:r w:rsidRPr="00AA0B50">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AA0B50" w:rsidRDefault="00282EBA" w:rsidP="00840831">
            <w:pPr>
              <w:spacing w:line="360" w:lineRule="auto"/>
              <w:rPr>
                <w:rFonts w:ascii="Arial" w:hAnsi="Arial" w:cs="Arial"/>
                <w:b/>
                <w:bCs/>
                <w:color w:val="000000"/>
              </w:rPr>
            </w:pPr>
            <w:r w:rsidRPr="00AA0B50">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AA0B50" w:rsidRDefault="00282EBA" w:rsidP="00840831">
            <w:pPr>
              <w:spacing w:line="360" w:lineRule="auto"/>
              <w:rPr>
                <w:rFonts w:ascii="Arial" w:hAnsi="Arial" w:cs="Arial"/>
                <w:b/>
                <w:bCs/>
                <w:color w:val="000000"/>
              </w:rPr>
            </w:pPr>
            <w:r w:rsidRPr="00AA0B50">
              <w:rPr>
                <w:rFonts w:ascii="Arial" w:hAnsi="Arial" w:cs="Arial"/>
                <w:b/>
                <w:bCs/>
                <w:color w:val="000000"/>
              </w:rPr>
              <w:t>Values</w:t>
            </w:r>
          </w:p>
        </w:tc>
      </w:tr>
      <w:tr w:rsidR="00282EBA" w:rsidRPr="00AA0B50" w14:paraId="6E029F8D" w14:textId="77777777" w:rsidTr="0017691C">
        <w:trPr>
          <w:trHeight w:val="680"/>
        </w:trPr>
        <w:tc>
          <w:tcPr>
            <w:tcW w:w="1406" w:type="pct"/>
            <w:tcBorders>
              <w:top w:val="nil"/>
              <w:left w:val="single" w:sz="4" w:space="0" w:color="auto"/>
              <w:bottom w:val="single" w:sz="4" w:space="0" w:color="auto"/>
              <w:right w:val="single" w:sz="4" w:space="0" w:color="auto"/>
            </w:tcBorders>
            <w:noWrap/>
            <w:vAlign w:val="center"/>
            <w:hideMark/>
          </w:tcPr>
          <w:p w14:paraId="2921DE94"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Number of Relationships</w:t>
            </w:r>
          </w:p>
        </w:tc>
        <w:tc>
          <w:tcPr>
            <w:tcW w:w="1575" w:type="pct"/>
            <w:tcBorders>
              <w:top w:val="nil"/>
              <w:left w:val="nil"/>
              <w:bottom w:val="single" w:sz="4" w:space="0" w:color="auto"/>
              <w:right w:val="single" w:sz="4" w:space="0" w:color="auto"/>
            </w:tcBorders>
            <w:vAlign w:val="center"/>
            <w:hideMark/>
          </w:tcPr>
          <w:p w14:paraId="1364A358"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vAlign w:val="center"/>
            <w:hideMark/>
          </w:tcPr>
          <w:p w14:paraId="16DB16B3" w14:textId="3FCEE88B" w:rsidR="00282EBA" w:rsidRPr="00AA0B50" w:rsidRDefault="00282EBA" w:rsidP="00840831">
            <w:pPr>
              <w:spacing w:line="360" w:lineRule="auto"/>
              <w:rPr>
                <w:rFonts w:ascii="Arial" w:hAnsi="Arial" w:cs="Arial"/>
                <w:color w:val="000000"/>
              </w:rPr>
            </w:pPr>
            <w:r w:rsidRPr="00AA0B50">
              <w:rPr>
                <w:rFonts w:ascii="Arial" w:hAnsi="Arial" w:cs="Arial"/>
                <w:color w:val="000000"/>
              </w:rPr>
              <w:t>100, 500, 1000, 5</w:t>
            </w:r>
            <w:r w:rsidR="005913E7">
              <w:rPr>
                <w:rFonts w:ascii="Arial" w:hAnsi="Arial" w:cs="Arial"/>
                <w:color w:val="000000"/>
              </w:rPr>
              <w:t xml:space="preserve"> </w:t>
            </w:r>
            <w:r w:rsidRPr="00AA0B50">
              <w:rPr>
                <w:rFonts w:ascii="Arial" w:hAnsi="Arial" w:cs="Arial"/>
                <w:color w:val="000000"/>
              </w:rPr>
              <w:t>000, 10</w:t>
            </w:r>
            <w:r w:rsidR="005913E7">
              <w:rPr>
                <w:rFonts w:ascii="Arial" w:hAnsi="Arial" w:cs="Arial"/>
                <w:color w:val="000000"/>
              </w:rPr>
              <w:t xml:space="preserve"> </w:t>
            </w:r>
            <w:r w:rsidRPr="00AA0B50">
              <w:rPr>
                <w:rFonts w:ascii="Arial" w:hAnsi="Arial" w:cs="Arial"/>
                <w:color w:val="000000"/>
              </w:rPr>
              <w:t>000, 50</w:t>
            </w:r>
            <w:r w:rsidR="005913E7">
              <w:rPr>
                <w:rFonts w:ascii="Arial" w:hAnsi="Arial" w:cs="Arial"/>
                <w:color w:val="000000"/>
              </w:rPr>
              <w:t xml:space="preserve"> </w:t>
            </w:r>
            <w:r w:rsidRPr="00AA0B50">
              <w:rPr>
                <w:rFonts w:ascii="Arial" w:hAnsi="Arial" w:cs="Arial"/>
                <w:color w:val="000000"/>
              </w:rPr>
              <w:t>000, 100</w:t>
            </w:r>
            <w:r w:rsidR="005913E7">
              <w:rPr>
                <w:rFonts w:ascii="Arial" w:hAnsi="Arial" w:cs="Arial"/>
                <w:color w:val="000000"/>
              </w:rPr>
              <w:t xml:space="preserve"> </w:t>
            </w:r>
            <w:r w:rsidRPr="00AA0B50">
              <w:rPr>
                <w:rFonts w:ascii="Arial" w:hAnsi="Arial" w:cs="Arial"/>
                <w:color w:val="000000"/>
              </w:rPr>
              <w:t>000</w:t>
            </w:r>
          </w:p>
        </w:tc>
      </w:tr>
      <w:tr w:rsidR="00282EBA" w:rsidRPr="00AA0B50"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0, 1, 2, 5, 10</w:t>
            </w:r>
          </w:p>
        </w:tc>
      </w:tr>
      <w:tr w:rsidR="00282EBA" w:rsidRPr="00AA0B50" w14:paraId="1261D901" w14:textId="77777777" w:rsidTr="0017691C">
        <w:trPr>
          <w:trHeight w:val="680"/>
        </w:trPr>
        <w:tc>
          <w:tcPr>
            <w:tcW w:w="1406" w:type="pct"/>
            <w:tcBorders>
              <w:top w:val="nil"/>
              <w:left w:val="single" w:sz="4" w:space="0" w:color="auto"/>
              <w:bottom w:val="single" w:sz="4" w:space="0" w:color="auto"/>
              <w:right w:val="single" w:sz="4" w:space="0" w:color="auto"/>
            </w:tcBorders>
            <w:noWrap/>
            <w:vAlign w:val="center"/>
            <w:hideMark/>
          </w:tcPr>
          <w:p w14:paraId="69774F9E"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Phenotypic Naïve</w:t>
            </w:r>
          </w:p>
        </w:tc>
        <w:tc>
          <w:tcPr>
            <w:tcW w:w="1575" w:type="pct"/>
            <w:tcBorders>
              <w:top w:val="nil"/>
              <w:left w:val="nil"/>
              <w:bottom w:val="single" w:sz="4" w:space="0" w:color="auto"/>
              <w:right w:val="single" w:sz="4" w:space="0" w:color="auto"/>
            </w:tcBorders>
            <w:vAlign w:val="center"/>
            <w:hideMark/>
          </w:tcPr>
          <w:p w14:paraId="21365211"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vAlign w:val="center"/>
            <w:hideMark/>
          </w:tcPr>
          <w:p w14:paraId="3BF71EB5"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FALSE, TRUE</w:t>
            </w:r>
          </w:p>
        </w:tc>
      </w:tr>
      <w:tr w:rsidR="00282EBA" w:rsidRPr="00AA0B50" w14:paraId="3AE7F952" w14:textId="77777777" w:rsidTr="00F01F69">
        <w:trPr>
          <w:trHeight w:val="638"/>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AA0B50" w:rsidRDefault="00282EBA" w:rsidP="00840831">
            <w:pPr>
              <w:spacing w:line="360" w:lineRule="auto"/>
              <w:rPr>
                <w:rFonts w:ascii="Arial" w:hAnsi="Arial" w:cs="Arial"/>
                <w:color w:val="000000"/>
              </w:rPr>
            </w:pPr>
            <w:r w:rsidRPr="00AA0B50">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746E1AE5" w14:textId="77777777" w:rsidR="00341F1E" w:rsidRDefault="00282EBA" w:rsidP="00840831">
            <w:pPr>
              <w:spacing w:line="360" w:lineRule="auto"/>
              <w:rPr>
                <w:rFonts w:ascii="Arial" w:hAnsi="Arial" w:cs="Arial"/>
                <w:color w:val="000000"/>
              </w:rPr>
            </w:pPr>
            <w:r w:rsidRPr="00AA0B50">
              <w:rPr>
                <w:rFonts w:ascii="Arial" w:hAnsi="Arial" w:cs="Arial"/>
                <w:color w:val="000000"/>
              </w:rPr>
              <w:t>Tested with three phenotype configurations</w:t>
            </w:r>
            <w:r w:rsidR="00341F1E">
              <w:rPr>
                <w:rFonts w:ascii="Arial" w:hAnsi="Arial" w:cs="Arial"/>
                <w:color w:val="000000"/>
              </w:rPr>
              <w:t>:</w:t>
            </w:r>
          </w:p>
          <w:p w14:paraId="6C13F6B2" w14:textId="231BC378" w:rsidR="00341F1E" w:rsidRDefault="00282EBA" w:rsidP="00840831">
            <w:pPr>
              <w:spacing w:line="360" w:lineRule="auto"/>
              <w:rPr>
                <w:rFonts w:ascii="Arial" w:hAnsi="Arial" w:cs="Arial"/>
                <w:color w:val="000000"/>
              </w:rPr>
            </w:pPr>
            <w:r w:rsidRPr="00840831">
              <w:rPr>
                <w:rFonts w:ascii="Arial" w:hAnsi="Arial" w:cs="Arial"/>
                <w:b/>
                <w:bCs/>
                <w:color w:val="000000"/>
              </w:rPr>
              <w:t>pheno1</w:t>
            </w:r>
            <w:r w:rsidRPr="00AA0B50">
              <w:rPr>
                <w:rFonts w:ascii="Arial" w:hAnsi="Arial" w:cs="Arial"/>
                <w:color w:val="000000"/>
              </w:rPr>
              <w:t xml:space="preserve">: binary </w:t>
            </w:r>
          </w:p>
          <w:p w14:paraId="68F3ECD6" w14:textId="14CBFA58" w:rsidR="00282EBA" w:rsidRPr="00AA0B50" w:rsidRDefault="00282EBA" w:rsidP="00840831">
            <w:pPr>
              <w:spacing w:line="360" w:lineRule="auto"/>
              <w:rPr>
                <w:rFonts w:ascii="Arial" w:hAnsi="Arial" w:cs="Arial"/>
                <w:color w:val="000000"/>
              </w:rPr>
            </w:pPr>
            <w:r w:rsidRPr="00840831">
              <w:rPr>
                <w:rFonts w:ascii="Arial" w:hAnsi="Arial" w:cs="Arial"/>
                <w:b/>
                <w:bCs/>
                <w:color w:val="000000"/>
              </w:rPr>
              <w:t>pheno2</w:t>
            </w:r>
            <w:r w:rsidRPr="00AA0B50">
              <w:rPr>
                <w:rFonts w:ascii="Arial" w:hAnsi="Arial" w:cs="Arial"/>
                <w:color w:val="000000"/>
              </w:rPr>
              <w:t xml:space="preserve">: categorical with </w:t>
            </w:r>
            <w:r w:rsidR="005913E7">
              <w:rPr>
                <w:rFonts w:ascii="Arial" w:hAnsi="Arial" w:cs="Arial"/>
                <w:color w:val="000000"/>
              </w:rPr>
              <w:t>three</w:t>
            </w:r>
            <w:r w:rsidRPr="00AA0B50">
              <w:rPr>
                <w:rFonts w:ascii="Arial" w:hAnsi="Arial" w:cs="Arial"/>
                <w:color w:val="000000"/>
              </w:rPr>
              <w:t xml:space="preserve"> categories </w:t>
            </w:r>
            <w:r w:rsidRPr="00840831">
              <w:rPr>
                <w:rFonts w:ascii="Arial" w:hAnsi="Arial" w:cs="Arial"/>
                <w:b/>
                <w:bCs/>
                <w:color w:val="000000"/>
              </w:rPr>
              <w:t>pheno3</w:t>
            </w:r>
            <w:r w:rsidRPr="00AA0B50">
              <w:rPr>
                <w:rFonts w:ascii="Arial" w:hAnsi="Arial" w:cs="Arial"/>
                <w:color w:val="000000"/>
              </w:rPr>
              <w:t>: numerical</w:t>
            </w:r>
          </w:p>
        </w:tc>
        <w:tc>
          <w:tcPr>
            <w:tcW w:w="2019" w:type="pct"/>
            <w:tcBorders>
              <w:top w:val="nil"/>
              <w:left w:val="nil"/>
              <w:bottom w:val="single" w:sz="4" w:space="0" w:color="auto"/>
              <w:right w:val="single" w:sz="4" w:space="0" w:color="auto"/>
            </w:tcBorders>
            <w:shd w:val="clear" w:color="000000" w:fill="D9D9D9"/>
            <w:vAlign w:val="center"/>
            <w:hideMark/>
          </w:tcPr>
          <w:p w14:paraId="2DD24CC8" w14:textId="77777777" w:rsidR="00341F1E" w:rsidRPr="00840831" w:rsidRDefault="00341F1E" w:rsidP="00840831">
            <w:pPr>
              <w:spacing w:line="360" w:lineRule="auto"/>
              <w:rPr>
                <w:rFonts w:ascii="Arial" w:hAnsi="Arial" w:cs="Arial"/>
                <w:color w:val="000000"/>
                <w:highlight w:val="yellow"/>
              </w:rPr>
            </w:pPr>
            <w:r w:rsidRPr="00840831">
              <w:rPr>
                <w:rFonts w:ascii="Arial" w:hAnsi="Arial" w:cs="Arial"/>
                <w:b/>
                <w:bCs/>
                <w:color w:val="000000"/>
                <w:highlight w:val="yellow"/>
              </w:rPr>
              <w:t>pheno1</w:t>
            </w:r>
            <w:r w:rsidRPr="00840831">
              <w:rPr>
                <w:rFonts w:ascii="Arial" w:hAnsi="Arial" w:cs="Arial"/>
                <w:color w:val="000000"/>
                <w:highlight w:val="yellow"/>
              </w:rPr>
              <w:t>:</w:t>
            </w:r>
          </w:p>
          <w:p w14:paraId="77D8511F" w14:textId="77777777" w:rsidR="00341F1E" w:rsidRPr="00840831" w:rsidRDefault="00341F1E" w:rsidP="00840831">
            <w:pPr>
              <w:spacing w:line="360" w:lineRule="auto"/>
              <w:rPr>
                <w:rFonts w:ascii="Arial" w:hAnsi="Arial" w:cs="Arial"/>
                <w:color w:val="000000"/>
                <w:highlight w:val="yellow"/>
              </w:rPr>
            </w:pPr>
            <w:r w:rsidRPr="00840831">
              <w:rPr>
                <w:rFonts w:ascii="Arial" w:hAnsi="Arial" w:cs="Arial"/>
                <w:color w:val="000000"/>
                <w:highlight w:val="yellow"/>
              </w:rPr>
              <w:t>Diseased (20%) - Healthy (80%)</w:t>
            </w:r>
          </w:p>
          <w:p w14:paraId="40AD0281" w14:textId="77777777" w:rsidR="00341F1E" w:rsidRPr="00840831" w:rsidRDefault="00341F1E" w:rsidP="00840831">
            <w:pPr>
              <w:spacing w:line="360" w:lineRule="auto"/>
              <w:rPr>
                <w:rFonts w:ascii="Arial" w:hAnsi="Arial" w:cs="Arial"/>
                <w:color w:val="000000"/>
                <w:highlight w:val="yellow"/>
              </w:rPr>
            </w:pPr>
            <w:r w:rsidRPr="00840831">
              <w:rPr>
                <w:rFonts w:ascii="Arial" w:hAnsi="Arial" w:cs="Arial"/>
                <w:b/>
                <w:bCs/>
                <w:color w:val="000000"/>
                <w:highlight w:val="yellow"/>
              </w:rPr>
              <w:t>pheno2</w:t>
            </w:r>
            <w:r w:rsidRPr="00840831">
              <w:rPr>
                <w:rFonts w:ascii="Arial" w:hAnsi="Arial" w:cs="Arial"/>
                <w:color w:val="000000"/>
                <w:highlight w:val="yellow"/>
              </w:rPr>
              <w:t>:</w:t>
            </w:r>
          </w:p>
          <w:p w14:paraId="4845EC73" w14:textId="77777777" w:rsidR="00341F1E" w:rsidRPr="00840831" w:rsidRDefault="00341F1E" w:rsidP="00840831">
            <w:pPr>
              <w:spacing w:line="360" w:lineRule="auto"/>
              <w:rPr>
                <w:rFonts w:ascii="Arial" w:hAnsi="Arial" w:cs="Arial"/>
                <w:color w:val="000000"/>
                <w:highlight w:val="yellow"/>
              </w:rPr>
            </w:pPr>
            <w:r w:rsidRPr="00840831">
              <w:rPr>
                <w:rFonts w:ascii="Arial" w:hAnsi="Arial" w:cs="Arial"/>
                <w:color w:val="000000"/>
                <w:highlight w:val="yellow"/>
              </w:rPr>
              <w:t>Disease 1 (10%) - Disease 2 (20%) - Healthy (70%)</w:t>
            </w:r>
          </w:p>
          <w:p w14:paraId="3D8CCC99" w14:textId="77777777" w:rsidR="00341F1E" w:rsidRPr="00840831" w:rsidRDefault="00341F1E" w:rsidP="00840831">
            <w:pPr>
              <w:spacing w:line="360" w:lineRule="auto"/>
              <w:rPr>
                <w:rFonts w:ascii="Arial" w:hAnsi="Arial" w:cs="Arial"/>
                <w:color w:val="000000"/>
                <w:highlight w:val="yellow"/>
              </w:rPr>
            </w:pPr>
            <w:r w:rsidRPr="00840831">
              <w:rPr>
                <w:rFonts w:ascii="Arial" w:hAnsi="Arial" w:cs="Arial"/>
                <w:b/>
                <w:bCs/>
                <w:color w:val="000000"/>
                <w:highlight w:val="yellow"/>
              </w:rPr>
              <w:t>pheno3</w:t>
            </w:r>
            <w:r w:rsidRPr="00840831">
              <w:rPr>
                <w:rFonts w:ascii="Arial" w:hAnsi="Arial" w:cs="Arial"/>
                <w:color w:val="000000"/>
                <w:highlight w:val="yellow"/>
              </w:rPr>
              <w:t>:</w:t>
            </w:r>
          </w:p>
          <w:p w14:paraId="70D1C7B9" w14:textId="4049418C" w:rsidR="00282EBA" w:rsidRPr="00AA0B50" w:rsidRDefault="00341F1E" w:rsidP="00840831">
            <w:pPr>
              <w:spacing w:line="360" w:lineRule="auto"/>
              <w:rPr>
                <w:rFonts w:ascii="Arial" w:hAnsi="Arial" w:cs="Arial"/>
                <w:color w:val="000000"/>
              </w:rPr>
            </w:pPr>
            <w:r w:rsidRPr="00840831">
              <w:rPr>
                <w:rFonts w:ascii="Arial" w:hAnsi="Arial" w:cs="Arial"/>
                <w:color w:val="000000"/>
                <w:highlight w:val="yellow"/>
              </w:rPr>
              <w:t>Min 55.32; Median 99.97; Mean 100.01; Max 144.46</w:t>
            </w:r>
          </w:p>
        </w:tc>
      </w:tr>
    </w:tbl>
    <w:p w14:paraId="70549507" w14:textId="77777777" w:rsidR="00282EBA" w:rsidRPr="00AA0B50" w:rsidRDefault="00282EBA" w:rsidP="00840831">
      <w:pPr>
        <w:spacing w:line="360" w:lineRule="auto"/>
        <w:rPr>
          <w:rFonts w:ascii="Arial" w:hAnsi="Arial" w:cs="Arial"/>
        </w:rPr>
      </w:pPr>
    </w:p>
    <w:p w14:paraId="77E6305D" w14:textId="26D127F8" w:rsidR="00CB662C" w:rsidRPr="00C12785" w:rsidRDefault="00282EBA" w:rsidP="00840831">
      <w:pPr>
        <w:spacing w:line="360" w:lineRule="auto"/>
        <w:rPr>
          <w:rFonts w:ascii="Arial" w:hAnsi="Arial" w:cs="Arial"/>
          <w:b/>
          <w:bCs/>
        </w:rPr>
      </w:pPr>
      <w:r w:rsidRPr="00C12785">
        <w:rPr>
          <w:rFonts w:ascii="Arial" w:hAnsi="Arial" w:cs="Arial"/>
          <w:b/>
          <w:bCs/>
        </w:rPr>
        <w:t xml:space="preserve">Table 1. Simulation parameters used to run KDPS. </w:t>
      </w:r>
    </w:p>
    <w:p w14:paraId="40F71D1A" w14:textId="77777777" w:rsidR="00CB662C" w:rsidRDefault="00CB662C" w:rsidP="00840831">
      <w:pPr>
        <w:spacing w:line="360" w:lineRule="auto"/>
        <w:rPr>
          <w:rFonts w:ascii="Arial" w:hAnsi="Arial" w:cs="Arial"/>
        </w:rPr>
      </w:pPr>
      <w:r>
        <w:rPr>
          <w:rFonts w:ascii="Arial" w:hAnsi="Arial" w:cs="Arial"/>
        </w:rPr>
        <w:br w:type="page"/>
      </w:r>
    </w:p>
    <w:p w14:paraId="602FDA28" w14:textId="77777777" w:rsidR="00282EBA" w:rsidRPr="00AA0B50" w:rsidRDefault="00282EBA" w:rsidP="00840831">
      <w:pPr>
        <w:spacing w:line="360" w:lineRule="auto"/>
        <w:rPr>
          <w:rFonts w:ascii="Arial" w:hAnsi="Arial" w:cs="Arial"/>
        </w:rPr>
      </w:pPr>
    </w:p>
    <w:tbl>
      <w:tblPr>
        <w:tblW w:w="0" w:type="auto"/>
        <w:tblCellMar>
          <w:left w:w="0" w:type="dxa"/>
          <w:right w:w="0" w:type="dxa"/>
        </w:tblCellMar>
        <w:tblLook w:val="04A0" w:firstRow="1" w:lastRow="0" w:firstColumn="1" w:lastColumn="0" w:noHBand="0" w:noVBand="1"/>
      </w:tblPr>
      <w:tblGrid>
        <w:gridCol w:w="1809"/>
        <w:gridCol w:w="2164"/>
        <w:gridCol w:w="1492"/>
        <w:gridCol w:w="1280"/>
        <w:gridCol w:w="1170"/>
        <w:gridCol w:w="1435"/>
      </w:tblGrid>
      <w:tr w:rsidR="00A91567" w14:paraId="2678DAD6" w14:textId="77777777" w:rsidTr="001538FC">
        <w:trPr>
          <w:trHeight w:val="700"/>
        </w:trPr>
        <w:tc>
          <w:tcPr>
            <w:tcW w:w="1809" w:type="dxa"/>
            <w:tcBorders>
              <w:top w:val="single" w:sz="4" w:space="0" w:color="000000"/>
              <w:left w:val="single" w:sz="4" w:space="0" w:color="000000"/>
              <w:bottom w:val="single" w:sz="4" w:space="0" w:color="auto"/>
              <w:right w:val="single" w:sz="4" w:space="0" w:color="000000"/>
            </w:tcBorders>
            <w:shd w:val="clear" w:color="D9D9D9" w:fill="FFFFFF"/>
            <w:noWrap/>
            <w:tcMar>
              <w:top w:w="15" w:type="dxa"/>
              <w:left w:w="15" w:type="dxa"/>
              <w:bottom w:w="0" w:type="dxa"/>
              <w:right w:w="15" w:type="dxa"/>
            </w:tcMar>
            <w:vAlign w:val="bottom"/>
            <w:hideMark/>
          </w:tcPr>
          <w:p w14:paraId="509FCFDB" w14:textId="77777777" w:rsidR="00CB662C" w:rsidRDefault="00CB662C" w:rsidP="00840831">
            <w:pPr>
              <w:spacing w:line="360" w:lineRule="auto"/>
              <w:rPr>
                <w:rFonts w:ascii="Aptos Narrow" w:hAnsi="Aptos Narrow"/>
                <w:color w:val="000000"/>
              </w:rPr>
            </w:pPr>
            <w:r>
              <w:rPr>
                <w:rFonts w:ascii="Aptos Narrow" w:hAnsi="Aptos Narrow"/>
                <w:color w:val="000000"/>
              </w:rPr>
              <w:t> </w:t>
            </w:r>
          </w:p>
        </w:tc>
        <w:tc>
          <w:tcPr>
            <w:tcW w:w="2164"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1DF5F481" w14:textId="77777777"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Phenotype</w:t>
            </w:r>
          </w:p>
        </w:tc>
        <w:tc>
          <w:tcPr>
            <w:tcW w:w="1492"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7FB1BA92" w14:textId="77777777"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Schizophrenia</w:t>
            </w:r>
          </w:p>
        </w:tc>
        <w:tc>
          <w:tcPr>
            <w:tcW w:w="1280"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604F7EB4" w14:textId="77777777"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Acute Myocardial Infarction</w:t>
            </w:r>
          </w:p>
        </w:tc>
        <w:tc>
          <w:tcPr>
            <w:tcW w:w="1170" w:type="dxa"/>
            <w:tcBorders>
              <w:top w:val="single" w:sz="4" w:space="0" w:color="000000"/>
              <w:left w:val="nil"/>
              <w:bottom w:val="single" w:sz="4" w:space="0" w:color="auto"/>
              <w:right w:val="single" w:sz="4" w:space="0" w:color="000000"/>
            </w:tcBorders>
            <w:shd w:val="clear" w:color="D9D9D9" w:fill="D9D9D9"/>
            <w:noWrap/>
            <w:tcMar>
              <w:top w:w="15" w:type="dxa"/>
              <w:left w:w="15" w:type="dxa"/>
              <w:bottom w:w="0" w:type="dxa"/>
              <w:right w:w="15" w:type="dxa"/>
            </w:tcMar>
            <w:vAlign w:val="bottom"/>
            <w:hideMark/>
          </w:tcPr>
          <w:p w14:paraId="500C59EF" w14:textId="77777777" w:rsidR="0090667D"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 xml:space="preserve">Multiple </w:t>
            </w:r>
          </w:p>
          <w:p w14:paraId="64BCAF68" w14:textId="6A5B6A5D"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Sclerosis</w:t>
            </w:r>
          </w:p>
        </w:tc>
        <w:tc>
          <w:tcPr>
            <w:tcW w:w="1435" w:type="dxa"/>
            <w:tcBorders>
              <w:top w:val="single" w:sz="4" w:space="0" w:color="000000"/>
              <w:left w:val="nil"/>
              <w:bottom w:val="single" w:sz="4" w:space="0" w:color="auto"/>
              <w:right w:val="single" w:sz="4" w:space="0" w:color="000000"/>
            </w:tcBorders>
            <w:shd w:val="clear" w:color="D9D9D9" w:fill="D9D9D9"/>
            <w:tcMar>
              <w:top w:w="15" w:type="dxa"/>
              <w:left w:w="15" w:type="dxa"/>
              <w:bottom w:w="0" w:type="dxa"/>
              <w:right w:w="15" w:type="dxa"/>
            </w:tcMar>
            <w:vAlign w:val="bottom"/>
            <w:hideMark/>
          </w:tcPr>
          <w:p w14:paraId="35A217D3" w14:textId="77777777"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Alcohol Drinking (Never)</w:t>
            </w:r>
          </w:p>
        </w:tc>
      </w:tr>
      <w:tr w:rsidR="002537AB" w14:paraId="62640518" w14:textId="77777777" w:rsidTr="001538FC">
        <w:trPr>
          <w:trHeight w:val="320"/>
        </w:trPr>
        <w:tc>
          <w:tcPr>
            <w:tcW w:w="1809" w:type="dxa"/>
            <w:tcBorders>
              <w:top w:val="single" w:sz="4" w:space="0" w:color="auto"/>
              <w:left w:val="single" w:sz="4" w:space="0" w:color="000000"/>
              <w:bottom w:val="single" w:sz="4" w:space="0" w:color="000000"/>
              <w:right w:val="single" w:sz="4" w:space="0" w:color="000000"/>
            </w:tcBorders>
            <w:noWrap/>
            <w:tcMar>
              <w:top w:w="15" w:type="dxa"/>
              <w:left w:w="15" w:type="dxa"/>
              <w:bottom w:w="0" w:type="dxa"/>
              <w:right w:w="15" w:type="dxa"/>
            </w:tcMar>
            <w:vAlign w:val="bottom"/>
            <w:hideMark/>
          </w:tcPr>
          <w:p w14:paraId="05700DC6" w14:textId="77777777" w:rsidR="00CB662C" w:rsidRDefault="00CB662C" w:rsidP="00840831">
            <w:pPr>
              <w:spacing w:line="360" w:lineRule="auto"/>
              <w:rPr>
                <w:rFonts w:ascii="Aptos Narrow" w:hAnsi="Aptos Narrow"/>
                <w:color w:val="000000"/>
              </w:rPr>
            </w:pPr>
            <w:r>
              <w:rPr>
                <w:rFonts w:ascii="Aptos Narrow" w:hAnsi="Aptos Narrow"/>
                <w:color w:val="000000"/>
              </w:rPr>
              <w:t> </w:t>
            </w:r>
          </w:p>
        </w:tc>
        <w:tc>
          <w:tcPr>
            <w:tcW w:w="2164"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36CD2A17" w14:textId="593E9DAF" w:rsidR="00CB662C" w:rsidRDefault="00CB662C" w:rsidP="00840831">
            <w:pPr>
              <w:spacing w:line="360" w:lineRule="auto"/>
              <w:jc w:val="center"/>
              <w:rPr>
                <w:rFonts w:ascii="Aptos Narrow" w:hAnsi="Aptos Narrow"/>
                <w:color w:val="000000"/>
              </w:rPr>
            </w:pPr>
            <w:r>
              <w:rPr>
                <w:rFonts w:ascii="Aptos Narrow" w:hAnsi="Aptos Narrow"/>
                <w:color w:val="000000"/>
              </w:rPr>
              <w:t>UK</w:t>
            </w:r>
            <w:r w:rsidR="00A91567">
              <w:rPr>
                <w:rFonts w:ascii="Aptos Narrow" w:hAnsi="Aptos Narrow"/>
                <w:color w:val="000000"/>
              </w:rPr>
              <w:t xml:space="preserve"> </w:t>
            </w:r>
            <w:r>
              <w:rPr>
                <w:rFonts w:ascii="Aptos Narrow" w:hAnsi="Aptos Narrow"/>
                <w:color w:val="000000"/>
              </w:rPr>
              <w:t>B</w:t>
            </w:r>
            <w:r w:rsidR="00A91567">
              <w:rPr>
                <w:rFonts w:ascii="Aptos Narrow" w:hAnsi="Aptos Narrow"/>
                <w:color w:val="000000"/>
              </w:rPr>
              <w:t xml:space="preserve">iobank </w:t>
            </w:r>
            <w:r>
              <w:rPr>
                <w:rFonts w:ascii="Aptos Narrow" w:hAnsi="Aptos Narrow"/>
                <w:color w:val="000000"/>
              </w:rPr>
              <w:t>ID</w:t>
            </w:r>
          </w:p>
        </w:tc>
        <w:tc>
          <w:tcPr>
            <w:tcW w:w="1492"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77D480EE" w14:textId="6FCE2481" w:rsidR="00CB662C" w:rsidRDefault="00CB662C" w:rsidP="00840831">
            <w:pPr>
              <w:spacing w:line="360" w:lineRule="auto"/>
              <w:jc w:val="center"/>
              <w:rPr>
                <w:rFonts w:ascii="Aptos Narrow" w:hAnsi="Aptos Narrow"/>
                <w:color w:val="000000"/>
              </w:rPr>
            </w:pPr>
            <w:r>
              <w:rPr>
                <w:rFonts w:ascii="Aptos Narrow" w:hAnsi="Aptos Narrow"/>
                <w:color w:val="000000"/>
              </w:rPr>
              <w:t>130</w:t>
            </w:r>
            <w:r w:rsidR="005913E7">
              <w:rPr>
                <w:rFonts w:ascii="Aptos Narrow" w:hAnsi="Aptos Narrow"/>
                <w:color w:val="000000"/>
              </w:rPr>
              <w:t xml:space="preserve"> </w:t>
            </w:r>
            <w:r>
              <w:rPr>
                <w:rFonts w:ascii="Aptos Narrow" w:hAnsi="Aptos Narrow"/>
                <w:color w:val="000000"/>
              </w:rPr>
              <w:t>874</w:t>
            </w:r>
          </w:p>
        </w:tc>
        <w:tc>
          <w:tcPr>
            <w:tcW w:w="1280"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2E631CBA" w14:textId="657BE003" w:rsidR="00CB662C" w:rsidRDefault="00CB662C" w:rsidP="00840831">
            <w:pPr>
              <w:spacing w:line="360" w:lineRule="auto"/>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298</w:t>
            </w:r>
          </w:p>
        </w:tc>
        <w:tc>
          <w:tcPr>
            <w:tcW w:w="1170"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2B51E590" w14:textId="0C7A2DA0" w:rsidR="00CB662C" w:rsidRDefault="00CB662C" w:rsidP="00840831">
            <w:pPr>
              <w:spacing w:line="360" w:lineRule="auto"/>
              <w:jc w:val="center"/>
              <w:rPr>
                <w:rFonts w:ascii="Aptos Narrow" w:hAnsi="Aptos Narrow"/>
                <w:color w:val="000000"/>
              </w:rPr>
            </w:pPr>
            <w:r>
              <w:rPr>
                <w:rFonts w:ascii="Aptos Narrow" w:hAnsi="Aptos Narrow"/>
                <w:color w:val="000000"/>
              </w:rPr>
              <w:t>131</w:t>
            </w:r>
            <w:r w:rsidR="005913E7">
              <w:rPr>
                <w:rFonts w:ascii="Aptos Narrow" w:hAnsi="Aptos Narrow"/>
                <w:color w:val="000000"/>
              </w:rPr>
              <w:t xml:space="preserve"> </w:t>
            </w:r>
            <w:r>
              <w:rPr>
                <w:rFonts w:ascii="Aptos Narrow" w:hAnsi="Aptos Narrow"/>
                <w:color w:val="000000"/>
              </w:rPr>
              <w:t>042</w:t>
            </w:r>
          </w:p>
        </w:tc>
        <w:tc>
          <w:tcPr>
            <w:tcW w:w="1435" w:type="dxa"/>
            <w:tcBorders>
              <w:top w:val="single" w:sz="4" w:space="0" w:color="auto"/>
              <w:left w:val="nil"/>
              <w:bottom w:val="single" w:sz="4" w:space="0" w:color="000000"/>
              <w:right w:val="single" w:sz="4" w:space="0" w:color="000000"/>
            </w:tcBorders>
            <w:noWrap/>
            <w:tcMar>
              <w:top w:w="15" w:type="dxa"/>
              <w:left w:w="15" w:type="dxa"/>
              <w:bottom w:w="0" w:type="dxa"/>
              <w:right w:w="15" w:type="dxa"/>
            </w:tcMar>
            <w:vAlign w:val="bottom"/>
            <w:hideMark/>
          </w:tcPr>
          <w:p w14:paraId="7FE07E8E" w14:textId="12F61C51" w:rsidR="00CB662C" w:rsidRDefault="00CB662C" w:rsidP="00840831">
            <w:pPr>
              <w:spacing w:line="360" w:lineRule="auto"/>
              <w:jc w:val="center"/>
              <w:rPr>
                <w:rFonts w:ascii="Aptos Narrow" w:hAnsi="Aptos Narrow"/>
                <w:color w:val="000000"/>
              </w:rPr>
            </w:pPr>
            <w:r>
              <w:rPr>
                <w:rFonts w:ascii="Aptos Narrow" w:hAnsi="Aptos Narrow"/>
                <w:color w:val="000000"/>
              </w:rPr>
              <w:t>20</w:t>
            </w:r>
            <w:r w:rsidR="005913E7">
              <w:rPr>
                <w:rFonts w:ascii="Aptos Narrow" w:hAnsi="Aptos Narrow"/>
                <w:color w:val="000000"/>
              </w:rPr>
              <w:t xml:space="preserve"> </w:t>
            </w:r>
            <w:r>
              <w:rPr>
                <w:rFonts w:ascii="Aptos Narrow" w:hAnsi="Aptos Narrow"/>
                <w:color w:val="000000"/>
              </w:rPr>
              <w:t>117</w:t>
            </w:r>
          </w:p>
        </w:tc>
      </w:tr>
      <w:tr w:rsidR="00A91567" w14:paraId="03610A0E"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32245F22" w14:textId="1189A60D" w:rsidR="00CB662C" w:rsidRPr="00CB662C" w:rsidRDefault="002537AB" w:rsidP="00840831">
            <w:pPr>
              <w:spacing w:line="360" w:lineRule="auto"/>
              <w:jc w:val="center"/>
              <w:rPr>
                <w:rFonts w:ascii="Aptos Narrow" w:hAnsi="Aptos Narrow"/>
                <w:b/>
                <w:bCs/>
                <w:color w:val="000000"/>
              </w:rPr>
            </w:pPr>
            <w:r>
              <w:rPr>
                <w:rFonts w:ascii="Aptos Narrow" w:hAnsi="Aptos Narrow"/>
                <w:b/>
                <w:bCs/>
                <w:color w:val="000000"/>
              </w:rPr>
              <w:t>Full Sample</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8626708"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1762EB" w14:textId="2CB4DA72" w:rsidR="00CB662C" w:rsidRDefault="00CB662C" w:rsidP="00840831">
            <w:pPr>
              <w:spacing w:line="360" w:lineRule="auto"/>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63A9003" w14:textId="3B0D65A4" w:rsidR="00CB662C" w:rsidRDefault="00CB662C" w:rsidP="00840831">
            <w:pPr>
              <w:spacing w:line="360" w:lineRule="auto"/>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FB3973C" w14:textId="039E2934" w:rsidR="00CB662C" w:rsidRDefault="00CB662C" w:rsidP="00840831">
            <w:pPr>
              <w:spacing w:line="360" w:lineRule="auto"/>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BDB1F6" w14:textId="2FD27D6C" w:rsidR="00CB662C" w:rsidRDefault="00CB662C" w:rsidP="00840831">
            <w:pPr>
              <w:spacing w:line="360" w:lineRule="auto"/>
              <w:jc w:val="center"/>
              <w:rPr>
                <w:rFonts w:ascii="Aptos Narrow" w:hAnsi="Aptos Narrow"/>
                <w:color w:val="000000"/>
              </w:rPr>
            </w:pPr>
            <w:r>
              <w:rPr>
                <w:rFonts w:ascii="Aptos Narrow" w:hAnsi="Aptos Narrow"/>
                <w:color w:val="000000"/>
              </w:rPr>
              <w:t>502</w:t>
            </w:r>
            <w:r w:rsidR="005913E7">
              <w:rPr>
                <w:rFonts w:ascii="Aptos Narrow" w:hAnsi="Aptos Narrow"/>
                <w:color w:val="000000"/>
              </w:rPr>
              <w:t xml:space="preserve"> </w:t>
            </w:r>
            <w:r>
              <w:rPr>
                <w:rFonts w:ascii="Aptos Narrow" w:hAnsi="Aptos Narrow"/>
                <w:color w:val="000000"/>
              </w:rPr>
              <w:t>420</w:t>
            </w:r>
          </w:p>
        </w:tc>
      </w:tr>
      <w:tr w:rsidR="002537AB" w14:paraId="077890C2"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CB6CD7"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31B3EF5" w14:textId="130B2D78" w:rsidR="00CB662C" w:rsidRDefault="00CB662C" w:rsidP="00840831">
            <w:pPr>
              <w:spacing w:line="360" w:lineRule="auto"/>
              <w:jc w:val="center"/>
              <w:rPr>
                <w:rFonts w:ascii="Aptos Narrow" w:hAnsi="Aptos Narrow"/>
                <w:color w:val="000000"/>
              </w:rPr>
            </w:pPr>
            <w:r>
              <w:rPr>
                <w:rFonts w:ascii="Aptos Narrow" w:hAnsi="Aptos Narrow"/>
                <w:color w:val="000000"/>
              </w:rPr>
              <w:t>Case</w:t>
            </w:r>
            <w:r w:rsidR="001538FC">
              <w:rPr>
                <w:rFonts w:ascii="Aptos Narrow" w:hAnsi="Aptos Narrow"/>
                <w:color w:val="000000"/>
              </w:rPr>
              <w:t>/Exposure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74B2874" w14:textId="356B3B3A" w:rsidR="00CB662C" w:rsidRDefault="00CB662C" w:rsidP="00840831">
            <w:pPr>
              <w:spacing w:line="360" w:lineRule="auto"/>
              <w:jc w:val="center"/>
              <w:rPr>
                <w:rFonts w:ascii="Aptos Narrow" w:hAnsi="Aptos Narrow"/>
                <w:color w:val="000000"/>
              </w:rPr>
            </w:pPr>
            <w:r>
              <w:rPr>
                <w:rFonts w:ascii="Aptos Narrow" w:hAnsi="Aptos Narrow"/>
                <w:color w:val="000000"/>
              </w:rPr>
              <w:t>1</w:t>
            </w:r>
            <w:r w:rsidR="005913E7">
              <w:rPr>
                <w:rFonts w:ascii="Aptos Narrow" w:hAnsi="Aptos Narrow"/>
                <w:color w:val="000000"/>
              </w:rPr>
              <w:t xml:space="preserve"> </w:t>
            </w:r>
            <w:r>
              <w:rPr>
                <w:rFonts w:ascii="Aptos Narrow" w:hAnsi="Aptos Narrow"/>
                <w:color w:val="000000"/>
              </w:rPr>
              <w:t>356</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95BAFC1" w14:textId="3B6B6393" w:rsidR="00CB662C" w:rsidRDefault="00CB662C" w:rsidP="00840831">
            <w:pPr>
              <w:spacing w:line="360" w:lineRule="auto"/>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635</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D7228C7" w14:textId="48872339" w:rsidR="00CB662C" w:rsidRDefault="00CB662C" w:rsidP="00840831">
            <w:pPr>
              <w:spacing w:line="360" w:lineRule="auto"/>
              <w:jc w:val="center"/>
              <w:rPr>
                <w:rFonts w:ascii="Aptos Narrow" w:hAnsi="Aptos Narrow"/>
                <w:color w:val="000000"/>
              </w:rPr>
            </w:pPr>
            <w:r>
              <w:rPr>
                <w:rFonts w:ascii="Aptos Narrow" w:hAnsi="Aptos Narrow"/>
                <w:color w:val="000000"/>
              </w:rPr>
              <w:t>2</w:t>
            </w:r>
            <w:r w:rsidR="005913E7">
              <w:rPr>
                <w:rFonts w:ascii="Aptos Narrow" w:hAnsi="Aptos Narrow"/>
                <w:color w:val="000000"/>
              </w:rPr>
              <w:t xml:space="preserve"> </w:t>
            </w:r>
            <w:r>
              <w:rPr>
                <w:rFonts w:ascii="Aptos Narrow" w:hAnsi="Aptos Narrow"/>
                <w:color w:val="000000"/>
              </w:rPr>
              <w:t>500</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3F930D78" w14:textId="4347ADBF" w:rsidR="00CB662C" w:rsidRDefault="00CB662C" w:rsidP="00840831">
            <w:pPr>
              <w:spacing w:line="360" w:lineRule="auto"/>
              <w:jc w:val="center"/>
              <w:rPr>
                <w:rFonts w:ascii="Aptos Narrow" w:hAnsi="Aptos Narrow"/>
                <w:color w:val="000000"/>
              </w:rPr>
            </w:pPr>
            <w:r>
              <w:rPr>
                <w:rFonts w:ascii="Aptos Narrow" w:hAnsi="Aptos Narrow"/>
                <w:color w:val="000000"/>
              </w:rPr>
              <w:t>22</w:t>
            </w:r>
            <w:r w:rsidR="005913E7">
              <w:rPr>
                <w:rFonts w:ascii="Aptos Narrow" w:hAnsi="Aptos Narrow"/>
                <w:color w:val="000000"/>
              </w:rPr>
              <w:t xml:space="preserve"> </w:t>
            </w:r>
            <w:r>
              <w:rPr>
                <w:rFonts w:ascii="Aptos Narrow" w:hAnsi="Aptos Narrow"/>
                <w:color w:val="000000"/>
              </w:rPr>
              <w:t>382</w:t>
            </w:r>
          </w:p>
        </w:tc>
      </w:tr>
      <w:tr w:rsidR="0090667D" w14:paraId="437A5E5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75625FD"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EFC27A2" w14:textId="52C039AE" w:rsidR="00CB662C" w:rsidRDefault="00CB662C" w:rsidP="00840831">
            <w:pPr>
              <w:spacing w:line="360" w:lineRule="auto"/>
              <w:jc w:val="center"/>
              <w:rPr>
                <w:rFonts w:ascii="Aptos Narrow" w:hAnsi="Aptos Narrow"/>
                <w:color w:val="000000"/>
              </w:rPr>
            </w:pPr>
            <w:r>
              <w:rPr>
                <w:rFonts w:ascii="Aptos Narrow" w:hAnsi="Aptos Narrow"/>
                <w:color w:val="000000"/>
              </w:rPr>
              <w:t>Control</w:t>
            </w:r>
            <w:r w:rsidR="001538FC">
              <w:rPr>
                <w:rFonts w:ascii="Aptos Narrow" w:hAnsi="Aptos Narrow"/>
                <w:color w:val="000000"/>
              </w:rPr>
              <w:t>/Ref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89720E" w14:textId="110D5B97" w:rsidR="00CB662C" w:rsidRDefault="00CB662C" w:rsidP="00840831">
            <w:pPr>
              <w:spacing w:line="360" w:lineRule="auto"/>
              <w:jc w:val="center"/>
              <w:rPr>
                <w:rFonts w:ascii="Aptos Narrow" w:hAnsi="Aptos Narrow"/>
                <w:color w:val="000000"/>
              </w:rPr>
            </w:pPr>
            <w:r>
              <w:rPr>
                <w:rFonts w:ascii="Aptos Narrow" w:hAnsi="Aptos Narrow"/>
                <w:color w:val="000000"/>
              </w:rPr>
              <w:t>501</w:t>
            </w:r>
            <w:r w:rsidR="005913E7">
              <w:rPr>
                <w:rFonts w:ascii="Aptos Narrow" w:hAnsi="Aptos Narrow"/>
                <w:color w:val="000000"/>
              </w:rPr>
              <w:t xml:space="preserve"> </w:t>
            </w:r>
            <w:r>
              <w:rPr>
                <w:rFonts w:ascii="Aptos Narrow" w:hAnsi="Aptos Narrow"/>
                <w:color w:val="000000"/>
              </w:rPr>
              <w:t>064</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5E954D4" w14:textId="2A3C8D1B" w:rsidR="00CB662C" w:rsidRDefault="00CB662C" w:rsidP="00840831">
            <w:pPr>
              <w:spacing w:line="360" w:lineRule="auto"/>
              <w:jc w:val="center"/>
              <w:rPr>
                <w:rFonts w:ascii="Aptos Narrow" w:hAnsi="Aptos Narrow"/>
                <w:color w:val="000000"/>
              </w:rPr>
            </w:pPr>
            <w:r>
              <w:rPr>
                <w:rFonts w:ascii="Aptos Narrow" w:hAnsi="Aptos Narrow"/>
                <w:color w:val="000000"/>
              </w:rPr>
              <w:t>479</w:t>
            </w:r>
            <w:r w:rsidR="005913E7">
              <w:rPr>
                <w:rFonts w:ascii="Aptos Narrow" w:hAnsi="Aptos Narrow"/>
                <w:color w:val="000000"/>
              </w:rPr>
              <w:t xml:space="preserve"> </w:t>
            </w:r>
            <w:r>
              <w:rPr>
                <w:rFonts w:ascii="Aptos Narrow" w:hAnsi="Aptos Narrow"/>
                <w:color w:val="000000"/>
              </w:rPr>
              <w:t>785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684FBD" w14:textId="75F6BEE8" w:rsidR="00CB662C" w:rsidRDefault="00CB662C" w:rsidP="00840831">
            <w:pPr>
              <w:spacing w:line="360" w:lineRule="auto"/>
              <w:jc w:val="center"/>
              <w:rPr>
                <w:rFonts w:ascii="Aptos Narrow" w:hAnsi="Aptos Narrow"/>
                <w:color w:val="000000"/>
              </w:rPr>
            </w:pPr>
            <w:r>
              <w:rPr>
                <w:rFonts w:ascii="Aptos Narrow" w:hAnsi="Aptos Narrow"/>
                <w:color w:val="000000"/>
              </w:rPr>
              <w:t>499</w:t>
            </w:r>
            <w:r w:rsidR="005913E7">
              <w:rPr>
                <w:rFonts w:ascii="Aptos Narrow" w:hAnsi="Aptos Narrow"/>
                <w:color w:val="000000"/>
              </w:rPr>
              <w:t xml:space="preserve"> </w:t>
            </w:r>
            <w:r>
              <w:rPr>
                <w:rFonts w:ascii="Aptos Narrow" w:hAnsi="Aptos Narrow"/>
                <w:color w:val="000000"/>
              </w:rPr>
              <w:t>920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3C7CFC4" w14:textId="332E1E28" w:rsidR="00CB662C" w:rsidRDefault="00CB662C" w:rsidP="00840831">
            <w:pPr>
              <w:spacing w:line="360" w:lineRule="auto"/>
              <w:jc w:val="center"/>
              <w:rPr>
                <w:rFonts w:ascii="Aptos Narrow" w:hAnsi="Aptos Narrow"/>
                <w:color w:val="000000"/>
              </w:rPr>
            </w:pPr>
            <w:r>
              <w:rPr>
                <w:rFonts w:ascii="Aptos Narrow" w:hAnsi="Aptos Narrow"/>
                <w:color w:val="000000"/>
              </w:rPr>
              <w:t>480</w:t>
            </w:r>
            <w:r w:rsidR="005913E7">
              <w:rPr>
                <w:rFonts w:ascii="Aptos Narrow" w:hAnsi="Aptos Narrow"/>
                <w:color w:val="000000"/>
              </w:rPr>
              <w:t xml:space="preserve"> </w:t>
            </w:r>
            <w:r>
              <w:rPr>
                <w:rFonts w:ascii="Aptos Narrow" w:hAnsi="Aptos Narrow"/>
                <w:color w:val="000000"/>
              </w:rPr>
              <w:t>038</w:t>
            </w:r>
          </w:p>
        </w:tc>
      </w:tr>
      <w:tr w:rsidR="002537AB" w14:paraId="4C559E98" w14:textId="77777777" w:rsidTr="001538FC">
        <w:trPr>
          <w:trHeight w:val="320"/>
        </w:trPr>
        <w:tc>
          <w:tcPr>
            <w:tcW w:w="1809" w:type="dxa"/>
            <w:vMerge/>
            <w:tcBorders>
              <w:top w:val="nil"/>
              <w:left w:val="single" w:sz="4" w:space="0" w:color="000000"/>
              <w:bottom w:val="single" w:sz="4" w:space="0" w:color="auto"/>
              <w:right w:val="single" w:sz="4" w:space="0" w:color="000000"/>
            </w:tcBorders>
            <w:vAlign w:val="center"/>
            <w:hideMark/>
          </w:tcPr>
          <w:p w14:paraId="4881AB56"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3196CE85"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017D9AB6"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2.70E-03</w:t>
            </w:r>
          </w:p>
        </w:tc>
        <w:tc>
          <w:tcPr>
            <w:tcW w:w="1280"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4AA4FC27"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4.51E-02</w:t>
            </w:r>
          </w:p>
        </w:tc>
        <w:tc>
          <w:tcPr>
            <w:tcW w:w="1170"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366A3B50"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4.98E-03</w:t>
            </w:r>
          </w:p>
        </w:tc>
        <w:tc>
          <w:tcPr>
            <w:tcW w:w="1435" w:type="dxa"/>
            <w:tcBorders>
              <w:top w:val="nil"/>
              <w:left w:val="nil"/>
              <w:bottom w:val="single" w:sz="4" w:space="0" w:color="auto"/>
              <w:right w:val="single" w:sz="4" w:space="0" w:color="000000"/>
            </w:tcBorders>
            <w:noWrap/>
            <w:tcMar>
              <w:top w:w="15" w:type="dxa"/>
              <w:left w:w="15" w:type="dxa"/>
              <w:bottom w:w="0" w:type="dxa"/>
              <w:right w:w="15" w:type="dxa"/>
            </w:tcMar>
            <w:vAlign w:val="bottom"/>
            <w:hideMark/>
          </w:tcPr>
          <w:p w14:paraId="24723485"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4.45E-02</w:t>
            </w:r>
          </w:p>
        </w:tc>
      </w:tr>
      <w:tr w:rsidR="00A91567" w14:paraId="7702619A" w14:textId="77777777" w:rsidTr="001538FC">
        <w:trPr>
          <w:trHeight w:val="320"/>
        </w:trPr>
        <w:tc>
          <w:tcPr>
            <w:tcW w:w="1809" w:type="dxa"/>
            <w:vMerge w:val="restart"/>
            <w:tcBorders>
              <w:top w:val="single" w:sz="4" w:space="0" w:color="auto"/>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0BB2039D" w14:textId="7F397FED"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Phenotypic Naïve</w:t>
            </w:r>
            <w:r w:rsidR="002537AB">
              <w:rPr>
                <w:rFonts w:ascii="Aptos Narrow" w:hAnsi="Aptos Narrow"/>
                <w:b/>
                <w:bCs/>
                <w:color w:val="000000"/>
              </w:rPr>
              <w:t xml:space="preserve"> Selection</w:t>
            </w:r>
          </w:p>
        </w:tc>
        <w:tc>
          <w:tcPr>
            <w:tcW w:w="2164"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7416212"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Sample Size</w:t>
            </w:r>
          </w:p>
        </w:tc>
        <w:tc>
          <w:tcPr>
            <w:tcW w:w="1492"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5C23AF" w14:textId="08BAF3EB"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803</w:t>
            </w:r>
          </w:p>
        </w:tc>
        <w:tc>
          <w:tcPr>
            <w:tcW w:w="128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D1AD92" w14:textId="22823FAE"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797</w:t>
            </w:r>
          </w:p>
        </w:tc>
        <w:tc>
          <w:tcPr>
            <w:tcW w:w="1170"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DFC67F8" w14:textId="04A2DE3D"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795</w:t>
            </w:r>
          </w:p>
        </w:tc>
        <w:tc>
          <w:tcPr>
            <w:tcW w:w="1435" w:type="dxa"/>
            <w:tcBorders>
              <w:top w:val="single" w:sz="4" w:space="0" w:color="auto"/>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D7C33" w14:textId="2E6820AB"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793</w:t>
            </w:r>
          </w:p>
        </w:tc>
      </w:tr>
      <w:tr w:rsidR="001538FC" w14:paraId="21891307"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3167502D" w14:textId="77777777" w:rsidR="001538FC" w:rsidRDefault="001538F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37B9228" w14:textId="3B470E5A" w:rsidR="001538FC" w:rsidRDefault="001538FC" w:rsidP="00840831">
            <w:pPr>
              <w:spacing w:line="360" w:lineRule="auto"/>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6A2F122" w14:textId="40F23D3C" w:rsidR="001538FC" w:rsidRDefault="001538FC" w:rsidP="00840831">
            <w:pPr>
              <w:spacing w:line="360" w:lineRule="auto"/>
              <w:jc w:val="center"/>
              <w:rPr>
                <w:rFonts w:ascii="Aptos Narrow" w:hAnsi="Aptos Narrow"/>
                <w:color w:val="000000"/>
              </w:rPr>
            </w:pPr>
            <w:r>
              <w:rPr>
                <w:rFonts w:ascii="Aptos Narrow" w:hAnsi="Aptos Narrow"/>
                <w:color w:val="000000"/>
              </w:rPr>
              <w:t>1 184</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4096EB6" w14:textId="3F0F0747" w:rsidR="001538FC" w:rsidRDefault="001538FC" w:rsidP="00840831">
            <w:pPr>
              <w:spacing w:line="360" w:lineRule="auto"/>
              <w:jc w:val="center"/>
              <w:rPr>
                <w:rFonts w:ascii="Aptos Narrow" w:hAnsi="Aptos Narrow"/>
                <w:color w:val="000000"/>
              </w:rPr>
            </w:pPr>
            <w:r>
              <w:rPr>
                <w:rFonts w:ascii="Aptos Narrow" w:hAnsi="Aptos Narrow"/>
                <w:color w:val="000000"/>
              </w:rPr>
              <w:t>19 662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78E8E8EC" w14:textId="222F257D" w:rsidR="001538FC" w:rsidRDefault="001538FC" w:rsidP="00840831">
            <w:pPr>
              <w:spacing w:line="360" w:lineRule="auto"/>
              <w:jc w:val="center"/>
              <w:rPr>
                <w:rFonts w:ascii="Aptos Narrow" w:hAnsi="Aptos Narrow"/>
                <w:color w:val="000000"/>
              </w:rPr>
            </w:pPr>
            <w:r>
              <w:rPr>
                <w:rFonts w:ascii="Aptos Narrow" w:hAnsi="Aptos Narrow"/>
                <w:color w:val="000000"/>
              </w:rPr>
              <w:t>2 175</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A3C9767" w14:textId="77777777" w:rsidR="001538FC" w:rsidRDefault="001538FC" w:rsidP="00840831">
            <w:pPr>
              <w:spacing w:line="360" w:lineRule="auto"/>
              <w:jc w:val="center"/>
              <w:rPr>
                <w:rFonts w:ascii="Aptos Narrow" w:hAnsi="Aptos Narrow"/>
                <w:color w:val="000000"/>
              </w:rPr>
            </w:pPr>
            <w:r>
              <w:rPr>
                <w:rFonts w:ascii="Aptos Narrow" w:hAnsi="Aptos Narrow"/>
                <w:color w:val="000000"/>
              </w:rPr>
              <w:t>19815</w:t>
            </w:r>
          </w:p>
        </w:tc>
      </w:tr>
      <w:tr w:rsidR="001538FC" w14:paraId="2F4B2895" w14:textId="77777777" w:rsidTr="00A96D3C">
        <w:trPr>
          <w:trHeight w:val="320"/>
        </w:trPr>
        <w:tc>
          <w:tcPr>
            <w:tcW w:w="1809" w:type="dxa"/>
            <w:vMerge/>
            <w:tcBorders>
              <w:top w:val="nil"/>
              <w:left w:val="single" w:sz="4" w:space="0" w:color="000000"/>
              <w:bottom w:val="single" w:sz="4" w:space="0" w:color="000000"/>
              <w:right w:val="single" w:sz="4" w:space="0" w:color="000000"/>
            </w:tcBorders>
            <w:vAlign w:val="bottom"/>
            <w:hideMark/>
          </w:tcPr>
          <w:p w14:paraId="22ABA765" w14:textId="77777777" w:rsidR="001538FC" w:rsidRDefault="001538F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E419BD8" w14:textId="7658302F" w:rsidR="001538FC" w:rsidRDefault="001538FC" w:rsidP="00840831">
            <w:pPr>
              <w:spacing w:line="360" w:lineRule="auto"/>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047241" w14:textId="47F497A4" w:rsidR="001538FC" w:rsidRDefault="001538FC" w:rsidP="00840831">
            <w:pPr>
              <w:spacing w:line="360" w:lineRule="auto"/>
              <w:jc w:val="center"/>
              <w:rPr>
                <w:rFonts w:ascii="Aptos Narrow" w:hAnsi="Aptos Narrow"/>
                <w:color w:val="000000"/>
              </w:rPr>
            </w:pPr>
            <w:r>
              <w:rPr>
                <w:rFonts w:ascii="Aptos Narrow" w:hAnsi="Aptos Narrow"/>
                <w:color w:val="000000"/>
              </w:rPr>
              <w:t>426 619</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9FF7B7" w14:textId="3314C53D" w:rsidR="001538FC" w:rsidRDefault="001538FC" w:rsidP="00840831">
            <w:pPr>
              <w:spacing w:line="360" w:lineRule="auto"/>
              <w:jc w:val="center"/>
              <w:rPr>
                <w:rFonts w:ascii="Aptos Narrow" w:hAnsi="Aptos Narrow"/>
                <w:color w:val="000000"/>
              </w:rPr>
            </w:pPr>
            <w:r>
              <w:rPr>
                <w:rFonts w:ascii="Aptos Narrow" w:hAnsi="Aptos Narrow"/>
                <w:color w:val="000000"/>
              </w:rPr>
              <w:t>408 135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AEEE19F" w14:textId="732B9BD8" w:rsidR="001538FC" w:rsidRDefault="001538FC" w:rsidP="00840831">
            <w:pPr>
              <w:spacing w:line="360" w:lineRule="auto"/>
              <w:jc w:val="center"/>
              <w:rPr>
                <w:rFonts w:ascii="Aptos Narrow" w:hAnsi="Aptos Narrow"/>
                <w:color w:val="000000"/>
              </w:rPr>
            </w:pPr>
            <w:r>
              <w:rPr>
                <w:rFonts w:ascii="Aptos Narrow" w:hAnsi="Aptos Narrow"/>
                <w:color w:val="000000"/>
              </w:rPr>
              <w:t>425 620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9528F2B" w14:textId="1BD025CA" w:rsidR="001538FC" w:rsidRDefault="001538FC" w:rsidP="00840831">
            <w:pPr>
              <w:spacing w:line="360" w:lineRule="auto"/>
              <w:jc w:val="center"/>
              <w:rPr>
                <w:rFonts w:ascii="Aptos Narrow" w:hAnsi="Aptos Narrow"/>
                <w:color w:val="000000"/>
              </w:rPr>
            </w:pPr>
            <w:r>
              <w:rPr>
                <w:rFonts w:ascii="Aptos Narrow" w:hAnsi="Aptos Narrow"/>
                <w:color w:val="000000"/>
              </w:rPr>
              <w:t>407 978</w:t>
            </w:r>
          </w:p>
        </w:tc>
      </w:tr>
      <w:tr w:rsidR="002537AB" w14:paraId="7D2250E8"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7160AC4D"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4BEED73"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BA828C6"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2.77E-03</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D30FF29"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4.60E-02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BB98975"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5.08E-03</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07DB24E0"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4.63E-02</w:t>
            </w:r>
          </w:p>
        </w:tc>
      </w:tr>
      <w:tr w:rsidR="00A91567" w14:paraId="79AF2370"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2886C294" w14:textId="6369980A" w:rsidR="00CB662C" w:rsidRPr="00CB662C" w:rsidRDefault="00CB662C" w:rsidP="00840831">
            <w:pPr>
              <w:spacing w:line="360" w:lineRule="auto"/>
              <w:jc w:val="center"/>
              <w:rPr>
                <w:rFonts w:ascii="Aptos Narrow" w:hAnsi="Aptos Narrow"/>
                <w:b/>
                <w:bCs/>
                <w:color w:val="000000"/>
              </w:rPr>
            </w:pPr>
            <w:r w:rsidRPr="00CB662C">
              <w:rPr>
                <w:rFonts w:ascii="Aptos Narrow" w:hAnsi="Aptos Narrow"/>
                <w:b/>
                <w:bCs/>
                <w:color w:val="000000"/>
              </w:rPr>
              <w:t>Phenotypic Aware</w:t>
            </w:r>
            <w:r w:rsidR="002537AB">
              <w:rPr>
                <w:rFonts w:ascii="Aptos Narrow" w:hAnsi="Aptos Narrow"/>
                <w:b/>
                <w:bCs/>
                <w:color w:val="000000"/>
              </w:rPr>
              <w:t xml:space="preserve"> Selection</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E369A0"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58125E" w14:textId="308C271E"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C5618F" w14:textId="545B5E7D"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819</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3C9ABE" w14:textId="29D142EA"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817</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09452A" w14:textId="198BD5B3" w:rsidR="00CB662C" w:rsidRDefault="00CB662C" w:rsidP="00840831">
            <w:pPr>
              <w:spacing w:line="360" w:lineRule="auto"/>
              <w:jc w:val="center"/>
              <w:rPr>
                <w:rFonts w:ascii="Aptos Narrow" w:hAnsi="Aptos Narrow"/>
                <w:color w:val="000000"/>
              </w:rPr>
            </w:pPr>
            <w:r>
              <w:rPr>
                <w:rFonts w:ascii="Aptos Narrow" w:hAnsi="Aptos Narrow"/>
                <w:color w:val="000000"/>
              </w:rPr>
              <w:t>427</w:t>
            </w:r>
            <w:r w:rsidR="005913E7">
              <w:rPr>
                <w:rFonts w:ascii="Aptos Narrow" w:hAnsi="Aptos Narrow"/>
                <w:color w:val="000000"/>
              </w:rPr>
              <w:t xml:space="preserve"> </w:t>
            </w:r>
            <w:r>
              <w:rPr>
                <w:rFonts w:ascii="Aptos Narrow" w:hAnsi="Aptos Narrow"/>
                <w:color w:val="000000"/>
              </w:rPr>
              <w:t>822</w:t>
            </w:r>
          </w:p>
        </w:tc>
      </w:tr>
      <w:tr w:rsidR="001538FC" w14:paraId="3AA86583"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4EEF6EF5" w14:textId="77777777" w:rsidR="001538FC" w:rsidRDefault="001538F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52807CCD" w14:textId="5C686844" w:rsidR="001538FC" w:rsidRDefault="001538FC" w:rsidP="00840831">
            <w:pPr>
              <w:spacing w:line="360" w:lineRule="auto"/>
              <w:jc w:val="center"/>
              <w:rPr>
                <w:rFonts w:ascii="Aptos Narrow" w:hAnsi="Aptos Narrow"/>
                <w:color w:val="000000"/>
              </w:rPr>
            </w:pPr>
            <w:r>
              <w:rPr>
                <w:rFonts w:ascii="Aptos Narrow" w:hAnsi="Aptos Narrow"/>
                <w:color w:val="000000"/>
              </w:rPr>
              <w:t>Case/Exposure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640AF79" w14:textId="2CC806E7" w:rsidR="001538FC" w:rsidRDefault="001538FC" w:rsidP="00840831">
            <w:pPr>
              <w:spacing w:line="360" w:lineRule="auto"/>
              <w:jc w:val="center"/>
              <w:rPr>
                <w:rFonts w:ascii="Aptos Narrow" w:hAnsi="Aptos Narrow"/>
                <w:color w:val="000000"/>
              </w:rPr>
            </w:pPr>
            <w:r>
              <w:rPr>
                <w:rFonts w:ascii="Aptos Narrow" w:hAnsi="Aptos Narrow"/>
                <w:color w:val="000000"/>
              </w:rPr>
              <w:t>1 324</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1A98771F" w14:textId="5C3D290B" w:rsidR="001538FC" w:rsidRDefault="001538FC" w:rsidP="00840831">
            <w:pPr>
              <w:spacing w:line="360" w:lineRule="auto"/>
              <w:jc w:val="center"/>
              <w:rPr>
                <w:rFonts w:ascii="Aptos Narrow" w:hAnsi="Aptos Narrow"/>
                <w:color w:val="000000"/>
              </w:rPr>
            </w:pPr>
            <w:r>
              <w:rPr>
                <w:rFonts w:ascii="Aptos Narrow" w:hAnsi="Aptos Narrow"/>
                <w:color w:val="000000"/>
              </w:rPr>
              <w:t>21 836</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61EA2A5" w14:textId="58A68B83" w:rsidR="001538FC" w:rsidRDefault="001538FC" w:rsidP="00840831">
            <w:pPr>
              <w:spacing w:line="360" w:lineRule="auto"/>
              <w:jc w:val="center"/>
              <w:rPr>
                <w:rFonts w:ascii="Aptos Narrow" w:hAnsi="Aptos Narrow"/>
                <w:color w:val="000000"/>
              </w:rPr>
            </w:pPr>
            <w:r>
              <w:rPr>
                <w:rFonts w:ascii="Aptos Narrow" w:hAnsi="Aptos Narrow"/>
                <w:color w:val="000000"/>
              </w:rPr>
              <w:t>2 439</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0529199" w14:textId="19C15D52" w:rsidR="001538FC" w:rsidRDefault="001538FC" w:rsidP="00840831">
            <w:pPr>
              <w:spacing w:line="360" w:lineRule="auto"/>
              <w:jc w:val="center"/>
              <w:rPr>
                <w:rFonts w:ascii="Aptos Narrow" w:hAnsi="Aptos Narrow"/>
                <w:color w:val="000000"/>
              </w:rPr>
            </w:pPr>
            <w:r>
              <w:rPr>
                <w:rFonts w:ascii="Aptos Narrow" w:hAnsi="Aptos Narrow"/>
                <w:color w:val="000000"/>
              </w:rPr>
              <w:t>21 547</w:t>
            </w:r>
          </w:p>
        </w:tc>
      </w:tr>
      <w:tr w:rsidR="001538FC" w14:paraId="7F27D1C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694B1EA4" w14:textId="77777777" w:rsidR="001538FC" w:rsidRDefault="001538F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1E3616F" w14:textId="60D6F51D" w:rsidR="001538FC" w:rsidRDefault="001538FC" w:rsidP="00840831">
            <w:pPr>
              <w:spacing w:line="360" w:lineRule="auto"/>
              <w:jc w:val="center"/>
              <w:rPr>
                <w:rFonts w:ascii="Aptos Narrow" w:hAnsi="Aptos Narrow"/>
                <w:color w:val="000000"/>
              </w:rPr>
            </w:pPr>
            <w:r>
              <w:rPr>
                <w:rFonts w:ascii="Aptos Narrow" w:hAnsi="Aptos Narrow"/>
                <w:color w:val="000000"/>
              </w:rPr>
              <w:t>Control/Ref</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B1D895D" w14:textId="420E52F1" w:rsidR="001538FC" w:rsidRDefault="001538FC" w:rsidP="00840831">
            <w:pPr>
              <w:spacing w:line="360" w:lineRule="auto"/>
              <w:jc w:val="center"/>
              <w:rPr>
                <w:rFonts w:ascii="Aptos Narrow" w:hAnsi="Aptos Narrow"/>
                <w:color w:val="000000"/>
              </w:rPr>
            </w:pPr>
            <w:r>
              <w:rPr>
                <w:rFonts w:ascii="Aptos Narrow" w:hAnsi="Aptos Narrow"/>
                <w:color w:val="000000"/>
              </w:rPr>
              <w:t>426 493</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B6472" w14:textId="6E7A98C8" w:rsidR="001538FC" w:rsidRDefault="001538FC" w:rsidP="00840831">
            <w:pPr>
              <w:spacing w:line="360" w:lineRule="auto"/>
              <w:jc w:val="center"/>
              <w:rPr>
                <w:rFonts w:ascii="Aptos Narrow" w:hAnsi="Aptos Narrow"/>
                <w:color w:val="000000"/>
              </w:rPr>
            </w:pPr>
            <w:r>
              <w:rPr>
                <w:rFonts w:ascii="Aptos Narrow" w:hAnsi="Aptos Narrow"/>
                <w:color w:val="000000"/>
              </w:rPr>
              <w:t>405 983</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B9219A" w14:textId="7CEEA668" w:rsidR="001538FC" w:rsidRDefault="001538FC" w:rsidP="00840831">
            <w:pPr>
              <w:spacing w:line="360" w:lineRule="auto"/>
              <w:jc w:val="center"/>
              <w:rPr>
                <w:rFonts w:ascii="Aptos Narrow" w:hAnsi="Aptos Narrow"/>
                <w:color w:val="000000"/>
              </w:rPr>
            </w:pPr>
            <w:r>
              <w:rPr>
                <w:rFonts w:ascii="Aptos Narrow" w:hAnsi="Aptos Narrow"/>
                <w:color w:val="000000"/>
              </w:rPr>
              <w:t>425 378</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74AE45F" w14:textId="4CF383B1" w:rsidR="001538FC" w:rsidRDefault="001538FC" w:rsidP="00840831">
            <w:pPr>
              <w:spacing w:line="360" w:lineRule="auto"/>
              <w:jc w:val="center"/>
              <w:rPr>
                <w:rFonts w:ascii="Aptos Narrow" w:hAnsi="Aptos Narrow"/>
                <w:color w:val="000000"/>
              </w:rPr>
            </w:pPr>
            <w:r>
              <w:rPr>
                <w:rFonts w:ascii="Aptos Narrow" w:hAnsi="Aptos Narrow"/>
                <w:color w:val="000000"/>
              </w:rPr>
              <w:t>406 275</w:t>
            </w:r>
          </w:p>
        </w:tc>
      </w:tr>
      <w:tr w:rsidR="002537AB" w14:paraId="04729E04"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5A77AC9"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751E5366"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27725CDA"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3.09E-03</w:t>
            </w:r>
          </w:p>
        </w:tc>
        <w:tc>
          <w:tcPr>
            <w:tcW w:w="128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6960E724"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5.10E-02</w:t>
            </w:r>
          </w:p>
        </w:tc>
        <w:tc>
          <w:tcPr>
            <w:tcW w:w="1170"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5904903"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5.70E-03</w:t>
            </w:r>
          </w:p>
        </w:tc>
        <w:tc>
          <w:tcPr>
            <w:tcW w:w="1435" w:type="dxa"/>
            <w:tcBorders>
              <w:top w:val="nil"/>
              <w:left w:val="nil"/>
              <w:bottom w:val="single" w:sz="4" w:space="0" w:color="000000"/>
              <w:right w:val="single" w:sz="4" w:space="0" w:color="000000"/>
            </w:tcBorders>
            <w:noWrap/>
            <w:tcMar>
              <w:top w:w="15" w:type="dxa"/>
              <w:left w:w="15" w:type="dxa"/>
              <w:bottom w:w="0" w:type="dxa"/>
              <w:right w:w="15" w:type="dxa"/>
            </w:tcMar>
            <w:vAlign w:val="bottom"/>
            <w:hideMark/>
          </w:tcPr>
          <w:p w14:paraId="4B4DD85F" w14:textId="77777777" w:rsidR="00CB662C" w:rsidRDefault="00CB662C" w:rsidP="00840831">
            <w:pPr>
              <w:spacing w:line="360" w:lineRule="auto"/>
              <w:jc w:val="center"/>
              <w:rPr>
                <w:rFonts w:ascii="Aptos Narrow" w:hAnsi="Aptos Narrow"/>
                <w:color w:val="000000"/>
              </w:rPr>
            </w:pPr>
            <w:r>
              <w:rPr>
                <w:rFonts w:ascii="Aptos Narrow" w:hAnsi="Aptos Narrow"/>
                <w:color w:val="000000"/>
              </w:rPr>
              <w:t>5.04E-02</w:t>
            </w:r>
          </w:p>
        </w:tc>
      </w:tr>
      <w:tr w:rsidR="0090667D" w14:paraId="700FCDB7"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24A957" w14:textId="77777777" w:rsidR="00CB662C" w:rsidRDefault="00CB662C" w:rsidP="00840831">
            <w:pPr>
              <w:spacing w:line="360" w:lineRule="auto"/>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58136AF" w14:textId="29E30B1E" w:rsidR="00CB662C" w:rsidRDefault="00CB662C" w:rsidP="00840831">
            <w:pPr>
              <w:spacing w:line="360" w:lineRule="auto"/>
              <w:jc w:val="center"/>
              <w:rPr>
                <w:rFonts w:ascii="Aptos Narrow" w:hAnsi="Aptos Narrow"/>
                <w:color w:val="000000"/>
              </w:rPr>
            </w:pPr>
            <w:r>
              <w:rPr>
                <w:rFonts w:ascii="Aptos Narrow" w:hAnsi="Aptos Narrow"/>
                <w:color w:val="000000"/>
              </w:rPr>
              <w:t xml:space="preserve">% </w:t>
            </w:r>
            <w:r w:rsidR="001538FC">
              <w:rPr>
                <w:rFonts w:ascii="Aptos Narrow" w:hAnsi="Aptos Narrow"/>
                <w:color w:val="000000"/>
              </w:rPr>
              <w:t xml:space="preserve">Additional </w:t>
            </w:r>
            <w:r>
              <w:rPr>
                <w:rFonts w:ascii="Aptos Narrow" w:hAnsi="Aptos Narrow"/>
                <w:color w:val="000000"/>
              </w:rPr>
              <w:t>Case</w:t>
            </w:r>
            <w:r w:rsidR="001538FC">
              <w:rPr>
                <w:rFonts w:ascii="Aptos Narrow" w:hAnsi="Aptos Narrow"/>
                <w:color w:val="000000"/>
              </w:rPr>
              <w:t>/Exposure Subjects</w:t>
            </w:r>
            <w:r>
              <w:rPr>
                <w:rFonts w:ascii="Aptos Narrow" w:hAnsi="Aptos Narrow"/>
                <w:color w:val="000000"/>
              </w:rPr>
              <w:t xml:space="preserve"> Included</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91BCDBD" w14:textId="22DDA5D9" w:rsidR="00CB662C" w:rsidRDefault="00CB662C" w:rsidP="00840831">
            <w:pPr>
              <w:spacing w:line="360" w:lineRule="auto"/>
              <w:jc w:val="center"/>
              <w:rPr>
                <w:rFonts w:ascii="Aptos Narrow" w:hAnsi="Aptos Narrow"/>
                <w:color w:val="000000"/>
              </w:rPr>
            </w:pPr>
            <w:r>
              <w:rPr>
                <w:rFonts w:ascii="Aptos Narrow" w:hAnsi="Aptos Narrow"/>
                <w:color w:val="000000"/>
              </w:rPr>
              <w:t>11.8</w:t>
            </w:r>
            <w:r w:rsidR="002537AB">
              <w:rPr>
                <w:rFonts w:ascii="Aptos Narrow" w:hAnsi="Aptos Narrow"/>
                <w:color w:val="000000"/>
              </w:rPr>
              <w:t>%</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B0904C" w14:textId="2AD43454" w:rsidR="00CB662C" w:rsidRDefault="00CB662C" w:rsidP="00840831">
            <w:pPr>
              <w:spacing w:line="360" w:lineRule="auto"/>
              <w:jc w:val="center"/>
              <w:rPr>
                <w:rFonts w:ascii="Aptos Narrow" w:hAnsi="Aptos Narrow"/>
                <w:color w:val="000000"/>
              </w:rPr>
            </w:pPr>
            <w:r>
              <w:rPr>
                <w:rFonts w:ascii="Aptos Narrow" w:hAnsi="Aptos Narrow"/>
                <w:color w:val="000000"/>
              </w:rPr>
              <w:t>11.1</w:t>
            </w:r>
            <w:r w:rsidR="002537AB">
              <w:rPr>
                <w:rFonts w:ascii="Aptos Narrow" w:hAnsi="Aptos Narrow"/>
                <w:color w:val="000000"/>
              </w:rPr>
              <w:t>%</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29C75C5" w14:textId="050F4B95" w:rsidR="00CB662C" w:rsidRDefault="00CB662C" w:rsidP="00840831">
            <w:pPr>
              <w:spacing w:line="360" w:lineRule="auto"/>
              <w:jc w:val="center"/>
              <w:rPr>
                <w:rFonts w:ascii="Aptos Narrow" w:hAnsi="Aptos Narrow"/>
                <w:color w:val="000000"/>
              </w:rPr>
            </w:pPr>
            <w:r>
              <w:rPr>
                <w:rFonts w:ascii="Aptos Narrow" w:hAnsi="Aptos Narrow"/>
                <w:color w:val="000000"/>
              </w:rPr>
              <w:t>12.1</w:t>
            </w:r>
            <w:r w:rsidR="002537AB">
              <w:rPr>
                <w:rFonts w:ascii="Aptos Narrow" w:hAnsi="Aptos Narrow"/>
                <w:color w:val="000000"/>
              </w:rPr>
              <w:t>%</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75EEF51" w14:textId="281E459E" w:rsidR="00CB662C" w:rsidRDefault="00CB662C" w:rsidP="00840831">
            <w:pPr>
              <w:spacing w:line="360" w:lineRule="auto"/>
              <w:jc w:val="center"/>
              <w:rPr>
                <w:rFonts w:ascii="Aptos Narrow" w:hAnsi="Aptos Narrow"/>
                <w:color w:val="000000"/>
              </w:rPr>
            </w:pPr>
            <w:r>
              <w:rPr>
                <w:rFonts w:ascii="Aptos Narrow" w:hAnsi="Aptos Narrow"/>
                <w:color w:val="000000"/>
              </w:rPr>
              <w:t>8.7</w:t>
            </w:r>
            <w:r w:rsidR="002537AB">
              <w:rPr>
                <w:rFonts w:ascii="Aptos Narrow" w:hAnsi="Aptos Narrow"/>
                <w:color w:val="000000"/>
              </w:rPr>
              <w:t>%</w:t>
            </w:r>
          </w:p>
        </w:tc>
      </w:tr>
    </w:tbl>
    <w:p w14:paraId="76357A70" w14:textId="77777777" w:rsidR="0090667D" w:rsidRDefault="0090667D" w:rsidP="00840831">
      <w:pPr>
        <w:spacing w:line="360" w:lineRule="auto"/>
        <w:rPr>
          <w:rFonts w:ascii="Arial" w:hAnsi="Arial" w:cs="Arial"/>
        </w:rPr>
      </w:pPr>
    </w:p>
    <w:p w14:paraId="200D9EC3" w14:textId="61C45B37" w:rsidR="00CB662C" w:rsidRPr="00C12785" w:rsidRDefault="00CB662C" w:rsidP="00840831">
      <w:pPr>
        <w:spacing w:line="360" w:lineRule="auto"/>
        <w:rPr>
          <w:rFonts w:ascii="Arial" w:hAnsi="Arial" w:cs="Arial"/>
          <w:b/>
          <w:bCs/>
        </w:rPr>
      </w:pPr>
      <w:r w:rsidRPr="00C12785">
        <w:rPr>
          <w:rFonts w:ascii="Arial" w:hAnsi="Arial" w:cs="Arial" w:hint="eastAsia"/>
          <w:b/>
          <w:bCs/>
        </w:rPr>
        <w:t>Table</w:t>
      </w:r>
      <w:r w:rsidRPr="00C12785">
        <w:rPr>
          <w:rFonts w:ascii="Arial" w:hAnsi="Arial" w:cs="Arial"/>
          <w:b/>
          <w:bCs/>
        </w:rPr>
        <w:t xml:space="preserve"> 2. </w:t>
      </w:r>
      <w:r w:rsidR="008A4E4B">
        <w:rPr>
          <w:rFonts w:ascii="Arial" w:hAnsi="Arial" w:cs="Arial"/>
          <w:b/>
          <w:bCs/>
        </w:rPr>
        <w:t xml:space="preserve">Results and performance of KDPS in real life scenarios using </w:t>
      </w:r>
      <w:r w:rsidR="00A91567" w:rsidRPr="00C12785">
        <w:rPr>
          <w:rFonts w:ascii="Arial" w:hAnsi="Arial" w:cs="Arial"/>
          <w:b/>
          <w:bCs/>
        </w:rPr>
        <w:t xml:space="preserve">UK Biobank </w:t>
      </w:r>
      <w:r w:rsidR="008A4E4B">
        <w:rPr>
          <w:rFonts w:ascii="Arial" w:hAnsi="Arial" w:cs="Arial"/>
          <w:b/>
          <w:bCs/>
        </w:rPr>
        <w:t xml:space="preserve">for 4 </w:t>
      </w:r>
      <w:r w:rsidR="00A91567" w:rsidRPr="00C12785">
        <w:rPr>
          <w:rFonts w:ascii="Arial" w:hAnsi="Arial" w:cs="Arial"/>
          <w:b/>
          <w:bCs/>
        </w:rPr>
        <w:t>phenotypes of interest.</w:t>
      </w:r>
    </w:p>
    <w:p w14:paraId="03D6E930" w14:textId="4BE15F30" w:rsidR="003B34E6" w:rsidRDefault="00CB662C" w:rsidP="00840831">
      <w:pPr>
        <w:spacing w:line="360" w:lineRule="auto"/>
        <w:rPr>
          <w:rFonts w:ascii="Arial" w:hAnsi="Arial" w:cs="Arial"/>
        </w:rPr>
      </w:pPr>
      <w:r w:rsidRPr="00AA0B50">
        <w:rPr>
          <w:rFonts w:ascii="Arial" w:hAnsi="Arial" w:cs="Arial"/>
        </w:rPr>
        <w:t xml:space="preserve"> </w:t>
      </w:r>
      <w:r w:rsidR="003B34E6" w:rsidRPr="00AA0B50">
        <w:rPr>
          <w:rFonts w:ascii="Arial" w:hAnsi="Arial" w:cs="Arial"/>
        </w:rPr>
        <w:br w:type="page"/>
      </w:r>
    </w:p>
    <w:p w14:paraId="4B320D80" w14:textId="516193D1" w:rsidR="00CB662C" w:rsidRPr="00AA0B50" w:rsidRDefault="005E63A6" w:rsidP="00840831">
      <w:pPr>
        <w:spacing w:line="360" w:lineRule="auto"/>
        <w:rPr>
          <w:rFonts w:ascii="Arial" w:hAnsi="Arial" w:cs="Arial"/>
        </w:rPr>
      </w:pPr>
      <w:r>
        <w:rPr>
          <w:rFonts w:ascii="Arial" w:hAnsi="Arial" w:cs="Arial"/>
          <w:noProof/>
          <w14:ligatures w14:val="standardContextual"/>
        </w:rPr>
        <w:lastRenderedPageBreak/>
        <w:drawing>
          <wp:inline distT="0" distB="0" distL="0" distR="0" wp14:anchorId="5784D56D" wp14:editId="484EF33C">
            <wp:extent cx="5943600" cy="3696335"/>
            <wp:effectExtent l="0" t="0" r="0" b="0"/>
            <wp:docPr id="95027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79099" name="Picture 9502790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14:paraId="7A3CD7DE" w14:textId="1F3BEAFB" w:rsidR="003B34E6" w:rsidRPr="00AA0B50" w:rsidRDefault="003B34E6" w:rsidP="00840831">
      <w:pPr>
        <w:spacing w:line="360" w:lineRule="auto"/>
        <w:rPr>
          <w:rFonts w:ascii="Arial" w:hAnsi="Arial" w:cs="Arial"/>
        </w:rPr>
      </w:pPr>
    </w:p>
    <w:p w14:paraId="0B1F1288" w14:textId="77777777" w:rsidR="00A001B5" w:rsidRPr="00AA0B50" w:rsidRDefault="00A001B5" w:rsidP="00840831">
      <w:pPr>
        <w:spacing w:line="360" w:lineRule="auto"/>
        <w:ind w:left="720" w:hanging="720"/>
        <w:rPr>
          <w:rFonts w:ascii="Arial" w:hAnsi="Arial" w:cs="Arial"/>
        </w:rPr>
      </w:pPr>
    </w:p>
    <w:p w14:paraId="6F993A76" w14:textId="62A00DA1" w:rsidR="004720B1" w:rsidRPr="00AA0B50" w:rsidRDefault="004720B1" w:rsidP="00840831">
      <w:pPr>
        <w:spacing w:line="360" w:lineRule="auto"/>
        <w:rPr>
          <w:rFonts w:ascii="Arial" w:hAnsi="Arial" w:cs="Arial"/>
        </w:rPr>
      </w:pPr>
      <w:r w:rsidRPr="00C12785">
        <w:rPr>
          <w:rFonts w:ascii="Arial" w:hAnsi="Arial" w:cs="Arial"/>
          <w:b/>
          <w:bCs/>
        </w:rPr>
        <w:t>Figure 1. Algorithm flowchart and performance benchmark of KDPS.</w:t>
      </w:r>
      <w:r>
        <w:rPr>
          <w:rFonts w:ascii="Arial" w:hAnsi="Arial" w:cs="Arial"/>
        </w:rPr>
        <w:t xml:space="preserve"> (A) </w:t>
      </w:r>
      <w:r w:rsidR="005C278B">
        <w:rPr>
          <w:rFonts w:ascii="Arial" w:hAnsi="Arial" w:cs="Arial"/>
        </w:rPr>
        <w:t>F</w:t>
      </w:r>
      <w:r w:rsidRPr="004720B1">
        <w:rPr>
          <w:rFonts w:ascii="Arial" w:hAnsi="Arial" w:cs="Arial"/>
        </w:rPr>
        <w:t>lowchart</w:t>
      </w:r>
      <w:r w:rsidR="005C278B">
        <w:rPr>
          <w:rFonts w:ascii="Arial" w:hAnsi="Arial" w:cs="Arial"/>
        </w:rPr>
        <w:t xml:space="preserve"> illustration</w:t>
      </w:r>
      <w:r w:rsidRPr="004720B1">
        <w:rPr>
          <w:rFonts w:ascii="Arial" w:hAnsi="Arial" w:cs="Arial"/>
        </w:rPr>
        <w:t xml:space="preserve"> </w:t>
      </w:r>
      <w:r w:rsidR="005C278B">
        <w:rPr>
          <w:rFonts w:ascii="Arial" w:hAnsi="Arial" w:cs="Arial"/>
        </w:rPr>
        <w:t>of</w:t>
      </w:r>
      <w:r w:rsidRPr="004720B1">
        <w:rPr>
          <w:rFonts w:ascii="Arial" w:hAnsi="Arial" w:cs="Arial"/>
        </w:rPr>
        <w:t xml:space="preserve"> </w:t>
      </w:r>
      <w:r w:rsidR="005C278B">
        <w:rPr>
          <w:rFonts w:ascii="Arial" w:hAnsi="Arial" w:cs="Arial"/>
        </w:rPr>
        <w:t>KDPS algorithm steps (solid boxes), including user inputs (dashed boxes)</w:t>
      </w:r>
      <w:r>
        <w:rPr>
          <w:rFonts w:ascii="Arial" w:hAnsi="Arial" w:cs="Arial"/>
        </w:rPr>
        <w:t>. (</w:t>
      </w:r>
      <w:r w:rsidR="005E63A6">
        <w:rPr>
          <w:rFonts w:ascii="Arial" w:hAnsi="Arial" w:cs="Arial"/>
        </w:rPr>
        <w:t>B</w:t>
      </w:r>
      <w:r>
        <w:rPr>
          <w:rFonts w:ascii="Arial" w:hAnsi="Arial" w:cs="Arial"/>
        </w:rPr>
        <w:t xml:space="preserve">) Benchmark results of the computational time of KDPS with respect to various numbers of relatedness present in the simulated cohort. </w:t>
      </w:r>
      <w:r w:rsidR="005E63A6">
        <w:rPr>
          <w:rFonts w:ascii="Arial" w:hAnsi="Arial" w:cs="Arial"/>
        </w:rPr>
        <w:t xml:space="preserve">(C) Benchmark results of the computational time of KDPS with respect to different user-specified fuzziness scores using simulated dataset based on UK Biobank. </w:t>
      </w:r>
      <w:r>
        <w:rPr>
          <w:rFonts w:ascii="Arial" w:hAnsi="Arial" w:cs="Arial"/>
        </w:rPr>
        <w:t>(D) Benchmark results of the retention ratio upon removing related subjects with respect to the fuzziness score. (E) Simulation results comparing the prevalence of case subjects between the phenotype-naïve (PLINK2) and the phenotype-aware (KDPS) approaches.</w:t>
      </w:r>
    </w:p>
    <w:p w14:paraId="3ED2DEA8" w14:textId="77777777" w:rsidR="00282EBA" w:rsidRPr="00AA0B50" w:rsidRDefault="00282EBA" w:rsidP="00840831">
      <w:pPr>
        <w:spacing w:line="360" w:lineRule="auto"/>
        <w:ind w:left="720" w:hanging="720"/>
        <w:rPr>
          <w:rFonts w:ascii="Arial" w:hAnsi="Arial" w:cs="Arial"/>
        </w:rPr>
      </w:pPr>
    </w:p>
    <w:p w14:paraId="2DF34F57" w14:textId="77777777" w:rsidR="00006013" w:rsidRPr="00AA0B50" w:rsidRDefault="00006013" w:rsidP="00840831">
      <w:pPr>
        <w:spacing w:line="360" w:lineRule="auto"/>
        <w:rPr>
          <w:rFonts w:ascii="Arial" w:hAnsi="Arial" w:cs="Arial"/>
        </w:rPr>
      </w:pPr>
      <w:r w:rsidRPr="00AA0B50">
        <w:rPr>
          <w:rFonts w:ascii="Arial" w:hAnsi="Arial" w:cs="Arial"/>
        </w:rPr>
        <w:br w:type="page"/>
      </w:r>
    </w:p>
    <w:p w14:paraId="38608C49" w14:textId="6A377CF7" w:rsidR="00036F32" w:rsidRPr="00AA0B50" w:rsidRDefault="00006013" w:rsidP="00840831">
      <w:pPr>
        <w:spacing w:line="360" w:lineRule="auto"/>
        <w:ind w:left="720" w:hanging="720"/>
        <w:rPr>
          <w:rFonts w:ascii="Arial" w:hAnsi="Arial" w:cs="Arial"/>
          <w:b/>
          <w:bCs/>
        </w:rPr>
      </w:pPr>
      <w:r w:rsidRPr="00AA0B50">
        <w:rPr>
          <w:rFonts w:ascii="Arial" w:hAnsi="Arial" w:cs="Arial"/>
          <w:b/>
          <w:bCs/>
        </w:rPr>
        <w:lastRenderedPageBreak/>
        <w:t>References</w:t>
      </w:r>
    </w:p>
    <w:p w14:paraId="2221F573" w14:textId="77777777" w:rsidR="00006013" w:rsidRPr="00AA0B50" w:rsidRDefault="00006013" w:rsidP="00840831">
      <w:pPr>
        <w:spacing w:line="360" w:lineRule="auto"/>
        <w:ind w:left="720" w:hanging="720"/>
        <w:rPr>
          <w:rFonts w:ascii="Arial" w:hAnsi="Arial" w:cs="Arial"/>
        </w:rPr>
      </w:pPr>
    </w:p>
    <w:p w14:paraId="4B5E43AD" w14:textId="556470CC" w:rsidR="00A12488" w:rsidRDefault="00036F32">
      <w:pPr>
        <w:spacing w:after="240" w:line="360" w:lineRule="auto"/>
        <w:ind w:left="720" w:hanging="720"/>
        <w:rPr>
          <w:rFonts w:ascii="Arial" w:hAnsi="Arial" w:cs="Arial"/>
          <w:noProof/>
        </w:rPr>
      </w:pPr>
      <w:r w:rsidRPr="00AA0B50">
        <w:rPr>
          <w:rFonts w:ascii="Arial" w:hAnsi="Arial" w:cs="Arial"/>
        </w:rPr>
        <w:fldChar w:fldCharType="begin" w:fldLock="1"/>
      </w:r>
      <w:r w:rsidR="00A12488">
        <w:rPr>
          <w:rFonts w:ascii="Arial" w:hAnsi="Arial" w:cs="Arial"/>
        </w:rPr>
        <w:instrText>ADDIN paperpile_bibliography &lt;pp-bibliography&gt;&lt;first-reference-indices&gt;&lt;formatting&gt;1&lt;/formatting&gt;&lt;space-after&gt;1&lt;/space-after&gt;&lt;/first-reference-indices&gt;&lt;/pp-bibliography&gt; \* MERGEFORMAT</w:instrText>
      </w:r>
      <w:r w:rsidRPr="00AA0B50">
        <w:rPr>
          <w:rFonts w:ascii="Arial" w:hAnsi="Arial" w:cs="Arial"/>
        </w:rPr>
        <w:fldChar w:fldCharType="separate"/>
      </w:r>
      <w:r w:rsidR="00A12488">
        <w:rPr>
          <w:rFonts w:ascii="Arial" w:hAnsi="Arial" w:cs="Arial"/>
          <w:noProof/>
        </w:rPr>
        <w:t xml:space="preserve">Abraham, Kuruvilla Joseph, and Diaz, Clara, “Identifying Large Sets of Unrelated Individuals and Unrelated Markers,” </w:t>
      </w:r>
      <w:r w:rsidR="00A12488" w:rsidRPr="00840831">
        <w:rPr>
          <w:rFonts w:ascii="Arial" w:hAnsi="Arial" w:cs="Arial"/>
          <w:i/>
          <w:noProof/>
        </w:rPr>
        <w:t>Source Code for Biology and Medicine</w:t>
      </w:r>
      <w:r w:rsidR="00A12488">
        <w:rPr>
          <w:rFonts w:ascii="Arial" w:hAnsi="Arial" w:cs="Arial"/>
          <w:noProof/>
        </w:rPr>
        <w:t>, 9/1 (2014), 6</w:t>
      </w:r>
    </w:p>
    <w:p w14:paraId="29E983E9" w14:textId="77777777" w:rsidR="00A12488" w:rsidRDefault="00A12488">
      <w:pPr>
        <w:spacing w:after="240" w:line="360" w:lineRule="auto"/>
        <w:ind w:left="720" w:hanging="720"/>
        <w:rPr>
          <w:rFonts w:ascii="Arial" w:hAnsi="Arial" w:cs="Arial"/>
          <w:noProof/>
        </w:rPr>
      </w:pPr>
      <w:r>
        <w:rPr>
          <w:rFonts w:ascii="Arial" w:hAnsi="Arial" w:cs="Arial"/>
          <w:noProof/>
        </w:rPr>
        <w:t xml:space="preserve">Akbari, Ali, Vitti, Joseph J., Iranmehr, Arya, Bakhtiari, Mehrdad, Sabeti, Pardis C., Mirarab, Siavash, et al., “Identifying the Favored Mutation in a Positive Selective Sweep,” </w:t>
      </w:r>
      <w:r w:rsidRPr="00840831">
        <w:rPr>
          <w:rFonts w:ascii="Arial" w:hAnsi="Arial" w:cs="Arial"/>
          <w:i/>
          <w:noProof/>
        </w:rPr>
        <w:t>Nature Methods</w:t>
      </w:r>
      <w:r>
        <w:rPr>
          <w:rFonts w:ascii="Arial" w:hAnsi="Arial" w:cs="Arial"/>
          <w:noProof/>
        </w:rPr>
        <w:t>, 15/4 (2018), 279–82</w:t>
      </w:r>
    </w:p>
    <w:p w14:paraId="24E40948" w14:textId="77777777" w:rsidR="00A12488" w:rsidRDefault="00A12488">
      <w:pPr>
        <w:spacing w:after="240" w:line="360" w:lineRule="auto"/>
        <w:ind w:left="720" w:hanging="720"/>
        <w:rPr>
          <w:rFonts w:ascii="Arial" w:hAnsi="Arial" w:cs="Arial"/>
          <w:noProof/>
        </w:rPr>
      </w:pPr>
      <w:r>
        <w:rPr>
          <w:rFonts w:ascii="Arial" w:hAnsi="Arial" w:cs="Arial"/>
          <w:noProof/>
        </w:rPr>
        <w:t xml:space="preserve">Ali-Khan, Sarah E., and Daar, Abdallah S., “Admixture Mapping: From Paradigms of Race and Ethnicity to Population History,” </w:t>
      </w:r>
      <w:r w:rsidRPr="00840831">
        <w:rPr>
          <w:rFonts w:ascii="Arial" w:hAnsi="Arial" w:cs="Arial"/>
          <w:i/>
          <w:noProof/>
        </w:rPr>
        <w:t>The HUGO Journal</w:t>
      </w:r>
      <w:r>
        <w:rPr>
          <w:rFonts w:ascii="Arial" w:hAnsi="Arial" w:cs="Arial"/>
          <w:noProof/>
        </w:rPr>
        <w:t>, 4/1–4 (2010), 23–34</w:t>
      </w:r>
    </w:p>
    <w:p w14:paraId="78336F4A" w14:textId="77777777" w:rsidR="00A12488" w:rsidRDefault="00A12488">
      <w:pPr>
        <w:spacing w:after="240" w:line="360" w:lineRule="auto"/>
        <w:ind w:left="720" w:hanging="720"/>
        <w:rPr>
          <w:rFonts w:ascii="Arial" w:hAnsi="Arial" w:cs="Arial"/>
          <w:noProof/>
        </w:rPr>
      </w:pPr>
      <w:r>
        <w:rPr>
          <w:rFonts w:ascii="Arial" w:hAnsi="Arial" w:cs="Arial"/>
          <w:noProof/>
        </w:rPr>
        <w:t xml:space="preserve">All of Us Research Program Genomics Investigators, “Genomic Data in the All of Us Research Program,” </w:t>
      </w:r>
      <w:r w:rsidRPr="00840831">
        <w:rPr>
          <w:rFonts w:ascii="Arial" w:hAnsi="Arial" w:cs="Arial"/>
          <w:i/>
          <w:noProof/>
        </w:rPr>
        <w:t>Nature</w:t>
      </w:r>
      <w:r>
        <w:rPr>
          <w:rFonts w:ascii="Arial" w:hAnsi="Arial" w:cs="Arial"/>
          <w:noProof/>
        </w:rPr>
        <w:t>, 2024 &lt;http://dx.doi.org/10.1038/s41586-023-06957-x&gt;</w:t>
      </w:r>
    </w:p>
    <w:p w14:paraId="48BB6B2E" w14:textId="77777777" w:rsidR="00A12488" w:rsidRDefault="00A12488">
      <w:pPr>
        <w:spacing w:after="240" w:line="360" w:lineRule="auto"/>
        <w:ind w:left="720" w:hanging="720"/>
        <w:rPr>
          <w:rFonts w:ascii="Arial" w:hAnsi="Arial" w:cs="Arial"/>
          <w:noProof/>
        </w:rPr>
      </w:pPr>
      <w:r>
        <w:rPr>
          <w:rFonts w:ascii="Arial" w:hAnsi="Arial" w:cs="Arial"/>
          <w:noProof/>
        </w:rPr>
        <w:t xml:space="preserve">All of Us Research Program Investigators, Denny, Joshua C., Rutter, Joni L., Goldstein, David B., Philippakis, Anthony, Smoller, Jordan W., et al., “The ‘All of Us’ Research Program,” </w:t>
      </w:r>
      <w:r w:rsidRPr="00840831">
        <w:rPr>
          <w:rFonts w:ascii="Arial" w:hAnsi="Arial" w:cs="Arial"/>
          <w:i/>
          <w:noProof/>
        </w:rPr>
        <w:t>The New England Journal of Medicine</w:t>
      </w:r>
      <w:r>
        <w:rPr>
          <w:rFonts w:ascii="Arial" w:hAnsi="Arial" w:cs="Arial"/>
          <w:noProof/>
        </w:rPr>
        <w:t>, 381/7 (2019), 668–76</w:t>
      </w:r>
    </w:p>
    <w:p w14:paraId="262C05C6" w14:textId="77777777" w:rsidR="00A12488" w:rsidRDefault="00A12488">
      <w:pPr>
        <w:spacing w:after="240" w:line="360" w:lineRule="auto"/>
        <w:ind w:left="720" w:hanging="720"/>
        <w:rPr>
          <w:rFonts w:ascii="Arial" w:hAnsi="Arial" w:cs="Arial"/>
          <w:noProof/>
        </w:rPr>
      </w:pPr>
      <w:r>
        <w:rPr>
          <w:rFonts w:ascii="Arial" w:hAnsi="Arial" w:cs="Arial"/>
          <w:noProof/>
        </w:rPr>
        <w:t xml:space="preserve">Booker, Tom R., Jackson, Benjamin C., and Keightley, Peter D., “Detecting Positive Selection in the Genome,” </w:t>
      </w:r>
      <w:r w:rsidRPr="00840831">
        <w:rPr>
          <w:rFonts w:ascii="Arial" w:hAnsi="Arial" w:cs="Arial"/>
          <w:i/>
          <w:noProof/>
        </w:rPr>
        <w:t>BMC Biology</w:t>
      </w:r>
      <w:r>
        <w:rPr>
          <w:rFonts w:ascii="Arial" w:hAnsi="Arial" w:cs="Arial"/>
          <w:noProof/>
        </w:rPr>
        <w:t>, 15/1 (2017), 98</w:t>
      </w:r>
    </w:p>
    <w:p w14:paraId="42CA9670" w14:textId="77777777" w:rsidR="00A12488" w:rsidRDefault="00A12488">
      <w:pPr>
        <w:spacing w:after="240" w:line="360" w:lineRule="auto"/>
        <w:ind w:left="720" w:hanging="720"/>
        <w:rPr>
          <w:rFonts w:ascii="Arial" w:hAnsi="Arial" w:cs="Arial"/>
          <w:noProof/>
        </w:rPr>
      </w:pPr>
      <w:r>
        <w:rPr>
          <w:rFonts w:ascii="Arial" w:hAnsi="Arial" w:cs="Arial"/>
          <w:noProof/>
        </w:rPr>
        <w:t xml:space="preserve">Bycroft, Clare, Freeman, Colin, Petkova, Desislava, Band, Gavin, Elliott, Lloyd T., Sharp, Kevin, et al., “The UK Biobank Resource with Deep Phenotyping and Genomic Data,” </w:t>
      </w:r>
      <w:r w:rsidRPr="00840831">
        <w:rPr>
          <w:rFonts w:ascii="Arial" w:hAnsi="Arial" w:cs="Arial"/>
          <w:i/>
          <w:noProof/>
        </w:rPr>
        <w:t>Nature</w:t>
      </w:r>
      <w:r>
        <w:rPr>
          <w:rFonts w:ascii="Arial" w:hAnsi="Arial" w:cs="Arial"/>
          <w:noProof/>
        </w:rPr>
        <w:t>, 562/7726 (2018), 203–9</w:t>
      </w:r>
    </w:p>
    <w:p w14:paraId="470F2918" w14:textId="77777777" w:rsidR="00A12488" w:rsidRDefault="00A12488">
      <w:pPr>
        <w:spacing w:after="240" w:line="360" w:lineRule="auto"/>
        <w:ind w:left="720" w:hanging="720"/>
        <w:rPr>
          <w:rFonts w:ascii="Arial" w:hAnsi="Arial" w:cs="Arial"/>
          <w:noProof/>
        </w:rPr>
      </w:pPr>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840831">
        <w:rPr>
          <w:rFonts w:ascii="Arial" w:hAnsi="Arial" w:cs="Arial"/>
          <w:i/>
          <w:noProof/>
        </w:rPr>
        <w:t>GigaScience</w:t>
      </w:r>
      <w:r>
        <w:rPr>
          <w:rFonts w:ascii="Arial" w:hAnsi="Arial" w:cs="Arial"/>
          <w:noProof/>
        </w:rPr>
        <w:t>, 4 (2015), 7</w:t>
      </w:r>
    </w:p>
    <w:p w14:paraId="72C08770" w14:textId="77777777" w:rsidR="00A12488" w:rsidRDefault="00A12488">
      <w:pPr>
        <w:spacing w:after="240" w:line="360" w:lineRule="auto"/>
        <w:ind w:left="720" w:hanging="720"/>
        <w:rPr>
          <w:rFonts w:ascii="Arial" w:hAnsi="Arial" w:cs="Arial"/>
          <w:noProof/>
        </w:rPr>
      </w:pPr>
      <w:r>
        <w:rPr>
          <w:rFonts w:ascii="Arial" w:hAnsi="Arial" w:cs="Arial"/>
          <w:noProof/>
        </w:rPr>
        <w:lastRenderedPageBreak/>
        <w:t xml:space="preserve">Clarke, T-K, Adams, M. J., Davies, G., Howard, D. M., Hall, L. S., Padmanabhan, S., et al., “Genome-Wide Association Study of Alcohol Consumption and Genetic Overlap with Other Health-Related Traits in UK Biobank (N=112 117),” </w:t>
      </w:r>
      <w:r w:rsidRPr="00840831">
        <w:rPr>
          <w:rFonts w:ascii="Arial" w:hAnsi="Arial" w:cs="Arial"/>
          <w:i/>
          <w:noProof/>
        </w:rPr>
        <w:t>Molecular Psychiatry</w:t>
      </w:r>
      <w:r>
        <w:rPr>
          <w:rFonts w:ascii="Arial" w:hAnsi="Arial" w:cs="Arial"/>
          <w:noProof/>
        </w:rPr>
        <w:t>, 22/10 (2017), 1376–84</w:t>
      </w:r>
    </w:p>
    <w:p w14:paraId="54FBD537" w14:textId="77777777" w:rsidR="00A12488" w:rsidRDefault="00A12488">
      <w:pPr>
        <w:spacing w:after="240" w:line="360" w:lineRule="auto"/>
        <w:ind w:left="720" w:hanging="720"/>
        <w:rPr>
          <w:rFonts w:ascii="Arial" w:hAnsi="Arial" w:cs="Arial"/>
          <w:noProof/>
        </w:rPr>
      </w:pPr>
      <w:r>
        <w:rPr>
          <w:rFonts w:ascii="Arial" w:hAnsi="Arial" w:cs="Arial"/>
          <w:noProof/>
        </w:rPr>
        <w:t xml:space="preserve">Conomos, Matthew P., Reiner, Alexander P., Weir, Bruce S., and Thornton, Timothy A., “Model-Free Estimation of Recent Genetic Relatedness,” </w:t>
      </w:r>
      <w:r w:rsidRPr="00840831">
        <w:rPr>
          <w:rFonts w:ascii="Arial" w:hAnsi="Arial" w:cs="Arial"/>
          <w:i/>
          <w:noProof/>
        </w:rPr>
        <w:t>The American Journal of Human Genetics</w:t>
      </w:r>
      <w:r>
        <w:rPr>
          <w:rFonts w:ascii="Arial" w:hAnsi="Arial" w:cs="Arial"/>
          <w:noProof/>
        </w:rPr>
        <w:t>, 98/1 (2016), 127–48</w:t>
      </w:r>
    </w:p>
    <w:p w14:paraId="0346C64A" w14:textId="77777777" w:rsidR="00A12488" w:rsidRDefault="00A12488">
      <w:pPr>
        <w:spacing w:after="240" w:line="360" w:lineRule="auto"/>
        <w:ind w:left="720" w:hanging="720"/>
        <w:rPr>
          <w:rFonts w:ascii="Arial" w:hAnsi="Arial" w:cs="Arial"/>
          <w:noProof/>
        </w:rPr>
      </w:pPr>
      <w:r>
        <w:rPr>
          <w:rFonts w:ascii="Arial" w:hAnsi="Arial" w:cs="Arial"/>
          <w:noProof/>
        </w:rPr>
        <w:t xml:space="preserve">Dou, Jinzhuang, Sun, Baoluo, Sim, Xueling, Hughes, Jason D., Reilly, Dermot F., Tai, E. Shyong, et al., “Estimation of Kinship Coefficient in Structured and Admixed Populations Using Sparse Sequencing Data,” </w:t>
      </w:r>
      <w:r w:rsidRPr="00840831">
        <w:rPr>
          <w:rFonts w:ascii="Arial" w:hAnsi="Arial" w:cs="Arial"/>
          <w:i/>
          <w:noProof/>
        </w:rPr>
        <w:t>PLoS Genetics</w:t>
      </w:r>
      <w:r>
        <w:rPr>
          <w:rFonts w:ascii="Arial" w:hAnsi="Arial" w:cs="Arial"/>
          <w:noProof/>
        </w:rPr>
        <w:t>, 13/9 (2017), e1007021</w:t>
      </w:r>
    </w:p>
    <w:p w14:paraId="1AF977A6" w14:textId="77777777" w:rsidR="00A12488" w:rsidRDefault="00A12488">
      <w:pPr>
        <w:spacing w:after="240" w:line="360" w:lineRule="auto"/>
        <w:ind w:left="720" w:hanging="720"/>
        <w:rPr>
          <w:rFonts w:ascii="Arial" w:hAnsi="Arial" w:cs="Arial"/>
          <w:noProof/>
        </w:rPr>
      </w:pPr>
      <w:r>
        <w:rPr>
          <w:rFonts w:ascii="Arial" w:hAnsi="Arial" w:cs="Arial"/>
          <w:noProof/>
        </w:rPr>
        <w:t xml:space="preserve">Edwards, Todd L., and Li, Chun, “Optimized Selection of Unrelated Subjects for Whole-Genome Sequencing Studies of Rare High-Penetrance Alleles,” </w:t>
      </w:r>
      <w:r w:rsidRPr="00840831">
        <w:rPr>
          <w:rFonts w:ascii="Arial" w:hAnsi="Arial" w:cs="Arial"/>
          <w:i/>
          <w:noProof/>
        </w:rPr>
        <w:t>Genetic Epidemiology</w:t>
      </w:r>
      <w:r>
        <w:rPr>
          <w:rFonts w:ascii="Arial" w:hAnsi="Arial" w:cs="Arial"/>
          <w:noProof/>
        </w:rPr>
        <w:t>, 36/5 (2012), 472–79</w:t>
      </w:r>
    </w:p>
    <w:p w14:paraId="345D2BC3" w14:textId="77777777" w:rsidR="00A12488" w:rsidRDefault="00A12488">
      <w:pPr>
        <w:spacing w:after="240" w:line="360" w:lineRule="auto"/>
        <w:ind w:left="720" w:hanging="720"/>
        <w:rPr>
          <w:rFonts w:ascii="Arial" w:hAnsi="Arial" w:cs="Arial"/>
          <w:noProof/>
        </w:rPr>
      </w:pPr>
      <w:r>
        <w:rPr>
          <w:rFonts w:ascii="Arial" w:hAnsi="Arial" w:cs="Arial"/>
          <w:noProof/>
        </w:rPr>
        <w:t xml:space="preserve">Inouye, Michael, Abraham, Gad, Nelson, Christopher P., Wood, Angela M., Sweeting, Michael J., Dudbridge, Frank, et al., “Genomic Risk Prediction of Coronary Artery Disease in 480,000 Adults: Implications for Primary Prevention,” </w:t>
      </w:r>
      <w:r w:rsidRPr="00840831">
        <w:rPr>
          <w:rFonts w:ascii="Arial" w:hAnsi="Arial" w:cs="Arial"/>
          <w:i/>
          <w:noProof/>
        </w:rPr>
        <w:t>Journal of the American College of Cardiology</w:t>
      </w:r>
      <w:r>
        <w:rPr>
          <w:rFonts w:ascii="Arial" w:hAnsi="Arial" w:cs="Arial"/>
          <w:noProof/>
        </w:rPr>
        <w:t>, 72/16 (2018), 1883–93</w:t>
      </w:r>
    </w:p>
    <w:p w14:paraId="1D1A1ABB" w14:textId="77777777" w:rsidR="00A12488" w:rsidRDefault="00A12488">
      <w:pPr>
        <w:spacing w:after="240" w:line="360" w:lineRule="auto"/>
        <w:ind w:left="720" w:hanging="720"/>
        <w:rPr>
          <w:rFonts w:ascii="Arial" w:hAnsi="Arial" w:cs="Arial"/>
          <w:noProof/>
        </w:rPr>
      </w:pPr>
      <w:r>
        <w:rPr>
          <w:rFonts w:ascii="Arial" w:hAnsi="Arial" w:cs="Arial"/>
          <w:noProof/>
        </w:rPr>
        <w:t xml:space="preserve">International Multiple Sclerosis Genetics Consortium, “Multiple Sclerosis Genomic Map Implicates Peripheral Immune Cells and Microglia in Susceptibility,” </w:t>
      </w:r>
      <w:r w:rsidRPr="00840831">
        <w:rPr>
          <w:rFonts w:ascii="Arial" w:hAnsi="Arial" w:cs="Arial"/>
          <w:i/>
          <w:noProof/>
        </w:rPr>
        <w:t>Science (New York, N.Y.)</w:t>
      </w:r>
      <w:r>
        <w:rPr>
          <w:rFonts w:ascii="Arial" w:hAnsi="Arial" w:cs="Arial"/>
          <w:noProof/>
        </w:rPr>
        <w:t>, 365/6460 (2019), eaav7188</w:t>
      </w:r>
    </w:p>
    <w:p w14:paraId="7358C8F8" w14:textId="77777777" w:rsidR="00A12488" w:rsidRDefault="00A12488">
      <w:pPr>
        <w:spacing w:after="240" w:line="360" w:lineRule="auto"/>
        <w:ind w:left="720" w:hanging="720"/>
        <w:rPr>
          <w:rFonts w:ascii="Arial" w:hAnsi="Arial" w:cs="Arial"/>
          <w:noProof/>
        </w:rPr>
      </w:pPr>
      <w:r>
        <w:rPr>
          <w:rFonts w:ascii="Arial" w:hAnsi="Arial" w:cs="Arial"/>
          <w:noProof/>
        </w:rPr>
        <w:t xml:space="preserve">de Jager, Deon, Swarts, Petrus, Harper, Cindy, and Bloomer, Paulette, “Friends and Family: A Software Program for Identification of Unrelated Individuals from Molecular Marker Data,” </w:t>
      </w:r>
      <w:r w:rsidRPr="00840831">
        <w:rPr>
          <w:rFonts w:ascii="Arial" w:hAnsi="Arial" w:cs="Arial"/>
          <w:i/>
          <w:noProof/>
        </w:rPr>
        <w:t>Molecular Ecology Resources</w:t>
      </w:r>
      <w:r>
        <w:rPr>
          <w:rFonts w:ascii="Arial" w:hAnsi="Arial" w:cs="Arial"/>
          <w:noProof/>
        </w:rPr>
        <w:t>, 17/6 (2017) &lt;https://pubmed.ncbi.nlm.nih.gov/28503747/&gt; [accessed 28 February 2024]</w:t>
      </w:r>
    </w:p>
    <w:p w14:paraId="02AC9190" w14:textId="77777777" w:rsidR="00A12488" w:rsidRDefault="00A12488">
      <w:pPr>
        <w:spacing w:after="240" w:line="360" w:lineRule="auto"/>
        <w:ind w:left="720" w:hanging="720"/>
        <w:rPr>
          <w:rFonts w:ascii="Arial" w:hAnsi="Arial" w:cs="Arial"/>
          <w:noProof/>
        </w:rPr>
      </w:pPr>
      <w:r>
        <w:rPr>
          <w:rFonts w:ascii="Arial" w:hAnsi="Arial" w:cs="Arial"/>
          <w:noProof/>
        </w:rPr>
        <w:t xml:space="preserve">Johnson, Ruth, Ding, Yi, Bhattacharya, Arjun, Knyazev, Sergey, Chiu, Alec, Lajonchere, Clara, et al., “The UCLA ATLAS Community Health Initiative: Promoting </w:t>
      </w:r>
      <w:r>
        <w:rPr>
          <w:rFonts w:ascii="Arial" w:hAnsi="Arial" w:cs="Arial"/>
          <w:noProof/>
        </w:rPr>
        <w:lastRenderedPageBreak/>
        <w:t xml:space="preserve">Precision Health Research in a Diverse Biobank,” </w:t>
      </w:r>
      <w:r w:rsidRPr="00840831">
        <w:rPr>
          <w:rFonts w:ascii="Arial" w:hAnsi="Arial" w:cs="Arial"/>
          <w:i/>
          <w:noProof/>
        </w:rPr>
        <w:t>Cell Genomics</w:t>
      </w:r>
      <w:r>
        <w:rPr>
          <w:rFonts w:ascii="Arial" w:hAnsi="Arial" w:cs="Arial"/>
          <w:noProof/>
        </w:rPr>
        <w:t>, 3/1 (2023), 100243</w:t>
      </w:r>
    </w:p>
    <w:p w14:paraId="034FD33C" w14:textId="77777777" w:rsidR="00A12488" w:rsidRDefault="00A12488">
      <w:pPr>
        <w:spacing w:after="240" w:line="360" w:lineRule="auto"/>
        <w:ind w:left="720" w:hanging="720"/>
        <w:rPr>
          <w:rFonts w:ascii="Arial" w:hAnsi="Arial" w:cs="Arial"/>
          <w:noProof/>
        </w:rPr>
      </w:pPr>
      <w:r>
        <w:rPr>
          <w:rFonts w:ascii="Arial" w:hAnsi="Arial" w:cs="Arial"/>
          <w:noProof/>
        </w:rPr>
        <w:t xml:space="preserve">Loh, Po-Ru, Tucker, George, Bulik-Sullivan, Brendan K., Vilhjálmsson, Bjarni J., Finucane, Hilary K., Salem, Rany M., et al., “Efficient Bayesian Mixed-Model Analysis Increases Association Power in Large Cohorts,” </w:t>
      </w:r>
      <w:r w:rsidRPr="00840831">
        <w:rPr>
          <w:rFonts w:ascii="Arial" w:hAnsi="Arial" w:cs="Arial"/>
          <w:i/>
          <w:noProof/>
        </w:rPr>
        <w:t>Nature Genetics</w:t>
      </w:r>
      <w:r>
        <w:rPr>
          <w:rFonts w:ascii="Arial" w:hAnsi="Arial" w:cs="Arial"/>
          <w:noProof/>
        </w:rPr>
        <w:t>, 47/3 (2015), 284–90</w:t>
      </w:r>
    </w:p>
    <w:p w14:paraId="1377BCC7" w14:textId="77777777" w:rsidR="00A12488" w:rsidRDefault="00A12488">
      <w:pPr>
        <w:spacing w:after="240" w:line="360" w:lineRule="auto"/>
        <w:ind w:left="720" w:hanging="720"/>
        <w:rPr>
          <w:rFonts w:ascii="Arial" w:hAnsi="Arial" w:cs="Arial"/>
          <w:noProof/>
        </w:rPr>
      </w:pPr>
      <w:r>
        <w:rPr>
          <w:rFonts w:ascii="Arial" w:hAnsi="Arial" w:cs="Arial"/>
          <w:noProof/>
        </w:rPr>
        <w:t xml:space="preserve">Manichaikul, Ani, Mychaleckyj, Josyf C., Rich, Stephen S., Daly, Kathy, Sale, Michèle, and Chen, Wei-Min, “Robust Relationship Inference in Genome-Wide Association Studies,” </w:t>
      </w:r>
      <w:r w:rsidRPr="00840831">
        <w:rPr>
          <w:rFonts w:ascii="Arial" w:hAnsi="Arial" w:cs="Arial"/>
          <w:i/>
          <w:noProof/>
        </w:rPr>
        <w:t xml:space="preserve">Bioinformatics </w:t>
      </w:r>
      <w:r>
        <w:rPr>
          <w:rFonts w:ascii="Arial" w:hAnsi="Arial" w:cs="Arial"/>
          <w:noProof/>
        </w:rPr>
        <w:t>, 26/22 (2010), 2867–73</w:t>
      </w:r>
    </w:p>
    <w:p w14:paraId="3592DB6D" w14:textId="77777777" w:rsidR="00A12488" w:rsidRDefault="00A12488">
      <w:pPr>
        <w:spacing w:after="240" w:line="360" w:lineRule="auto"/>
        <w:ind w:left="720" w:hanging="720"/>
        <w:rPr>
          <w:rFonts w:ascii="Arial" w:hAnsi="Arial" w:cs="Arial"/>
          <w:noProof/>
        </w:rPr>
      </w:pPr>
      <w:r>
        <w:rPr>
          <w:rFonts w:ascii="Arial" w:hAnsi="Arial" w:cs="Arial"/>
          <w:noProof/>
        </w:rPr>
        <w:t xml:space="preserve">Marenberg, M. E., Risch, N., Berkman, L. F., Floderus, B., and de Faire, U., “Genetic Susceptibility to Death from Coronary Heart Disease in a Study of Twins,” </w:t>
      </w:r>
      <w:r w:rsidRPr="00840831">
        <w:rPr>
          <w:rFonts w:ascii="Arial" w:hAnsi="Arial" w:cs="Arial"/>
          <w:i/>
          <w:noProof/>
        </w:rPr>
        <w:t>The New England Journal of Medicine</w:t>
      </w:r>
      <w:r>
        <w:rPr>
          <w:rFonts w:ascii="Arial" w:hAnsi="Arial" w:cs="Arial"/>
          <w:noProof/>
        </w:rPr>
        <w:t>, 330/15 (1994), 1041–46</w:t>
      </w:r>
    </w:p>
    <w:p w14:paraId="60AC7724" w14:textId="77777777" w:rsidR="00A12488" w:rsidRDefault="00A12488">
      <w:pPr>
        <w:spacing w:after="240" w:line="360" w:lineRule="auto"/>
        <w:ind w:left="720" w:hanging="720"/>
        <w:rPr>
          <w:rFonts w:ascii="Arial" w:hAnsi="Arial" w:cs="Arial"/>
          <w:noProof/>
        </w:rPr>
      </w:pPr>
      <w:r>
        <w:rPr>
          <w:rFonts w:ascii="Arial" w:hAnsi="Arial" w:cs="Arial"/>
          <w:noProof/>
        </w:rPr>
        <w:t xml:space="preserve">Munafò, Marcus R., Tilling, Kate, Taylor, Amy E., Evans, David M., and Davey Smith, George, “Collider Scope: When Selection Bias Can Substantially Influence Observed Associations,” </w:t>
      </w:r>
      <w:r w:rsidRPr="00840831">
        <w:rPr>
          <w:rFonts w:ascii="Arial" w:hAnsi="Arial" w:cs="Arial"/>
          <w:i/>
          <w:noProof/>
        </w:rPr>
        <w:t>International Journal of Epidemiology</w:t>
      </w:r>
      <w:r>
        <w:rPr>
          <w:rFonts w:ascii="Arial" w:hAnsi="Arial" w:cs="Arial"/>
          <w:noProof/>
        </w:rPr>
        <w:t>, 47/1 (2018), 226–35</w:t>
      </w:r>
    </w:p>
    <w:p w14:paraId="2F900143" w14:textId="77777777" w:rsidR="00A12488" w:rsidRDefault="00A12488">
      <w:pPr>
        <w:spacing w:after="240" w:line="360" w:lineRule="auto"/>
        <w:ind w:left="720" w:hanging="720"/>
        <w:rPr>
          <w:rFonts w:ascii="Arial" w:hAnsi="Arial" w:cs="Arial"/>
          <w:noProof/>
        </w:rPr>
      </w:pPr>
      <w:r>
        <w:rPr>
          <w:rFonts w:ascii="Arial" w:hAnsi="Arial" w:cs="Arial"/>
          <w:noProof/>
        </w:rPr>
        <w:t xml:space="preserve">Ottman, R., “Gene-Environment Interaction: Definitions and Study Designs,” </w:t>
      </w:r>
      <w:r w:rsidRPr="00840831">
        <w:rPr>
          <w:rFonts w:ascii="Arial" w:hAnsi="Arial" w:cs="Arial"/>
          <w:i/>
          <w:noProof/>
        </w:rPr>
        <w:t>Preventive Medicine</w:t>
      </w:r>
      <w:r>
        <w:rPr>
          <w:rFonts w:ascii="Arial" w:hAnsi="Arial" w:cs="Arial"/>
          <w:noProof/>
        </w:rPr>
        <w:t>, 25/6 (1996), 764–70</w:t>
      </w:r>
    </w:p>
    <w:p w14:paraId="20C3CBFC" w14:textId="77777777" w:rsidR="00A12488" w:rsidRDefault="00A12488">
      <w:pPr>
        <w:spacing w:after="240" w:line="360" w:lineRule="auto"/>
        <w:ind w:left="720" w:hanging="720"/>
        <w:rPr>
          <w:rFonts w:ascii="Arial" w:hAnsi="Arial" w:cs="Arial"/>
          <w:noProof/>
        </w:rPr>
      </w:pPr>
      <w:r>
        <w:rPr>
          <w:rFonts w:ascii="Arial" w:hAnsi="Arial" w:cs="Arial"/>
          <w:noProof/>
        </w:rPr>
        <w:t xml:space="preserve">Pulley, Jill, Clayton, Ellen, Bernard, Gordon R., Roden, Dan M., and Masys, Daniel R., “Principles of Human Subjects Protections Applied in an Opt-out, de-Identified Biobank,” </w:t>
      </w:r>
      <w:r w:rsidRPr="00840831">
        <w:rPr>
          <w:rFonts w:ascii="Arial" w:hAnsi="Arial" w:cs="Arial"/>
          <w:i/>
          <w:noProof/>
        </w:rPr>
        <w:t>Clinical and Translational Science</w:t>
      </w:r>
      <w:r>
        <w:rPr>
          <w:rFonts w:ascii="Arial" w:hAnsi="Arial" w:cs="Arial"/>
          <w:noProof/>
        </w:rPr>
        <w:t>, 3/1 (2010), 42–48</w:t>
      </w:r>
    </w:p>
    <w:p w14:paraId="4B002C8B" w14:textId="77777777" w:rsidR="00A12488" w:rsidRDefault="00A12488">
      <w:pPr>
        <w:spacing w:after="240" w:line="360" w:lineRule="auto"/>
        <w:ind w:left="720" w:hanging="720"/>
        <w:rPr>
          <w:rFonts w:ascii="Arial" w:hAnsi="Arial" w:cs="Arial"/>
          <w:noProof/>
        </w:rPr>
      </w:pPr>
      <w:r>
        <w:rPr>
          <w:rFonts w:ascii="Arial" w:hAnsi="Arial" w:cs="Arial"/>
          <w:noProof/>
        </w:rPr>
        <w:t xml:space="preserve">Su, Shu-Yi, Kasberger, Jay, Baranzini, Sergio, Byerley, William, Liao, Wilson, Oksenberg, Jorge, et al., “Detection of Identity by Descent Using Next-Generation Whole Genome Sequencing Data,” </w:t>
      </w:r>
      <w:r w:rsidRPr="00840831">
        <w:rPr>
          <w:rFonts w:ascii="Arial" w:hAnsi="Arial" w:cs="Arial"/>
          <w:i/>
          <w:noProof/>
        </w:rPr>
        <w:t>BMC Bioinformatics</w:t>
      </w:r>
      <w:r>
        <w:rPr>
          <w:rFonts w:ascii="Arial" w:hAnsi="Arial" w:cs="Arial"/>
          <w:noProof/>
        </w:rPr>
        <w:t>, 13 (2012), 121</w:t>
      </w:r>
    </w:p>
    <w:p w14:paraId="55F7C61C" w14:textId="77777777" w:rsidR="00A12488" w:rsidRDefault="00A12488">
      <w:pPr>
        <w:spacing w:after="240" w:line="360" w:lineRule="auto"/>
        <w:ind w:left="720" w:hanging="720"/>
        <w:rPr>
          <w:rFonts w:ascii="Arial" w:hAnsi="Arial" w:cs="Arial"/>
          <w:noProof/>
        </w:rPr>
      </w:pPr>
      <w:r>
        <w:rPr>
          <w:rFonts w:ascii="Arial" w:hAnsi="Arial" w:cs="Arial"/>
          <w:noProof/>
        </w:rPr>
        <w:lastRenderedPageBreak/>
        <w:t xml:space="preserve">Sullivan, Patrick F., Daly, Mark J., and O’Donovan, Michael, “Genetic Architectures of Psychiatric Disorders: The Emerging Picture and Its Implications,” </w:t>
      </w:r>
      <w:r w:rsidRPr="00840831">
        <w:rPr>
          <w:rFonts w:ascii="Arial" w:hAnsi="Arial" w:cs="Arial"/>
          <w:i/>
          <w:noProof/>
        </w:rPr>
        <w:t>Nature Reviews. Genetics</w:t>
      </w:r>
      <w:r>
        <w:rPr>
          <w:rFonts w:ascii="Arial" w:hAnsi="Arial" w:cs="Arial"/>
          <w:noProof/>
        </w:rPr>
        <w:t>, 13/8 (2012), 537–51</w:t>
      </w:r>
    </w:p>
    <w:p w14:paraId="0E1377C8" w14:textId="77777777" w:rsidR="00A12488" w:rsidRDefault="00A12488">
      <w:pPr>
        <w:spacing w:after="240" w:line="360" w:lineRule="auto"/>
        <w:ind w:left="720" w:hanging="720"/>
        <w:rPr>
          <w:rFonts w:ascii="Arial" w:hAnsi="Arial" w:cs="Arial"/>
          <w:noProof/>
        </w:rPr>
      </w:pPr>
      <w:r>
        <w:rPr>
          <w:rFonts w:ascii="Arial" w:hAnsi="Arial" w:cs="Arial"/>
          <w:noProof/>
        </w:rPr>
        <w:t xml:space="preserve">Thornton, Timothy, Tang, Hua, Hoffmann, Thomas J., Ochs-Balcom, Heather M., Caan, Bette J., and Risch, Neil, “Estimating Kinship in Admixed Populations,” </w:t>
      </w:r>
      <w:r w:rsidRPr="00840831">
        <w:rPr>
          <w:rFonts w:ascii="Arial" w:hAnsi="Arial" w:cs="Arial"/>
          <w:i/>
          <w:noProof/>
        </w:rPr>
        <w:t>The American Journal of Human Genetics</w:t>
      </w:r>
      <w:r>
        <w:rPr>
          <w:rFonts w:ascii="Arial" w:hAnsi="Arial" w:cs="Arial"/>
          <w:noProof/>
        </w:rPr>
        <w:t>, 91/1 (2012), 122–38</w:t>
      </w:r>
    </w:p>
    <w:p w14:paraId="05D042EC" w14:textId="77777777" w:rsidR="00A12488" w:rsidRDefault="00A12488">
      <w:pPr>
        <w:spacing w:after="240" w:line="360" w:lineRule="auto"/>
        <w:ind w:left="720" w:hanging="720"/>
        <w:rPr>
          <w:rFonts w:ascii="Arial" w:hAnsi="Arial" w:cs="Arial"/>
          <w:noProof/>
        </w:rPr>
      </w:pPr>
      <w:r>
        <w:rPr>
          <w:rFonts w:ascii="Arial" w:hAnsi="Arial" w:cs="Arial"/>
          <w:noProof/>
        </w:rPr>
        <w:t xml:space="preserve">Verhulst, B., Neale, M. C., and Kendler, K. S., “The Heritability of Alcohol Use Disorders: A Meta-Analysis of Twin and Adoption Studies,” </w:t>
      </w:r>
      <w:r w:rsidRPr="00840831">
        <w:rPr>
          <w:rFonts w:ascii="Arial" w:hAnsi="Arial" w:cs="Arial"/>
          <w:i/>
          <w:noProof/>
        </w:rPr>
        <w:t>Psychological Medicine</w:t>
      </w:r>
      <w:r>
        <w:rPr>
          <w:rFonts w:ascii="Arial" w:hAnsi="Arial" w:cs="Arial"/>
          <w:noProof/>
        </w:rPr>
        <w:t>, 45/5 (2015), 1061–72</w:t>
      </w:r>
    </w:p>
    <w:p w14:paraId="140B771E" w14:textId="77777777" w:rsidR="00A12488" w:rsidRDefault="00A12488">
      <w:pPr>
        <w:spacing w:after="240" w:line="360" w:lineRule="auto"/>
        <w:ind w:left="720" w:hanging="720"/>
        <w:rPr>
          <w:rFonts w:ascii="Arial" w:hAnsi="Arial" w:cs="Arial"/>
          <w:noProof/>
        </w:rPr>
      </w:pPr>
      <w:r>
        <w:rPr>
          <w:rFonts w:ascii="Arial" w:hAnsi="Arial" w:cs="Arial"/>
          <w:noProof/>
        </w:rPr>
        <w:t xml:space="preserve">Virolainen, Samuel J., VonHandorf, Andrew, Viel, Kenyatta C. M. F., Weirauch, Matthew T., and Kottyan, Leah C., “Gene-Environment Interactions and Their Impact on Human Health,” </w:t>
      </w:r>
      <w:r w:rsidRPr="00840831">
        <w:rPr>
          <w:rFonts w:ascii="Arial" w:hAnsi="Arial" w:cs="Arial"/>
          <w:i/>
          <w:noProof/>
        </w:rPr>
        <w:t>Genes and Immunity</w:t>
      </w:r>
      <w:r>
        <w:rPr>
          <w:rFonts w:ascii="Arial" w:hAnsi="Arial" w:cs="Arial"/>
          <w:noProof/>
        </w:rPr>
        <w:t>, 24/1 (2023), 1–11</w:t>
      </w:r>
    </w:p>
    <w:p w14:paraId="74C7326D" w14:textId="77777777" w:rsidR="00A12488" w:rsidRDefault="00A12488">
      <w:pPr>
        <w:spacing w:after="240" w:line="360" w:lineRule="auto"/>
        <w:ind w:left="720" w:hanging="720"/>
        <w:rPr>
          <w:rFonts w:ascii="Arial" w:hAnsi="Arial" w:cs="Arial"/>
          <w:noProof/>
        </w:rPr>
      </w:pPr>
      <w:r>
        <w:rPr>
          <w:rFonts w:ascii="Arial" w:hAnsi="Arial" w:cs="Arial"/>
          <w:noProof/>
        </w:rPr>
        <w:t xml:space="preserve">Voight, Benjamin F., and Pritchard, Jonathan K., “Confounding from Cryptic Relatedness in Case-Control Association Studies,” </w:t>
      </w:r>
      <w:r w:rsidRPr="00840831">
        <w:rPr>
          <w:rFonts w:ascii="Arial" w:hAnsi="Arial" w:cs="Arial"/>
          <w:i/>
          <w:noProof/>
        </w:rPr>
        <w:t>PLoS Genetics</w:t>
      </w:r>
      <w:r>
        <w:rPr>
          <w:rFonts w:ascii="Arial" w:hAnsi="Arial" w:cs="Arial"/>
          <w:noProof/>
        </w:rPr>
        <w:t>, 1/3 (2005), e32</w:t>
      </w:r>
    </w:p>
    <w:p w14:paraId="7604EA82" w14:textId="77777777" w:rsidR="00A12488" w:rsidRDefault="00A12488">
      <w:pPr>
        <w:spacing w:after="240" w:line="360" w:lineRule="auto"/>
        <w:ind w:left="720" w:hanging="720"/>
        <w:rPr>
          <w:rFonts w:ascii="Arial" w:hAnsi="Arial" w:cs="Arial"/>
          <w:noProof/>
        </w:rPr>
      </w:pPr>
      <w:r>
        <w:rPr>
          <w:rFonts w:ascii="Arial" w:hAnsi="Arial" w:cs="Arial"/>
          <w:noProof/>
        </w:rPr>
        <w:t xml:space="preserve">Winkler, Thomas W., Justice, Anne E., Cupples, L. Adrienne, Kronenberg, Florian, Kutalik, Zoltán, Heid, Iris M., et al., “Approaches to Detect Genetic Effects That Differ between Two Strata in Genome-Wide Meta-Analyses: Recommendations Based on a Systematic Evaluation,” </w:t>
      </w:r>
      <w:r w:rsidRPr="00840831">
        <w:rPr>
          <w:rFonts w:ascii="Arial" w:hAnsi="Arial" w:cs="Arial"/>
          <w:i/>
          <w:noProof/>
        </w:rPr>
        <w:t>PloS One</w:t>
      </w:r>
      <w:r>
        <w:rPr>
          <w:rFonts w:ascii="Arial" w:hAnsi="Arial" w:cs="Arial"/>
          <w:noProof/>
        </w:rPr>
        <w:t>, 12/7 (2017), e0181038</w:t>
      </w:r>
    </w:p>
    <w:p w14:paraId="78133E0B" w14:textId="0E259C65" w:rsidR="00036F32" w:rsidRPr="00AA0B50" w:rsidRDefault="00A12488" w:rsidP="00840831">
      <w:pPr>
        <w:spacing w:after="240" w:line="360" w:lineRule="auto"/>
        <w:ind w:left="720" w:hanging="720"/>
        <w:rPr>
          <w:rFonts w:ascii="Arial" w:hAnsi="Arial" w:cs="Arial"/>
        </w:rPr>
      </w:pPr>
      <w:r>
        <w:rPr>
          <w:rFonts w:ascii="Arial" w:hAnsi="Arial" w:cs="Arial"/>
          <w:noProof/>
        </w:rPr>
        <w:t xml:space="preserve">Zhou, Wei, Nielsen, Jonas B., Fritsche, Lars G., Dey, Rounak, Gabrielsen, Maiken E., Wolford, Brooke N., et al., “Efficiently Controlling for Case-Control Imbalance and Sample Relatedness in Large-Scale Genetic Association Studies,” </w:t>
      </w:r>
      <w:r w:rsidRPr="00840831">
        <w:rPr>
          <w:rFonts w:ascii="Arial" w:hAnsi="Arial" w:cs="Arial"/>
          <w:i/>
          <w:noProof/>
        </w:rPr>
        <w:t>Nature Genetics</w:t>
      </w:r>
      <w:r>
        <w:rPr>
          <w:rFonts w:ascii="Arial" w:hAnsi="Arial" w:cs="Arial"/>
          <w:noProof/>
        </w:rPr>
        <w:t>, 50/9 (2018), 1335–41</w:t>
      </w:r>
      <w:r w:rsidR="00036F32" w:rsidRPr="00AA0B50">
        <w:rPr>
          <w:rFonts w:ascii="Arial" w:hAnsi="Arial" w:cs="Arial"/>
        </w:rPr>
        <w:fldChar w:fldCharType="end"/>
      </w:r>
    </w:p>
    <w:sectPr w:rsidR="00036F32" w:rsidRPr="00AA0B50" w:rsidSect="0084083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u, Wanjun">
    <w15:presenceInfo w15:providerId="AD" w15:userId="S::Wanjun.Gu@ucsf.edu::639422c7-bc45-4424-935a-c06f34e9ed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B835O285D675I386"/>
    <w:docVar w:name="paperpile-doc-name" w:val="KDPS draft v1.2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5E53"/>
    <w:rsid w:val="00036F32"/>
    <w:rsid w:val="00042A72"/>
    <w:rsid w:val="000562F1"/>
    <w:rsid w:val="00062948"/>
    <w:rsid w:val="000779BF"/>
    <w:rsid w:val="00077B41"/>
    <w:rsid w:val="00085367"/>
    <w:rsid w:val="000919BA"/>
    <w:rsid w:val="000932EA"/>
    <w:rsid w:val="00093CCD"/>
    <w:rsid w:val="00095C47"/>
    <w:rsid w:val="000B1738"/>
    <w:rsid w:val="000C2517"/>
    <w:rsid w:val="000E2FB7"/>
    <w:rsid w:val="00101616"/>
    <w:rsid w:val="00111995"/>
    <w:rsid w:val="00113E64"/>
    <w:rsid w:val="00117E6F"/>
    <w:rsid w:val="00126101"/>
    <w:rsid w:val="00136A5B"/>
    <w:rsid w:val="0014516C"/>
    <w:rsid w:val="001538FC"/>
    <w:rsid w:val="0016191D"/>
    <w:rsid w:val="00177704"/>
    <w:rsid w:val="00181B02"/>
    <w:rsid w:val="001A1315"/>
    <w:rsid w:val="001A7755"/>
    <w:rsid w:val="001C7CE5"/>
    <w:rsid w:val="001E10B9"/>
    <w:rsid w:val="001F13F0"/>
    <w:rsid w:val="001F54AC"/>
    <w:rsid w:val="001F6CF6"/>
    <w:rsid w:val="002010D2"/>
    <w:rsid w:val="002053F8"/>
    <w:rsid w:val="002074A6"/>
    <w:rsid w:val="002237CB"/>
    <w:rsid w:val="0022732F"/>
    <w:rsid w:val="002311F5"/>
    <w:rsid w:val="00246C8F"/>
    <w:rsid w:val="002537AB"/>
    <w:rsid w:val="00281E63"/>
    <w:rsid w:val="00282EBA"/>
    <w:rsid w:val="00284A31"/>
    <w:rsid w:val="002A52D0"/>
    <w:rsid w:val="002B7725"/>
    <w:rsid w:val="002D63BB"/>
    <w:rsid w:val="00310D2E"/>
    <w:rsid w:val="00312F33"/>
    <w:rsid w:val="003136C5"/>
    <w:rsid w:val="00336696"/>
    <w:rsid w:val="00341F1E"/>
    <w:rsid w:val="003511B2"/>
    <w:rsid w:val="00357BC1"/>
    <w:rsid w:val="003755D4"/>
    <w:rsid w:val="00381B19"/>
    <w:rsid w:val="003919ED"/>
    <w:rsid w:val="00391B9F"/>
    <w:rsid w:val="003958DB"/>
    <w:rsid w:val="003A7047"/>
    <w:rsid w:val="003A78C6"/>
    <w:rsid w:val="003B34E6"/>
    <w:rsid w:val="003B71F6"/>
    <w:rsid w:val="003B79FD"/>
    <w:rsid w:val="003C2345"/>
    <w:rsid w:val="003E24F3"/>
    <w:rsid w:val="003E4B04"/>
    <w:rsid w:val="003E5F55"/>
    <w:rsid w:val="003F7AFF"/>
    <w:rsid w:val="00447ED7"/>
    <w:rsid w:val="00450E67"/>
    <w:rsid w:val="004551F1"/>
    <w:rsid w:val="00460129"/>
    <w:rsid w:val="004720B1"/>
    <w:rsid w:val="004C13BF"/>
    <w:rsid w:val="004C569B"/>
    <w:rsid w:val="004F06DA"/>
    <w:rsid w:val="004F659D"/>
    <w:rsid w:val="004F7129"/>
    <w:rsid w:val="00511B21"/>
    <w:rsid w:val="00512029"/>
    <w:rsid w:val="005243A1"/>
    <w:rsid w:val="00537201"/>
    <w:rsid w:val="0054435A"/>
    <w:rsid w:val="0054681D"/>
    <w:rsid w:val="0055171F"/>
    <w:rsid w:val="0055744B"/>
    <w:rsid w:val="005635E1"/>
    <w:rsid w:val="005753A6"/>
    <w:rsid w:val="005773A6"/>
    <w:rsid w:val="00587CA9"/>
    <w:rsid w:val="005913E7"/>
    <w:rsid w:val="00591915"/>
    <w:rsid w:val="0059254F"/>
    <w:rsid w:val="005B5BDF"/>
    <w:rsid w:val="005C278B"/>
    <w:rsid w:val="005D30B2"/>
    <w:rsid w:val="005E08CB"/>
    <w:rsid w:val="005E63A6"/>
    <w:rsid w:val="005F4277"/>
    <w:rsid w:val="005F4D1F"/>
    <w:rsid w:val="0060396E"/>
    <w:rsid w:val="00611781"/>
    <w:rsid w:val="00615333"/>
    <w:rsid w:val="00621E95"/>
    <w:rsid w:val="00636D46"/>
    <w:rsid w:val="0064261A"/>
    <w:rsid w:val="0065272D"/>
    <w:rsid w:val="00671578"/>
    <w:rsid w:val="0068306E"/>
    <w:rsid w:val="00684547"/>
    <w:rsid w:val="0069322D"/>
    <w:rsid w:val="00694E74"/>
    <w:rsid w:val="00695F57"/>
    <w:rsid w:val="006B0C3B"/>
    <w:rsid w:val="006B1B4D"/>
    <w:rsid w:val="006E51DC"/>
    <w:rsid w:val="006F1D19"/>
    <w:rsid w:val="006F6975"/>
    <w:rsid w:val="006F7F1C"/>
    <w:rsid w:val="007077E7"/>
    <w:rsid w:val="00714748"/>
    <w:rsid w:val="007218D7"/>
    <w:rsid w:val="007308EE"/>
    <w:rsid w:val="007353EE"/>
    <w:rsid w:val="007363AE"/>
    <w:rsid w:val="007809AB"/>
    <w:rsid w:val="007B0552"/>
    <w:rsid w:val="007B57FD"/>
    <w:rsid w:val="007E2580"/>
    <w:rsid w:val="007F2C03"/>
    <w:rsid w:val="007F5880"/>
    <w:rsid w:val="00800234"/>
    <w:rsid w:val="0081452F"/>
    <w:rsid w:val="00817C8F"/>
    <w:rsid w:val="00837504"/>
    <w:rsid w:val="00840831"/>
    <w:rsid w:val="00846DA8"/>
    <w:rsid w:val="00853CF8"/>
    <w:rsid w:val="00857623"/>
    <w:rsid w:val="00857AB2"/>
    <w:rsid w:val="00861085"/>
    <w:rsid w:val="00874A5B"/>
    <w:rsid w:val="0087508B"/>
    <w:rsid w:val="00892E79"/>
    <w:rsid w:val="008A4E4B"/>
    <w:rsid w:val="008B23E2"/>
    <w:rsid w:val="008B5B9A"/>
    <w:rsid w:val="008C2DF4"/>
    <w:rsid w:val="008C4114"/>
    <w:rsid w:val="0090667D"/>
    <w:rsid w:val="00925DDD"/>
    <w:rsid w:val="00941B4A"/>
    <w:rsid w:val="009433E1"/>
    <w:rsid w:val="009710A1"/>
    <w:rsid w:val="00974F23"/>
    <w:rsid w:val="009D16B6"/>
    <w:rsid w:val="009D394E"/>
    <w:rsid w:val="009E02C8"/>
    <w:rsid w:val="009E4ED7"/>
    <w:rsid w:val="009F2772"/>
    <w:rsid w:val="009F5402"/>
    <w:rsid w:val="00A001B5"/>
    <w:rsid w:val="00A01C3F"/>
    <w:rsid w:val="00A03DC0"/>
    <w:rsid w:val="00A12488"/>
    <w:rsid w:val="00A24502"/>
    <w:rsid w:val="00A35BD6"/>
    <w:rsid w:val="00A43A11"/>
    <w:rsid w:val="00A662A6"/>
    <w:rsid w:val="00A71572"/>
    <w:rsid w:val="00A718C9"/>
    <w:rsid w:val="00A75326"/>
    <w:rsid w:val="00A81B67"/>
    <w:rsid w:val="00A858CA"/>
    <w:rsid w:val="00A91567"/>
    <w:rsid w:val="00A917DB"/>
    <w:rsid w:val="00A96D3C"/>
    <w:rsid w:val="00AA0B50"/>
    <w:rsid w:val="00AB4945"/>
    <w:rsid w:val="00AC0001"/>
    <w:rsid w:val="00AC1E7A"/>
    <w:rsid w:val="00AD5FA5"/>
    <w:rsid w:val="00AD6512"/>
    <w:rsid w:val="00AE112A"/>
    <w:rsid w:val="00AF53DC"/>
    <w:rsid w:val="00AF7C4C"/>
    <w:rsid w:val="00B15FB4"/>
    <w:rsid w:val="00B165AD"/>
    <w:rsid w:val="00B264C8"/>
    <w:rsid w:val="00B34249"/>
    <w:rsid w:val="00B3698B"/>
    <w:rsid w:val="00B40F3C"/>
    <w:rsid w:val="00B4192A"/>
    <w:rsid w:val="00B44411"/>
    <w:rsid w:val="00B448D9"/>
    <w:rsid w:val="00B51ACC"/>
    <w:rsid w:val="00B57544"/>
    <w:rsid w:val="00B62625"/>
    <w:rsid w:val="00B70EAE"/>
    <w:rsid w:val="00B80FBE"/>
    <w:rsid w:val="00BB18C2"/>
    <w:rsid w:val="00BC1CF8"/>
    <w:rsid w:val="00BC3809"/>
    <w:rsid w:val="00BC6F69"/>
    <w:rsid w:val="00BD5E22"/>
    <w:rsid w:val="00BF5394"/>
    <w:rsid w:val="00C03BC4"/>
    <w:rsid w:val="00C04353"/>
    <w:rsid w:val="00C10E0D"/>
    <w:rsid w:val="00C12785"/>
    <w:rsid w:val="00C230D0"/>
    <w:rsid w:val="00C657C5"/>
    <w:rsid w:val="00C6772C"/>
    <w:rsid w:val="00C73E04"/>
    <w:rsid w:val="00C73EC3"/>
    <w:rsid w:val="00C814D9"/>
    <w:rsid w:val="00C83BC9"/>
    <w:rsid w:val="00C97780"/>
    <w:rsid w:val="00CB3F02"/>
    <w:rsid w:val="00CB662C"/>
    <w:rsid w:val="00CE7187"/>
    <w:rsid w:val="00D03E97"/>
    <w:rsid w:val="00D12F4E"/>
    <w:rsid w:val="00D351B5"/>
    <w:rsid w:val="00D44B7F"/>
    <w:rsid w:val="00D56D20"/>
    <w:rsid w:val="00DD1D65"/>
    <w:rsid w:val="00DF3FEB"/>
    <w:rsid w:val="00DF63D4"/>
    <w:rsid w:val="00E235C3"/>
    <w:rsid w:val="00E323E0"/>
    <w:rsid w:val="00E4218F"/>
    <w:rsid w:val="00E4414F"/>
    <w:rsid w:val="00E624AC"/>
    <w:rsid w:val="00E63CFB"/>
    <w:rsid w:val="00E650E0"/>
    <w:rsid w:val="00E70258"/>
    <w:rsid w:val="00E96973"/>
    <w:rsid w:val="00EB6417"/>
    <w:rsid w:val="00EC3D91"/>
    <w:rsid w:val="00ED1768"/>
    <w:rsid w:val="00EE70C8"/>
    <w:rsid w:val="00EF532D"/>
    <w:rsid w:val="00F01F69"/>
    <w:rsid w:val="00F140D1"/>
    <w:rsid w:val="00F14C78"/>
    <w:rsid w:val="00F541C8"/>
    <w:rsid w:val="00F63535"/>
    <w:rsid w:val="00F63E26"/>
    <w:rsid w:val="00F75371"/>
    <w:rsid w:val="00F76EB7"/>
    <w:rsid w:val="00F7749F"/>
    <w:rsid w:val="00F83CEE"/>
    <w:rsid w:val="00FA56C8"/>
    <w:rsid w:val="00FC13DD"/>
    <w:rsid w:val="00FD0B03"/>
    <w:rsid w:val="00FD6105"/>
    <w:rsid w:val="00FE3B0B"/>
    <w:rsid w:val="00FE6E11"/>
    <w:rsid w:val="00FF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character" w:customStyle="1" w:styleId="s4">
    <w:name w:val="s4"/>
    <w:basedOn w:val="DefaultParagraphFont"/>
    <w:rsid w:val="00AF7C4C"/>
  </w:style>
  <w:style w:type="character" w:customStyle="1" w:styleId="apple-converted-space">
    <w:name w:val="apple-converted-space"/>
    <w:basedOn w:val="DefaultParagraphFont"/>
    <w:rsid w:val="00AF7C4C"/>
  </w:style>
  <w:style w:type="character" w:styleId="LineNumber">
    <w:name w:val="line number"/>
    <w:basedOn w:val="DefaultParagraphFont"/>
    <w:uiPriority w:val="99"/>
    <w:semiHidden/>
    <w:unhideWhenUsed/>
    <w:rsid w:val="003755D4"/>
  </w:style>
  <w:style w:type="character" w:styleId="PlaceholderText">
    <w:name w:val="Placeholder Text"/>
    <w:basedOn w:val="DefaultParagraphFont"/>
    <w:uiPriority w:val="99"/>
    <w:semiHidden/>
    <w:rsid w:val="004F712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20</Pages>
  <Words>17051</Words>
  <Characters>97197</Characters>
  <Application>Microsoft Office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9</cp:revision>
  <dcterms:created xsi:type="dcterms:W3CDTF">2025-07-16T22:31:00Z</dcterms:created>
  <dcterms:modified xsi:type="dcterms:W3CDTF">2025-08-27T02:33:00Z</dcterms:modified>
</cp:coreProperties>
</file>