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37693" w14:textId="77777777" w:rsidR="00AE5531" w:rsidRPr="00C54380" w:rsidRDefault="00AE5531" w:rsidP="00430B25">
      <w:pPr>
        <w:rPr>
          <w:rFonts w:ascii="Arial" w:hAnsi="Arial" w:cs="Arial"/>
        </w:rPr>
      </w:pPr>
      <w:r w:rsidRPr="00C54380">
        <w:rPr>
          <w:rFonts w:ascii="Arial" w:hAnsi="Arial" w:cs="Arial"/>
        </w:rPr>
        <w:t>Phenotype-aware decoupling of related subjects</w:t>
      </w:r>
    </w:p>
    <w:p w14:paraId="3258C29D" w14:textId="77777777" w:rsidR="00AE5531" w:rsidRPr="00C54380" w:rsidRDefault="00AE5531" w:rsidP="00AE5531">
      <w:pPr>
        <w:rPr>
          <w:rFonts w:ascii="Arial" w:hAnsi="Arial" w:cs="Arial"/>
        </w:rPr>
      </w:pPr>
    </w:p>
    <w:p w14:paraId="122ED961" w14:textId="77777777" w:rsidR="00AE5531" w:rsidRPr="00C54380" w:rsidRDefault="00AE5531" w:rsidP="00AE5531">
      <w:pPr>
        <w:rPr>
          <w:rFonts w:ascii="Arial" w:hAnsi="Arial" w:cs="Arial"/>
        </w:rPr>
      </w:pPr>
      <w:r w:rsidRPr="00C54380">
        <w:rPr>
          <w:rFonts w:ascii="Arial" w:hAnsi="Arial" w:cs="Arial"/>
        </w:rPr>
        <w:t>Wanjun Gu</w:t>
      </w:r>
      <w:r w:rsidRPr="00C54380">
        <w:rPr>
          <w:rFonts w:ascii="Arial" w:hAnsi="Arial" w:cs="Arial"/>
          <w:vertAlign w:val="superscript"/>
        </w:rPr>
        <w:t>1,2</w:t>
      </w:r>
      <w:r w:rsidRPr="00C54380">
        <w:rPr>
          <w:rFonts w:ascii="Arial" w:hAnsi="Arial" w:cs="Arial"/>
        </w:rPr>
        <w:t>, Jiachen Xi</w:t>
      </w:r>
      <w:r w:rsidRPr="00C54380">
        <w:rPr>
          <w:rFonts w:ascii="Arial" w:hAnsi="Arial" w:cs="Arial"/>
          <w:vertAlign w:val="superscript"/>
        </w:rPr>
        <w:t>1</w:t>
      </w:r>
      <w:r w:rsidRPr="00C54380">
        <w:rPr>
          <w:rFonts w:ascii="Arial" w:hAnsi="Arial" w:cs="Arial"/>
        </w:rPr>
        <w:t>, Steven Cao</w:t>
      </w:r>
      <w:r w:rsidRPr="00C54380">
        <w:rPr>
          <w:rFonts w:ascii="Arial" w:hAnsi="Arial" w:cs="Arial"/>
          <w:vertAlign w:val="superscript"/>
        </w:rPr>
        <w:t>1</w:t>
      </w:r>
      <w:r w:rsidRPr="00C54380">
        <w:rPr>
          <w:rFonts w:ascii="Arial" w:hAnsi="Arial" w:cs="Arial"/>
        </w:rPr>
        <w:t>, Rany M. Salem</w:t>
      </w:r>
      <w:r w:rsidRPr="00C54380">
        <w:rPr>
          <w:rFonts w:ascii="Arial" w:hAnsi="Arial" w:cs="Arial"/>
          <w:vertAlign w:val="superscript"/>
        </w:rPr>
        <w:t>1</w:t>
      </w:r>
    </w:p>
    <w:p w14:paraId="2A5617A3" w14:textId="77777777" w:rsidR="00AE5531" w:rsidRPr="00C54380" w:rsidRDefault="00AE5531" w:rsidP="00AE5531">
      <w:pPr>
        <w:rPr>
          <w:rFonts w:ascii="Arial" w:hAnsi="Arial" w:cs="Arial"/>
        </w:rPr>
      </w:pPr>
    </w:p>
    <w:p w14:paraId="43D580F0" w14:textId="77777777" w:rsidR="00AE5531" w:rsidRPr="00C54380" w:rsidRDefault="00AE5531" w:rsidP="00AE5531">
      <w:pPr>
        <w:rPr>
          <w:rFonts w:ascii="Arial" w:eastAsia="Calibri" w:hAnsi="Arial" w:cs="Arial"/>
        </w:rPr>
      </w:pPr>
      <w:r w:rsidRPr="00C54380">
        <w:rPr>
          <w:rFonts w:ascii="Arial" w:eastAsia="Calibri" w:hAnsi="Arial" w:cs="Arial"/>
          <w:vertAlign w:val="superscript"/>
        </w:rPr>
        <w:t>1</w:t>
      </w:r>
      <w:r w:rsidRPr="00C54380">
        <w:rPr>
          <w:rFonts w:ascii="Arial" w:eastAsia="Calibri" w:hAnsi="Arial" w:cs="Arial"/>
        </w:rPr>
        <w:t>Herbert Wertheim School of Public Health and Human Longevity Science, University of California, San Diego, La Jolla, CA, 92093.</w:t>
      </w:r>
    </w:p>
    <w:p w14:paraId="1A144C32" w14:textId="1D2697AD" w:rsidR="00AE5531" w:rsidRPr="00C54380" w:rsidRDefault="00B95E74" w:rsidP="00AE5531">
      <w:pPr>
        <w:rPr>
          <w:rFonts w:ascii="Arial" w:hAnsi="Arial" w:cs="Arial"/>
        </w:rPr>
      </w:pPr>
      <w:r w:rsidRPr="00731BEE">
        <w:rPr>
          <w:rFonts w:ascii="Arial" w:eastAsia="Calibri" w:hAnsi="Arial" w:cs="Arial"/>
          <w:vertAlign w:val="superscript"/>
        </w:rPr>
        <w:t>2</w:t>
      </w:r>
      <w:r w:rsidRPr="00684547">
        <w:rPr>
          <w:rFonts w:ascii="Arial" w:eastAsia="Calibri" w:hAnsi="Arial" w:cs="Arial"/>
        </w:rPr>
        <w:t>Weill Institute for Neurosciences, Department of Neurology, University of California San Francisco, San Francisco, CA 94158</w:t>
      </w:r>
    </w:p>
    <w:p w14:paraId="78133E0B" w14:textId="58B93BAE" w:rsidR="00036F32" w:rsidRPr="00C54380" w:rsidRDefault="00036F32" w:rsidP="00AE5531">
      <w:pPr>
        <w:rPr>
          <w:rFonts w:ascii="Arial" w:hAnsi="Arial" w:cs="Arial"/>
        </w:rPr>
      </w:pPr>
    </w:p>
    <w:p w14:paraId="16857108" w14:textId="570AFF65" w:rsidR="00AE5531" w:rsidRPr="00C54380" w:rsidRDefault="00AE5531">
      <w:pPr>
        <w:rPr>
          <w:rFonts w:ascii="Arial" w:hAnsi="Arial" w:cs="Arial"/>
        </w:rPr>
      </w:pPr>
      <w:r w:rsidRPr="00C54380">
        <w:rPr>
          <w:rFonts w:ascii="Arial" w:hAnsi="Arial" w:cs="Arial"/>
        </w:rPr>
        <w:br w:type="page"/>
      </w:r>
    </w:p>
    <w:p w14:paraId="5BF4B1A9" w14:textId="0FB55033" w:rsidR="00AE5531" w:rsidRPr="00C54380" w:rsidRDefault="00AE5531" w:rsidP="00AE5531">
      <w:pPr>
        <w:rPr>
          <w:rFonts w:ascii="Arial" w:hAnsi="Arial" w:cs="Arial"/>
        </w:rPr>
      </w:pPr>
      <w:r w:rsidRPr="00C54380">
        <w:rPr>
          <w:rFonts w:ascii="Arial" w:hAnsi="Arial" w:cs="Arial"/>
          <w:noProof/>
          <w14:ligatures w14:val="standardContextual"/>
        </w:rPr>
        <w:lastRenderedPageBreak/>
        <w:drawing>
          <wp:inline distT="0" distB="0" distL="0" distR="0" wp14:anchorId="39D26A54" wp14:editId="616988FE">
            <wp:extent cx="5943600" cy="6332220"/>
            <wp:effectExtent l="0" t="0" r="0" b="5080"/>
            <wp:docPr id="800918"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18" name="Picture 1" descr="A diagram of a graph&#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332220"/>
                    </a:xfrm>
                    <a:prstGeom prst="rect">
                      <a:avLst/>
                    </a:prstGeom>
                  </pic:spPr>
                </pic:pic>
              </a:graphicData>
            </a:graphic>
          </wp:inline>
        </w:drawing>
      </w:r>
    </w:p>
    <w:p w14:paraId="53D9ACDA" w14:textId="77777777" w:rsidR="00CE2210" w:rsidRPr="00C54380" w:rsidRDefault="00CE2210" w:rsidP="00AE5531">
      <w:pPr>
        <w:rPr>
          <w:rFonts w:ascii="Arial" w:hAnsi="Arial" w:cs="Arial"/>
          <w:b/>
          <w:bCs/>
        </w:rPr>
      </w:pPr>
    </w:p>
    <w:p w14:paraId="41994F5F" w14:textId="2695974A" w:rsidR="00AE5531" w:rsidRPr="00C54380" w:rsidRDefault="00AE5531" w:rsidP="00AE5531">
      <w:pPr>
        <w:rPr>
          <w:rFonts w:ascii="Arial" w:hAnsi="Arial" w:cs="Arial"/>
          <w:b/>
          <w:bCs/>
        </w:rPr>
      </w:pPr>
      <w:r w:rsidRPr="00C54380">
        <w:rPr>
          <w:rFonts w:ascii="Arial" w:hAnsi="Arial" w:cs="Arial"/>
          <w:b/>
          <w:bCs/>
        </w:rPr>
        <w:t>Supplementary Figure S1. Impact of fuzziness score on phenotype-aware pruning decisions in a representative relatedness network.</w:t>
      </w:r>
    </w:p>
    <w:p w14:paraId="061373C5" w14:textId="6C957EB1" w:rsidR="00AB28BE" w:rsidRPr="00C54380" w:rsidRDefault="00AE5531" w:rsidP="00AE5531">
      <w:pPr>
        <w:rPr>
          <w:rFonts w:ascii="Arial" w:hAnsi="Arial" w:cs="Arial"/>
        </w:rPr>
      </w:pPr>
      <w:r w:rsidRPr="00C54380">
        <w:rPr>
          <w:rFonts w:ascii="Arial" w:hAnsi="Arial" w:cs="Arial"/>
        </w:rPr>
        <w:t>This figure illustrates a simplified example of KDPS pruning under increasing fuzziness scores (0–3), demonstrating how subject removal decisions are influenced by both the degree of relatedness and phenotypic priority. Each node represents a subject; edges represent pairwise genetic relatedness</w:t>
      </w:r>
      <w:r w:rsidR="00AB28BE" w:rsidRPr="00C54380">
        <w:rPr>
          <w:rFonts w:ascii="Arial" w:hAnsi="Arial" w:cs="Arial"/>
        </w:rPr>
        <w:t xml:space="preserve">. </w:t>
      </w:r>
      <w:r w:rsidRPr="00C54380">
        <w:rPr>
          <w:rFonts w:ascii="Arial" w:hAnsi="Arial" w:cs="Arial"/>
        </w:rPr>
        <w:t>Node color</w:t>
      </w:r>
      <w:r w:rsidR="00AB28BE" w:rsidRPr="00C54380">
        <w:rPr>
          <w:rFonts w:ascii="Arial" w:hAnsi="Arial" w:cs="Arial"/>
        </w:rPr>
        <w:t xml:space="preserve"> and label</w:t>
      </w:r>
      <w:r w:rsidRPr="00C54380">
        <w:rPr>
          <w:rFonts w:ascii="Arial" w:hAnsi="Arial" w:cs="Arial"/>
        </w:rPr>
        <w:t xml:space="preserve"> reflect removal priority</w:t>
      </w:r>
      <w:r w:rsidR="00AB28BE" w:rsidRPr="00C54380">
        <w:rPr>
          <w:rFonts w:ascii="Arial" w:hAnsi="Arial" w:cs="Arial"/>
        </w:rPr>
        <w:t xml:space="preserve"> based on number of relatedness:</w:t>
      </w:r>
      <w:r w:rsidRPr="00C54380">
        <w:rPr>
          <w:rFonts w:ascii="Arial" w:hAnsi="Arial" w:cs="Arial"/>
        </w:rPr>
        <w:t xml:space="preserve"> with green</w:t>
      </w:r>
      <w:r w:rsidR="00AB28BE" w:rsidRPr="00C54380">
        <w:rPr>
          <w:rFonts w:ascii="Arial" w:hAnsi="Arial" w:cs="Arial"/>
        </w:rPr>
        <w:t xml:space="preserve"> (lower number)</w:t>
      </w:r>
      <w:r w:rsidRPr="00C54380">
        <w:rPr>
          <w:rFonts w:ascii="Arial" w:hAnsi="Arial" w:cs="Arial"/>
        </w:rPr>
        <w:t xml:space="preserve"> indicating low removal priority, and pink</w:t>
      </w:r>
      <w:r w:rsidR="00AB28BE" w:rsidRPr="00C54380">
        <w:rPr>
          <w:rFonts w:ascii="Arial" w:hAnsi="Arial" w:cs="Arial"/>
        </w:rPr>
        <w:t xml:space="preserve"> (higher number)</w:t>
      </w:r>
      <w:r w:rsidRPr="00C54380">
        <w:rPr>
          <w:rFonts w:ascii="Arial" w:hAnsi="Arial" w:cs="Arial"/>
        </w:rPr>
        <w:t xml:space="preserve"> indicating high removal priority. At a fuzziness score of 0, KDPS strictly prioritizes removal based on relatedness: subjects with the highest </w:t>
      </w:r>
      <w:r w:rsidRPr="00C54380">
        <w:rPr>
          <w:rFonts w:ascii="Arial" w:hAnsi="Arial" w:cs="Arial"/>
        </w:rPr>
        <w:lastRenderedPageBreak/>
        <w:t xml:space="preserve">number of connections (“relatedness hubs”) are removed first, with phenotype only considered when ties in relatedness occur. As fuzziness increases to 1 and 2, KDPS begins to down-weight the importance of being a hub by grouping together subjects whose relatedness degrees are within f of the maximum (i.e., ≥ </w:t>
      </w:r>
      <w:r w:rsidR="00AB28BE" w:rsidRPr="00C54380">
        <w:rPr>
          <w:rFonts w:ascii="Arial" w:hAnsi="Arial" w:cs="Arial"/>
        </w:rPr>
        <w:t>m</w:t>
      </w:r>
      <w:r w:rsidRPr="00C54380">
        <w:rPr>
          <w:rFonts w:ascii="Arial" w:hAnsi="Arial" w:cs="Arial"/>
        </w:rPr>
        <w:t xml:space="preserve"> − f). Within these groups, phenotype weight drives pruning decisions. At fuzziness = 3, all subjects are considered equally in terms of network position (as all have degree ≤ </w:t>
      </w:r>
      <w:r w:rsidR="00AB28BE" w:rsidRPr="00C54380">
        <w:rPr>
          <w:rFonts w:ascii="Arial" w:hAnsi="Arial" w:cs="Arial"/>
        </w:rPr>
        <w:t>m</w:t>
      </w:r>
      <w:r w:rsidRPr="00C54380">
        <w:rPr>
          <w:rFonts w:ascii="Arial" w:hAnsi="Arial" w:cs="Arial"/>
        </w:rPr>
        <w:t xml:space="preserve"> − f), and KDPS removes subjects solely based on their phenotype ranking. This figure represents only a snapshot within the iterative pruning process: following each pruning step, </w:t>
      </w:r>
      <w:r w:rsidR="00AB28BE" w:rsidRPr="00C54380">
        <w:rPr>
          <w:rFonts w:ascii="Arial" w:hAnsi="Arial" w:cs="Arial"/>
        </w:rPr>
        <w:t>m</w:t>
      </w:r>
      <w:r w:rsidRPr="00C54380">
        <w:rPr>
          <w:rFonts w:ascii="Arial" w:hAnsi="Arial" w:cs="Arial"/>
        </w:rPr>
        <w:t xml:space="preserve"> is recalculated and the threshold </w:t>
      </w:r>
      <w:r w:rsidR="00AB28BE" w:rsidRPr="00C54380">
        <w:rPr>
          <w:rFonts w:ascii="Arial" w:hAnsi="Arial" w:cs="Arial"/>
        </w:rPr>
        <w:t>m</w:t>
      </w:r>
      <w:r w:rsidRPr="00C54380">
        <w:rPr>
          <w:rFonts w:ascii="Arial" w:hAnsi="Arial" w:cs="Arial"/>
        </w:rPr>
        <w:t xml:space="preserve"> − f is updated dynamically to guide subsequent removals. This </w:t>
      </w:r>
      <w:r w:rsidR="00311D5C">
        <w:rPr>
          <w:rFonts w:ascii="Arial" w:hAnsi="Arial" w:cs="Arial"/>
        </w:rPr>
        <w:t>approach</w:t>
      </w:r>
      <w:r w:rsidR="00311D5C" w:rsidRPr="00C54380">
        <w:rPr>
          <w:rFonts w:ascii="Arial" w:hAnsi="Arial" w:cs="Arial"/>
        </w:rPr>
        <w:t xml:space="preserve"> </w:t>
      </w:r>
      <w:r w:rsidRPr="00C54380">
        <w:rPr>
          <w:rFonts w:ascii="Arial" w:hAnsi="Arial" w:cs="Arial"/>
        </w:rPr>
        <w:t>enables KDPS to flexibly balance between structural (relatedness) and phenotypic priorities during decoupling.</w:t>
      </w:r>
    </w:p>
    <w:p w14:paraId="03B9C352" w14:textId="77777777" w:rsidR="00AB28BE" w:rsidRPr="00C54380" w:rsidRDefault="00AB28BE">
      <w:pPr>
        <w:rPr>
          <w:rFonts w:ascii="Arial" w:hAnsi="Arial" w:cs="Arial"/>
        </w:rPr>
      </w:pPr>
      <w:r w:rsidRPr="00C54380">
        <w:rPr>
          <w:rFonts w:ascii="Arial" w:hAnsi="Arial" w:cs="Arial"/>
        </w:rPr>
        <w:br w:type="page"/>
      </w:r>
    </w:p>
    <w:p w14:paraId="72815395" w14:textId="278E21BA" w:rsidR="00AE5531" w:rsidRPr="00C54380" w:rsidRDefault="00AB28BE" w:rsidP="00AB28BE">
      <w:pPr>
        <w:jc w:val="center"/>
        <w:rPr>
          <w:rFonts w:ascii="Arial" w:hAnsi="Arial" w:cs="Arial"/>
        </w:rPr>
      </w:pPr>
      <w:r w:rsidRPr="00C54380">
        <w:rPr>
          <w:rFonts w:ascii="Arial" w:hAnsi="Arial" w:cs="Arial"/>
          <w:noProof/>
          <w14:ligatures w14:val="standardContextual"/>
        </w:rPr>
        <w:lastRenderedPageBreak/>
        <w:drawing>
          <wp:inline distT="0" distB="0" distL="0" distR="0" wp14:anchorId="12B0B391" wp14:editId="0F58B386">
            <wp:extent cx="4696287" cy="4174478"/>
            <wp:effectExtent l="0" t="0" r="3175" b="4445"/>
            <wp:docPr id="157921238" name="Picture 2"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1238" name="Picture 2" descr="A graph with numbers and a ba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5619" cy="4200551"/>
                    </a:xfrm>
                    <a:prstGeom prst="rect">
                      <a:avLst/>
                    </a:prstGeom>
                  </pic:spPr>
                </pic:pic>
              </a:graphicData>
            </a:graphic>
          </wp:inline>
        </w:drawing>
      </w:r>
    </w:p>
    <w:p w14:paraId="41D86B35" w14:textId="77777777" w:rsidR="00CE2210" w:rsidRPr="00C54380" w:rsidRDefault="00CE2210" w:rsidP="006A5B1E">
      <w:pPr>
        <w:rPr>
          <w:rFonts w:ascii="Arial" w:hAnsi="Arial" w:cs="Arial"/>
          <w:b/>
          <w:bCs/>
        </w:rPr>
      </w:pPr>
    </w:p>
    <w:p w14:paraId="02782FC6" w14:textId="19AAA068" w:rsidR="006A5B1E" w:rsidRPr="00C54380" w:rsidRDefault="006A5B1E" w:rsidP="006A5B1E">
      <w:pPr>
        <w:rPr>
          <w:rFonts w:ascii="Arial" w:hAnsi="Arial" w:cs="Arial"/>
          <w:b/>
          <w:bCs/>
        </w:rPr>
      </w:pPr>
      <w:r w:rsidRPr="00C54380">
        <w:rPr>
          <w:rFonts w:ascii="Arial" w:hAnsi="Arial" w:cs="Arial"/>
          <w:b/>
          <w:bCs/>
        </w:rPr>
        <w:t>Supplementary Figure S2. Distribution of kinship degrees among related subjects in the UK Biobank.</w:t>
      </w:r>
    </w:p>
    <w:p w14:paraId="3008C314" w14:textId="77777777" w:rsidR="00DC3256" w:rsidRDefault="006A5B1E" w:rsidP="00642998">
      <w:pPr>
        <w:rPr>
          <w:ins w:id="0" w:author="Gu, Wanjun" w:date="2025-08-26T18:37:00Z" w16du:dateUtc="2025-08-27T01:37:00Z"/>
          <w:rFonts w:ascii="Arial" w:hAnsi="Arial" w:cs="Arial"/>
        </w:rPr>
      </w:pPr>
      <w:r w:rsidRPr="00C54380">
        <w:rPr>
          <w:rFonts w:ascii="Arial" w:hAnsi="Arial" w:cs="Arial"/>
        </w:rPr>
        <w:t>This histogram summarizes the number of kinship relationships observed across different kinship degrees in the UK Biobank cohort. The kinship degree reflects the number of subjects to which a given individual is genetically related (i.e., node degree in the relatedness network). Many observed relationships are pairwise only, with 106 290 subjects exhibiting a kinship degree of 1. These correspond to individuals involved in a single related pair, forming isolated dyads.</w:t>
      </w:r>
      <w:r w:rsidR="00CE2210" w:rsidRPr="00C54380">
        <w:rPr>
          <w:rFonts w:ascii="Arial" w:hAnsi="Arial" w:cs="Arial"/>
        </w:rPr>
        <w:t xml:space="preserve"> Only 30 088 s</w:t>
      </w:r>
      <w:r w:rsidRPr="00C54380">
        <w:rPr>
          <w:rFonts w:ascii="Arial" w:hAnsi="Arial" w:cs="Arial"/>
        </w:rPr>
        <w:t>ubjects</w:t>
      </w:r>
      <w:r w:rsidR="00CE2210" w:rsidRPr="00C54380">
        <w:rPr>
          <w:rFonts w:ascii="Arial" w:hAnsi="Arial" w:cs="Arial"/>
        </w:rPr>
        <w:t>, less than one third of 106 290,</w:t>
      </w:r>
      <w:r w:rsidRPr="00C54380">
        <w:rPr>
          <w:rFonts w:ascii="Arial" w:hAnsi="Arial" w:cs="Arial"/>
        </w:rPr>
        <w:t xml:space="preserve"> </w:t>
      </w:r>
      <w:r w:rsidR="00CE2210" w:rsidRPr="00C54380">
        <w:rPr>
          <w:rFonts w:ascii="Arial" w:hAnsi="Arial" w:cs="Arial"/>
        </w:rPr>
        <w:t>were related</w:t>
      </w:r>
      <w:r w:rsidRPr="00C54380">
        <w:rPr>
          <w:rFonts w:ascii="Arial" w:hAnsi="Arial" w:cs="Arial"/>
        </w:rPr>
        <w:t xml:space="preserve"> to two other individuals and those </w:t>
      </w:r>
      <w:r w:rsidR="00CE2210" w:rsidRPr="00C54380">
        <w:rPr>
          <w:rFonts w:ascii="Arial" w:hAnsi="Arial" w:cs="Arial"/>
        </w:rPr>
        <w:t>related</w:t>
      </w:r>
      <w:r w:rsidRPr="00C54380">
        <w:rPr>
          <w:rFonts w:ascii="Arial" w:hAnsi="Arial" w:cs="Arial"/>
        </w:rPr>
        <w:t xml:space="preserve"> to three subjects total 8 114, representing progressively smaller fractions of the cohort. The number of subjects drops steeply with each additional connection, with only 18 individuals observed to have 10 related connections.</w:t>
      </w:r>
      <w:r w:rsidR="009A11DD" w:rsidRPr="00C54380">
        <w:rPr>
          <w:rFonts w:ascii="Arial" w:hAnsi="Arial" w:cs="Arial"/>
        </w:rPr>
        <w:t xml:space="preserve"> </w:t>
      </w:r>
      <w:r w:rsidRPr="00C54380">
        <w:rPr>
          <w:rFonts w:ascii="Arial" w:hAnsi="Arial" w:cs="Arial"/>
        </w:rPr>
        <w:t>This pattern highlights that most relatedness in large-scale cohorts like the UK Biobank occurs as isolated pairs, rather than as dense relatedness clusters or hubs. Consequently, KDPS can effectively resolve most relatedness scenarios using phenotype-aware pruning of pairwise relationships alone, and a default fuzziness score of 0 is typically sufficient to achieve optimal balance between decoupling and phenotype retention. In rare cases where subjects are embedded in larger, more complex relatedness structures</w:t>
      </w:r>
      <w:r w:rsidR="009A11DD" w:rsidRPr="00C54380">
        <w:rPr>
          <w:rFonts w:ascii="Arial" w:hAnsi="Arial" w:cs="Arial"/>
        </w:rPr>
        <w:t xml:space="preserve">, </w:t>
      </w:r>
      <w:r w:rsidRPr="00C54380">
        <w:rPr>
          <w:rFonts w:ascii="Arial" w:hAnsi="Arial" w:cs="Arial"/>
        </w:rPr>
        <w:t>or when retaining subjects with ultra-rare phenotypes is essential</w:t>
      </w:r>
      <w:r w:rsidR="009A11DD" w:rsidRPr="00C54380">
        <w:rPr>
          <w:rFonts w:ascii="Arial" w:hAnsi="Arial" w:cs="Arial"/>
        </w:rPr>
        <w:t xml:space="preserve">, </w:t>
      </w:r>
      <w:r w:rsidRPr="00C54380">
        <w:rPr>
          <w:rFonts w:ascii="Arial" w:hAnsi="Arial" w:cs="Arial"/>
        </w:rPr>
        <w:t>a higher fuzziness score (e.g., 3 to 5) may be warranted to down-weight topological importance and emphasize phenotype-based prioritization. Nonetheless, this empirical distribution supports the general use of fuzziness = 0 as the default setting for large-scale studies focused on unrelated subject selection.</w:t>
      </w:r>
    </w:p>
    <w:p w14:paraId="188A6499" w14:textId="044B15EB" w:rsidR="00DC3256" w:rsidRDefault="00DF7CDC" w:rsidP="00642998">
      <w:pPr>
        <w:rPr>
          <w:rFonts w:ascii="Arial" w:hAnsi="Arial" w:cs="Arial"/>
        </w:rPr>
      </w:pPr>
      <w:r w:rsidRPr="00C54380">
        <w:rPr>
          <w:rFonts w:ascii="Arial" w:hAnsi="Arial" w:cs="Arial"/>
        </w:rPr>
        <w:br w:type="page"/>
      </w:r>
      <w:r w:rsidR="00DC3256">
        <w:rPr>
          <w:rFonts w:ascii="Arial" w:hAnsi="Arial" w:cs="Arial"/>
          <w:noProof/>
          <w14:ligatures w14:val="standardContextual"/>
        </w:rPr>
        <w:lastRenderedPageBreak/>
        <w:drawing>
          <wp:inline distT="0" distB="0" distL="0" distR="0" wp14:anchorId="570F3AA8" wp14:editId="72EB8F19">
            <wp:extent cx="5943600" cy="2950845"/>
            <wp:effectExtent l="0" t="0" r="0" b="0"/>
            <wp:docPr id="8576275" name="Picture 2"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275" name="Picture 2" descr="A graph of a functio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p w14:paraId="1C2EC7F6" w14:textId="77777777" w:rsidR="00B74BDF" w:rsidRDefault="00B74BDF" w:rsidP="00642998">
      <w:pPr>
        <w:rPr>
          <w:rFonts w:ascii="Arial" w:hAnsi="Arial" w:cs="Arial"/>
          <w:b/>
          <w:bCs/>
        </w:rPr>
      </w:pPr>
    </w:p>
    <w:p w14:paraId="41523B48" w14:textId="7B703F06" w:rsidR="00DC3256" w:rsidRDefault="00DC3256" w:rsidP="00642998">
      <w:pPr>
        <w:rPr>
          <w:rFonts w:ascii="Arial" w:hAnsi="Arial" w:cs="Arial"/>
          <w:b/>
          <w:bCs/>
        </w:rPr>
      </w:pPr>
      <w:r w:rsidRPr="00C54380">
        <w:rPr>
          <w:rFonts w:ascii="Arial" w:hAnsi="Arial" w:cs="Arial"/>
          <w:b/>
          <w:bCs/>
        </w:rPr>
        <w:t>Supplementary Figure S</w:t>
      </w:r>
      <w:r>
        <w:rPr>
          <w:rFonts w:ascii="Arial" w:hAnsi="Arial" w:cs="Arial"/>
          <w:b/>
          <w:bCs/>
        </w:rPr>
        <w:t>3</w:t>
      </w:r>
      <w:r w:rsidR="00B74BDF">
        <w:rPr>
          <w:rFonts w:ascii="Arial" w:hAnsi="Arial" w:cs="Arial"/>
          <w:b/>
          <w:bCs/>
        </w:rPr>
        <w:t xml:space="preserve">. </w:t>
      </w:r>
      <w:r w:rsidR="00B74BDF" w:rsidRPr="00B74BDF">
        <w:rPr>
          <w:rFonts w:ascii="Arial" w:hAnsi="Arial" w:cs="Arial"/>
          <w:b/>
          <w:bCs/>
        </w:rPr>
        <w:t>Impact of heritability on subject and case retention ratios.</w:t>
      </w:r>
    </w:p>
    <w:p w14:paraId="13760C4F" w14:textId="6968FAF4" w:rsidR="00B74BDF" w:rsidRDefault="00B74BDF" w:rsidP="00642998">
      <w:pPr>
        <w:rPr>
          <w:rFonts w:ascii="Arial" w:hAnsi="Arial" w:cs="Arial"/>
        </w:rPr>
      </w:pPr>
      <w:r w:rsidRPr="00B74BDF">
        <w:rPr>
          <w:rFonts w:ascii="Arial" w:hAnsi="Arial" w:cs="Arial"/>
        </w:rPr>
        <w:t>Phenotypes were simulated by seeding cases at 10% prevalence and propagating them to genetically related individuals according to varying values of a heritability multiplier (0, 0.25, 0.5, 0.75, 1, 5, 10, 15, 20). This multiplier defines the probability that a related individual inherits the phenotype from a case, scaled by their kinship coefficient. At a multiplier of 0, related individuals never inherit the phenotype, while at arbitrarily high multipliers, nearly all related individuals of a case inherit the phenotype. For each simulated phenotype, the KDPS algorithm was applied to remove related individuals, and two measures were recorded: (1) subject retention ratio (fraction of all subjects remaining after pruning), and (2) case retention ratio (fraction of cases remaining after pruning). Results show that subject retention ratio is largely unaffected by heritability, while case retention ratio decreases as heritability increases. This pattern reflects the fact that greater heritability leads to more related individuals being assigned case status, who must then be removed to eliminate relatedness, disproportionately reducing the number of retained cases.</w:t>
      </w:r>
    </w:p>
    <w:p w14:paraId="4F948507" w14:textId="5D94EB33" w:rsidR="00DC3256" w:rsidRDefault="00DC3256">
      <w:pPr>
        <w:rPr>
          <w:rFonts w:ascii="Arial" w:hAnsi="Arial" w:cs="Arial"/>
        </w:rPr>
      </w:pPr>
      <w:r>
        <w:rPr>
          <w:rFonts w:ascii="Arial" w:hAnsi="Arial" w:cs="Arial"/>
        </w:rPr>
        <w:br w:type="page"/>
      </w:r>
    </w:p>
    <w:p w14:paraId="6111D5FC" w14:textId="77777777" w:rsidR="003324CD" w:rsidRPr="00C54380" w:rsidRDefault="003324CD" w:rsidP="00642998">
      <w:pPr>
        <w:rPr>
          <w:rFonts w:ascii="Arial" w:hAnsi="Arial" w:cs="Arial"/>
        </w:rPr>
      </w:pPr>
    </w:p>
    <w:tbl>
      <w:tblPr>
        <w:tblW w:w="5200" w:type="dxa"/>
        <w:jc w:val="center"/>
        <w:tblLook w:val="04A0" w:firstRow="1" w:lastRow="0" w:firstColumn="1" w:lastColumn="0" w:noHBand="0" w:noVBand="1"/>
      </w:tblPr>
      <w:tblGrid>
        <w:gridCol w:w="2224"/>
        <w:gridCol w:w="1084"/>
        <w:gridCol w:w="1084"/>
        <w:gridCol w:w="1030"/>
      </w:tblGrid>
      <w:tr w:rsidR="003324CD" w:rsidRPr="00C54380" w14:paraId="3E5A2C80" w14:textId="77777777" w:rsidTr="003324CD">
        <w:trPr>
          <w:trHeight w:val="320"/>
          <w:jc w:val="center"/>
        </w:trPr>
        <w:tc>
          <w:tcPr>
            <w:tcW w:w="5200" w:type="dxa"/>
            <w:gridSpan w:val="4"/>
            <w:tcBorders>
              <w:top w:val="single" w:sz="4" w:space="0" w:color="auto"/>
              <w:left w:val="single" w:sz="4" w:space="0" w:color="auto"/>
              <w:bottom w:val="single" w:sz="4" w:space="0" w:color="auto"/>
              <w:right w:val="single" w:sz="4" w:space="0" w:color="000000"/>
            </w:tcBorders>
            <w:shd w:val="clear" w:color="D9D9D9" w:fill="D9D9D9"/>
            <w:noWrap/>
            <w:vAlign w:val="center"/>
            <w:hideMark/>
          </w:tcPr>
          <w:p w14:paraId="061A69D1" w14:textId="77777777" w:rsidR="003324CD" w:rsidRPr="00C54380" w:rsidRDefault="003324CD">
            <w:pPr>
              <w:jc w:val="center"/>
              <w:rPr>
                <w:rFonts w:ascii="Arial" w:hAnsi="Arial" w:cs="Arial"/>
                <w:color w:val="000000"/>
              </w:rPr>
            </w:pPr>
            <w:r w:rsidRPr="00C54380">
              <w:rPr>
                <w:rFonts w:ascii="Arial" w:hAnsi="Arial" w:cs="Arial"/>
                <w:color w:val="000000"/>
              </w:rPr>
              <w:t>Categorical Data</w:t>
            </w:r>
          </w:p>
        </w:tc>
      </w:tr>
      <w:tr w:rsidR="003324CD" w:rsidRPr="00C54380" w14:paraId="322A2BBE" w14:textId="77777777" w:rsidTr="003324CD">
        <w:trPr>
          <w:trHeight w:val="320"/>
          <w:jc w:val="center"/>
        </w:trPr>
        <w:tc>
          <w:tcPr>
            <w:tcW w:w="2224" w:type="dxa"/>
            <w:tcBorders>
              <w:top w:val="nil"/>
              <w:left w:val="single" w:sz="4" w:space="0" w:color="auto"/>
              <w:bottom w:val="single" w:sz="4" w:space="0" w:color="auto"/>
              <w:right w:val="single" w:sz="4" w:space="0" w:color="auto"/>
            </w:tcBorders>
            <w:noWrap/>
            <w:vAlign w:val="center"/>
            <w:hideMark/>
          </w:tcPr>
          <w:p w14:paraId="2469FF78"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064" w:type="dxa"/>
            <w:tcBorders>
              <w:top w:val="nil"/>
              <w:left w:val="nil"/>
              <w:bottom w:val="single" w:sz="4" w:space="0" w:color="auto"/>
              <w:right w:val="single" w:sz="4" w:space="0" w:color="auto"/>
            </w:tcBorders>
            <w:noWrap/>
            <w:vAlign w:val="center"/>
            <w:hideMark/>
          </w:tcPr>
          <w:p w14:paraId="117A77B0" w14:textId="77777777" w:rsidR="003324CD" w:rsidRPr="00C54380" w:rsidRDefault="003324CD">
            <w:pPr>
              <w:jc w:val="center"/>
              <w:rPr>
                <w:rFonts w:ascii="Arial" w:hAnsi="Arial" w:cs="Arial"/>
                <w:color w:val="000000"/>
              </w:rPr>
            </w:pPr>
            <w:r w:rsidRPr="00C54380">
              <w:rPr>
                <w:rFonts w:ascii="Arial" w:hAnsi="Arial" w:cs="Arial"/>
                <w:color w:val="000000"/>
              </w:rPr>
              <w:t>Disease 1</w:t>
            </w:r>
          </w:p>
        </w:tc>
        <w:tc>
          <w:tcPr>
            <w:tcW w:w="1064" w:type="dxa"/>
            <w:tcBorders>
              <w:top w:val="nil"/>
              <w:left w:val="nil"/>
              <w:bottom w:val="single" w:sz="4" w:space="0" w:color="auto"/>
              <w:right w:val="single" w:sz="4" w:space="0" w:color="auto"/>
            </w:tcBorders>
            <w:noWrap/>
            <w:vAlign w:val="center"/>
            <w:hideMark/>
          </w:tcPr>
          <w:p w14:paraId="224E4D4B" w14:textId="77777777" w:rsidR="003324CD" w:rsidRPr="00C54380" w:rsidRDefault="003324CD">
            <w:pPr>
              <w:jc w:val="center"/>
              <w:rPr>
                <w:rFonts w:ascii="Arial" w:hAnsi="Arial" w:cs="Arial"/>
                <w:color w:val="000000"/>
              </w:rPr>
            </w:pPr>
            <w:r w:rsidRPr="00C54380">
              <w:rPr>
                <w:rFonts w:ascii="Arial" w:hAnsi="Arial" w:cs="Arial"/>
                <w:color w:val="000000"/>
              </w:rPr>
              <w:t>Disease 2</w:t>
            </w:r>
          </w:p>
        </w:tc>
        <w:tc>
          <w:tcPr>
            <w:tcW w:w="848" w:type="dxa"/>
            <w:tcBorders>
              <w:top w:val="nil"/>
              <w:left w:val="nil"/>
              <w:bottom w:val="single" w:sz="4" w:space="0" w:color="auto"/>
              <w:right w:val="single" w:sz="4" w:space="0" w:color="auto"/>
            </w:tcBorders>
            <w:noWrap/>
            <w:vAlign w:val="center"/>
            <w:hideMark/>
          </w:tcPr>
          <w:p w14:paraId="30F7EC1F" w14:textId="77777777" w:rsidR="003324CD" w:rsidRPr="00C54380" w:rsidRDefault="003324CD">
            <w:pPr>
              <w:jc w:val="center"/>
              <w:rPr>
                <w:rFonts w:ascii="Arial" w:hAnsi="Arial" w:cs="Arial"/>
                <w:color w:val="000000"/>
              </w:rPr>
            </w:pPr>
            <w:r w:rsidRPr="00C54380">
              <w:rPr>
                <w:rFonts w:ascii="Arial" w:hAnsi="Arial" w:cs="Arial"/>
                <w:color w:val="000000"/>
              </w:rPr>
              <w:t>Healthy</w:t>
            </w:r>
          </w:p>
        </w:tc>
      </w:tr>
      <w:tr w:rsidR="003324CD" w:rsidRPr="00C54380" w14:paraId="1DA43042"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D9D9D9" w:fill="D9D9D9"/>
            <w:noWrap/>
            <w:vAlign w:val="center"/>
            <w:hideMark/>
          </w:tcPr>
          <w:p w14:paraId="16DCE0A2" w14:textId="77777777" w:rsidR="003324CD" w:rsidRPr="00C54380" w:rsidRDefault="003324CD">
            <w:pPr>
              <w:jc w:val="center"/>
              <w:rPr>
                <w:rFonts w:ascii="Arial" w:hAnsi="Arial" w:cs="Arial"/>
                <w:color w:val="000000"/>
              </w:rPr>
            </w:pPr>
            <w:r w:rsidRPr="00C54380">
              <w:rPr>
                <w:rFonts w:ascii="Arial" w:hAnsi="Arial" w:cs="Arial"/>
                <w:color w:val="000000"/>
              </w:rPr>
              <w:t>Original Data</w:t>
            </w:r>
          </w:p>
        </w:tc>
        <w:tc>
          <w:tcPr>
            <w:tcW w:w="1064" w:type="dxa"/>
            <w:tcBorders>
              <w:top w:val="nil"/>
              <w:left w:val="nil"/>
              <w:bottom w:val="single" w:sz="4" w:space="0" w:color="auto"/>
              <w:right w:val="single" w:sz="4" w:space="0" w:color="auto"/>
            </w:tcBorders>
            <w:shd w:val="clear" w:color="D9D9D9" w:fill="D9D9D9"/>
            <w:noWrap/>
            <w:vAlign w:val="center"/>
            <w:hideMark/>
          </w:tcPr>
          <w:p w14:paraId="32A25AB4" w14:textId="77777777" w:rsidR="003324CD" w:rsidRPr="00C54380" w:rsidRDefault="003324CD">
            <w:pPr>
              <w:jc w:val="center"/>
              <w:rPr>
                <w:rFonts w:ascii="Arial" w:hAnsi="Arial" w:cs="Arial"/>
                <w:color w:val="000000"/>
              </w:rPr>
            </w:pPr>
            <w:r w:rsidRPr="00C54380">
              <w:rPr>
                <w:rFonts w:ascii="Arial" w:hAnsi="Arial" w:cs="Arial"/>
                <w:color w:val="000000"/>
              </w:rPr>
              <w:t>1897</w:t>
            </w:r>
          </w:p>
        </w:tc>
        <w:tc>
          <w:tcPr>
            <w:tcW w:w="1064" w:type="dxa"/>
            <w:tcBorders>
              <w:top w:val="nil"/>
              <w:left w:val="nil"/>
              <w:bottom w:val="single" w:sz="4" w:space="0" w:color="auto"/>
              <w:right w:val="single" w:sz="4" w:space="0" w:color="auto"/>
            </w:tcBorders>
            <w:shd w:val="clear" w:color="D9D9D9" w:fill="D9D9D9"/>
            <w:noWrap/>
            <w:vAlign w:val="center"/>
            <w:hideMark/>
          </w:tcPr>
          <w:p w14:paraId="197E798B" w14:textId="77777777" w:rsidR="003324CD" w:rsidRPr="00C54380" w:rsidRDefault="003324CD">
            <w:pPr>
              <w:jc w:val="center"/>
              <w:rPr>
                <w:rFonts w:ascii="Arial" w:hAnsi="Arial" w:cs="Arial"/>
                <w:color w:val="000000"/>
              </w:rPr>
            </w:pPr>
            <w:r w:rsidRPr="00C54380">
              <w:rPr>
                <w:rFonts w:ascii="Arial" w:hAnsi="Arial" w:cs="Arial"/>
                <w:color w:val="000000"/>
              </w:rPr>
              <w:t>3697</w:t>
            </w:r>
          </w:p>
        </w:tc>
        <w:tc>
          <w:tcPr>
            <w:tcW w:w="848" w:type="dxa"/>
            <w:tcBorders>
              <w:top w:val="nil"/>
              <w:left w:val="nil"/>
              <w:bottom w:val="single" w:sz="4" w:space="0" w:color="auto"/>
              <w:right w:val="single" w:sz="4" w:space="0" w:color="auto"/>
            </w:tcBorders>
            <w:shd w:val="clear" w:color="D9D9D9" w:fill="D9D9D9"/>
            <w:noWrap/>
            <w:vAlign w:val="center"/>
            <w:hideMark/>
          </w:tcPr>
          <w:p w14:paraId="24098E48" w14:textId="77777777" w:rsidR="003324CD" w:rsidRPr="00C54380" w:rsidRDefault="003324CD">
            <w:pPr>
              <w:jc w:val="center"/>
              <w:rPr>
                <w:rFonts w:ascii="Arial" w:hAnsi="Arial" w:cs="Arial"/>
                <w:color w:val="000000"/>
              </w:rPr>
            </w:pPr>
            <w:r w:rsidRPr="00C54380">
              <w:rPr>
                <w:rFonts w:ascii="Arial" w:hAnsi="Arial" w:cs="Arial"/>
                <w:color w:val="000000"/>
              </w:rPr>
              <w:t>12927</w:t>
            </w:r>
          </w:p>
        </w:tc>
      </w:tr>
      <w:tr w:rsidR="003324CD" w:rsidRPr="00C54380" w14:paraId="4F60F03E" w14:textId="77777777" w:rsidTr="003324CD">
        <w:trPr>
          <w:trHeight w:val="320"/>
          <w:jc w:val="center"/>
        </w:trPr>
        <w:tc>
          <w:tcPr>
            <w:tcW w:w="2224" w:type="dxa"/>
            <w:tcBorders>
              <w:top w:val="nil"/>
              <w:left w:val="single" w:sz="4" w:space="0" w:color="auto"/>
              <w:bottom w:val="single" w:sz="4" w:space="0" w:color="auto"/>
              <w:right w:val="single" w:sz="4" w:space="0" w:color="auto"/>
            </w:tcBorders>
            <w:noWrap/>
            <w:vAlign w:val="center"/>
            <w:hideMark/>
          </w:tcPr>
          <w:p w14:paraId="3EDC0E1F" w14:textId="77777777" w:rsidR="003324CD" w:rsidRPr="00C54380" w:rsidRDefault="003324CD">
            <w:pPr>
              <w:jc w:val="center"/>
              <w:rPr>
                <w:rFonts w:ascii="Arial" w:hAnsi="Arial" w:cs="Arial"/>
                <w:color w:val="000000"/>
              </w:rPr>
            </w:pPr>
            <w:r w:rsidRPr="00C54380">
              <w:rPr>
                <w:rFonts w:ascii="Arial" w:hAnsi="Arial" w:cs="Arial"/>
                <w:color w:val="000000"/>
              </w:rPr>
              <w:t>Phenotypic Naïve</w:t>
            </w:r>
          </w:p>
        </w:tc>
        <w:tc>
          <w:tcPr>
            <w:tcW w:w="1064" w:type="dxa"/>
            <w:tcBorders>
              <w:top w:val="nil"/>
              <w:left w:val="nil"/>
              <w:bottom w:val="single" w:sz="4" w:space="0" w:color="auto"/>
              <w:right w:val="single" w:sz="4" w:space="0" w:color="auto"/>
            </w:tcBorders>
            <w:noWrap/>
            <w:vAlign w:val="center"/>
            <w:hideMark/>
          </w:tcPr>
          <w:p w14:paraId="1B16934E" w14:textId="77777777" w:rsidR="003324CD" w:rsidRPr="00C54380" w:rsidRDefault="003324CD">
            <w:pPr>
              <w:jc w:val="center"/>
              <w:rPr>
                <w:rFonts w:ascii="Arial" w:hAnsi="Arial" w:cs="Arial"/>
                <w:color w:val="000000"/>
              </w:rPr>
            </w:pPr>
            <w:r w:rsidRPr="00C54380">
              <w:rPr>
                <w:rFonts w:ascii="Arial" w:hAnsi="Arial" w:cs="Arial"/>
                <w:color w:val="000000"/>
              </w:rPr>
              <w:t>979</w:t>
            </w:r>
          </w:p>
        </w:tc>
        <w:tc>
          <w:tcPr>
            <w:tcW w:w="1064" w:type="dxa"/>
            <w:tcBorders>
              <w:top w:val="nil"/>
              <w:left w:val="nil"/>
              <w:bottom w:val="single" w:sz="4" w:space="0" w:color="auto"/>
              <w:right w:val="single" w:sz="4" w:space="0" w:color="auto"/>
            </w:tcBorders>
            <w:noWrap/>
            <w:vAlign w:val="center"/>
            <w:hideMark/>
          </w:tcPr>
          <w:p w14:paraId="4C1DDB38" w14:textId="77777777" w:rsidR="003324CD" w:rsidRPr="00C54380" w:rsidRDefault="003324CD">
            <w:pPr>
              <w:jc w:val="center"/>
              <w:rPr>
                <w:rFonts w:ascii="Arial" w:hAnsi="Arial" w:cs="Arial"/>
                <w:color w:val="000000"/>
              </w:rPr>
            </w:pPr>
            <w:r w:rsidRPr="00C54380">
              <w:rPr>
                <w:rFonts w:ascii="Arial" w:hAnsi="Arial" w:cs="Arial"/>
                <w:color w:val="000000"/>
              </w:rPr>
              <w:t>1888</w:t>
            </w:r>
          </w:p>
        </w:tc>
        <w:tc>
          <w:tcPr>
            <w:tcW w:w="848" w:type="dxa"/>
            <w:tcBorders>
              <w:top w:val="nil"/>
              <w:left w:val="nil"/>
              <w:bottom w:val="single" w:sz="4" w:space="0" w:color="auto"/>
              <w:right w:val="single" w:sz="4" w:space="0" w:color="auto"/>
            </w:tcBorders>
            <w:noWrap/>
            <w:vAlign w:val="center"/>
            <w:hideMark/>
          </w:tcPr>
          <w:p w14:paraId="306FE2EA" w14:textId="77777777" w:rsidR="003324CD" w:rsidRPr="00C54380" w:rsidRDefault="003324CD">
            <w:pPr>
              <w:jc w:val="center"/>
              <w:rPr>
                <w:rFonts w:ascii="Arial" w:hAnsi="Arial" w:cs="Arial"/>
                <w:color w:val="000000"/>
              </w:rPr>
            </w:pPr>
            <w:r w:rsidRPr="00C54380">
              <w:rPr>
                <w:rFonts w:ascii="Arial" w:hAnsi="Arial" w:cs="Arial"/>
                <w:color w:val="000000"/>
              </w:rPr>
              <w:t>6764</w:t>
            </w:r>
          </w:p>
        </w:tc>
      </w:tr>
      <w:tr w:rsidR="003324CD" w:rsidRPr="00C54380" w14:paraId="3860EEA1"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D9D9D9" w:fill="D9D9D9"/>
            <w:noWrap/>
            <w:vAlign w:val="center"/>
            <w:hideMark/>
          </w:tcPr>
          <w:p w14:paraId="54ED4E11" w14:textId="77777777" w:rsidR="003324CD" w:rsidRPr="00C54380" w:rsidRDefault="003324CD">
            <w:pPr>
              <w:jc w:val="center"/>
              <w:rPr>
                <w:rFonts w:ascii="Arial" w:hAnsi="Arial" w:cs="Arial"/>
                <w:color w:val="000000"/>
              </w:rPr>
            </w:pPr>
            <w:r w:rsidRPr="00C54380">
              <w:rPr>
                <w:rFonts w:ascii="Arial" w:hAnsi="Arial" w:cs="Arial"/>
                <w:color w:val="000000"/>
              </w:rPr>
              <w:t>Phenotypic Informed</w:t>
            </w:r>
          </w:p>
        </w:tc>
        <w:tc>
          <w:tcPr>
            <w:tcW w:w="1064" w:type="dxa"/>
            <w:tcBorders>
              <w:top w:val="nil"/>
              <w:left w:val="nil"/>
              <w:bottom w:val="single" w:sz="4" w:space="0" w:color="auto"/>
              <w:right w:val="single" w:sz="4" w:space="0" w:color="auto"/>
            </w:tcBorders>
            <w:shd w:val="clear" w:color="D9D9D9" w:fill="D9D9D9"/>
            <w:noWrap/>
            <w:vAlign w:val="center"/>
            <w:hideMark/>
          </w:tcPr>
          <w:p w14:paraId="2ED8D052" w14:textId="77777777" w:rsidR="003324CD" w:rsidRPr="00C54380" w:rsidRDefault="003324CD">
            <w:pPr>
              <w:jc w:val="center"/>
              <w:rPr>
                <w:rFonts w:ascii="Arial" w:hAnsi="Arial" w:cs="Arial"/>
                <w:color w:val="000000"/>
              </w:rPr>
            </w:pPr>
            <w:r w:rsidRPr="00C54380">
              <w:rPr>
                <w:rFonts w:ascii="Arial" w:hAnsi="Arial" w:cs="Arial"/>
                <w:color w:val="000000"/>
              </w:rPr>
              <w:t>1750</w:t>
            </w:r>
          </w:p>
        </w:tc>
        <w:tc>
          <w:tcPr>
            <w:tcW w:w="1064" w:type="dxa"/>
            <w:tcBorders>
              <w:top w:val="nil"/>
              <w:left w:val="nil"/>
              <w:bottom w:val="single" w:sz="4" w:space="0" w:color="auto"/>
              <w:right w:val="single" w:sz="4" w:space="0" w:color="auto"/>
            </w:tcBorders>
            <w:shd w:val="clear" w:color="D9D9D9" w:fill="D9D9D9"/>
            <w:noWrap/>
            <w:vAlign w:val="center"/>
            <w:hideMark/>
          </w:tcPr>
          <w:p w14:paraId="4EBCB414" w14:textId="77777777" w:rsidR="003324CD" w:rsidRPr="00C54380" w:rsidRDefault="003324CD">
            <w:pPr>
              <w:jc w:val="center"/>
              <w:rPr>
                <w:rFonts w:ascii="Arial" w:hAnsi="Arial" w:cs="Arial"/>
                <w:color w:val="000000"/>
              </w:rPr>
            </w:pPr>
            <w:r w:rsidRPr="00C54380">
              <w:rPr>
                <w:rFonts w:ascii="Arial" w:hAnsi="Arial" w:cs="Arial"/>
                <w:color w:val="000000"/>
              </w:rPr>
              <w:t>2944</w:t>
            </w:r>
          </w:p>
        </w:tc>
        <w:tc>
          <w:tcPr>
            <w:tcW w:w="848" w:type="dxa"/>
            <w:tcBorders>
              <w:top w:val="nil"/>
              <w:left w:val="nil"/>
              <w:bottom w:val="single" w:sz="4" w:space="0" w:color="auto"/>
              <w:right w:val="single" w:sz="4" w:space="0" w:color="auto"/>
            </w:tcBorders>
            <w:shd w:val="clear" w:color="D9D9D9" w:fill="D9D9D9"/>
            <w:noWrap/>
            <w:vAlign w:val="center"/>
            <w:hideMark/>
          </w:tcPr>
          <w:p w14:paraId="38553863" w14:textId="77777777" w:rsidR="003324CD" w:rsidRPr="00C54380" w:rsidRDefault="003324CD">
            <w:pPr>
              <w:jc w:val="center"/>
              <w:rPr>
                <w:rFonts w:ascii="Arial" w:hAnsi="Arial" w:cs="Arial"/>
                <w:color w:val="000000"/>
              </w:rPr>
            </w:pPr>
            <w:r w:rsidRPr="00C54380">
              <w:rPr>
                <w:rFonts w:ascii="Arial" w:hAnsi="Arial" w:cs="Arial"/>
                <w:color w:val="000000"/>
              </w:rPr>
              <w:t>4858</w:t>
            </w:r>
          </w:p>
        </w:tc>
      </w:tr>
      <w:tr w:rsidR="003324CD" w:rsidRPr="00C54380" w14:paraId="54FE100B" w14:textId="77777777" w:rsidTr="003324CD">
        <w:trPr>
          <w:trHeight w:val="320"/>
          <w:jc w:val="center"/>
        </w:trPr>
        <w:tc>
          <w:tcPr>
            <w:tcW w:w="2224" w:type="dxa"/>
            <w:tcBorders>
              <w:top w:val="nil"/>
              <w:left w:val="single" w:sz="4" w:space="0" w:color="auto"/>
              <w:bottom w:val="single" w:sz="4" w:space="0" w:color="auto"/>
              <w:right w:val="nil"/>
            </w:tcBorders>
            <w:shd w:val="clear" w:color="D9D9D9" w:fill="FFFFFF"/>
            <w:noWrap/>
            <w:vAlign w:val="center"/>
            <w:hideMark/>
          </w:tcPr>
          <w:p w14:paraId="79AF66F5"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064" w:type="dxa"/>
            <w:tcBorders>
              <w:top w:val="nil"/>
              <w:left w:val="nil"/>
              <w:bottom w:val="single" w:sz="4" w:space="0" w:color="auto"/>
              <w:right w:val="nil"/>
            </w:tcBorders>
            <w:shd w:val="clear" w:color="D9D9D9" w:fill="FFFFFF"/>
            <w:noWrap/>
            <w:vAlign w:val="center"/>
            <w:hideMark/>
          </w:tcPr>
          <w:p w14:paraId="590DC85A"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064" w:type="dxa"/>
            <w:tcBorders>
              <w:top w:val="nil"/>
              <w:left w:val="nil"/>
              <w:bottom w:val="single" w:sz="4" w:space="0" w:color="auto"/>
              <w:right w:val="nil"/>
            </w:tcBorders>
            <w:shd w:val="clear" w:color="D9D9D9" w:fill="FFFFFF"/>
            <w:noWrap/>
            <w:vAlign w:val="center"/>
            <w:hideMark/>
          </w:tcPr>
          <w:p w14:paraId="00CC0E93"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848" w:type="dxa"/>
            <w:tcBorders>
              <w:top w:val="nil"/>
              <w:left w:val="nil"/>
              <w:bottom w:val="single" w:sz="4" w:space="0" w:color="auto"/>
              <w:right w:val="single" w:sz="4" w:space="0" w:color="auto"/>
            </w:tcBorders>
            <w:shd w:val="clear" w:color="D9D9D9" w:fill="FFFFFF"/>
            <w:noWrap/>
            <w:vAlign w:val="center"/>
            <w:hideMark/>
          </w:tcPr>
          <w:p w14:paraId="2F57C3C4" w14:textId="77777777" w:rsidR="003324CD" w:rsidRPr="00C54380" w:rsidRDefault="003324CD">
            <w:pPr>
              <w:jc w:val="center"/>
              <w:rPr>
                <w:rFonts w:ascii="Arial" w:hAnsi="Arial" w:cs="Arial"/>
                <w:color w:val="000000"/>
              </w:rPr>
            </w:pPr>
            <w:r w:rsidRPr="00C54380">
              <w:rPr>
                <w:rFonts w:ascii="Arial" w:hAnsi="Arial" w:cs="Arial"/>
                <w:color w:val="000000"/>
              </w:rPr>
              <w:t> </w:t>
            </w:r>
          </w:p>
        </w:tc>
      </w:tr>
      <w:tr w:rsidR="003324CD" w:rsidRPr="00C54380" w14:paraId="541580B2" w14:textId="77777777" w:rsidTr="003324CD">
        <w:trPr>
          <w:trHeight w:val="320"/>
          <w:jc w:val="center"/>
        </w:trPr>
        <w:tc>
          <w:tcPr>
            <w:tcW w:w="5200" w:type="dxa"/>
            <w:gridSpan w:val="4"/>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31BA532C" w14:textId="77777777" w:rsidR="003324CD" w:rsidRPr="00C54380" w:rsidRDefault="003324CD">
            <w:pPr>
              <w:jc w:val="center"/>
              <w:rPr>
                <w:rFonts w:ascii="Arial" w:hAnsi="Arial" w:cs="Arial"/>
                <w:color w:val="000000"/>
              </w:rPr>
            </w:pPr>
            <w:r w:rsidRPr="00C54380">
              <w:rPr>
                <w:rFonts w:ascii="Arial" w:hAnsi="Arial" w:cs="Arial"/>
                <w:color w:val="000000"/>
              </w:rPr>
              <w:t>Continuous Numerical Data</w:t>
            </w:r>
          </w:p>
        </w:tc>
      </w:tr>
      <w:tr w:rsidR="003324CD" w:rsidRPr="00C54380" w14:paraId="735F3C78"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D9D9D9" w:fill="FFFFFF"/>
            <w:noWrap/>
            <w:vAlign w:val="center"/>
            <w:hideMark/>
          </w:tcPr>
          <w:p w14:paraId="57F711F7"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064" w:type="dxa"/>
            <w:tcBorders>
              <w:top w:val="nil"/>
              <w:left w:val="nil"/>
              <w:bottom w:val="single" w:sz="4" w:space="0" w:color="auto"/>
              <w:right w:val="single" w:sz="4" w:space="0" w:color="auto"/>
            </w:tcBorders>
            <w:shd w:val="clear" w:color="D9D9D9" w:fill="FFFFFF"/>
            <w:noWrap/>
            <w:vAlign w:val="center"/>
            <w:hideMark/>
          </w:tcPr>
          <w:p w14:paraId="3C7920C0" w14:textId="77777777" w:rsidR="003324CD" w:rsidRPr="00C54380" w:rsidRDefault="003324CD">
            <w:pPr>
              <w:jc w:val="center"/>
              <w:rPr>
                <w:rFonts w:ascii="Arial" w:hAnsi="Arial" w:cs="Arial"/>
                <w:color w:val="000000"/>
              </w:rPr>
            </w:pPr>
            <w:r w:rsidRPr="00C54380">
              <w:rPr>
                <w:rFonts w:ascii="Arial" w:hAnsi="Arial" w:cs="Arial"/>
                <w:color w:val="000000"/>
              </w:rPr>
              <w:t>Min</w:t>
            </w:r>
          </w:p>
        </w:tc>
        <w:tc>
          <w:tcPr>
            <w:tcW w:w="1064" w:type="dxa"/>
            <w:tcBorders>
              <w:top w:val="nil"/>
              <w:left w:val="nil"/>
              <w:bottom w:val="single" w:sz="4" w:space="0" w:color="auto"/>
              <w:right w:val="single" w:sz="4" w:space="0" w:color="auto"/>
            </w:tcBorders>
            <w:shd w:val="clear" w:color="D9D9D9" w:fill="FFFFFF"/>
            <w:noWrap/>
            <w:vAlign w:val="center"/>
            <w:hideMark/>
          </w:tcPr>
          <w:p w14:paraId="0DEA2E6F" w14:textId="77777777" w:rsidR="003324CD" w:rsidRPr="00C54380" w:rsidRDefault="003324CD">
            <w:pPr>
              <w:jc w:val="center"/>
              <w:rPr>
                <w:rFonts w:ascii="Arial" w:hAnsi="Arial" w:cs="Arial"/>
                <w:color w:val="000000"/>
              </w:rPr>
            </w:pPr>
            <w:r w:rsidRPr="00C54380">
              <w:rPr>
                <w:rFonts w:ascii="Arial" w:hAnsi="Arial" w:cs="Arial"/>
                <w:color w:val="000000"/>
              </w:rPr>
              <w:t>Mean</w:t>
            </w:r>
          </w:p>
        </w:tc>
        <w:tc>
          <w:tcPr>
            <w:tcW w:w="848" w:type="dxa"/>
            <w:tcBorders>
              <w:top w:val="nil"/>
              <w:left w:val="nil"/>
              <w:bottom w:val="single" w:sz="4" w:space="0" w:color="auto"/>
              <w:right w:val="single" w:sz="4" w:space="0" w:color="auto"/>
            </w:tcBorders>
            <w:shd w:val="clear" w:color="D9D9D9" w:fill="FFFFFF"/>
            <w:noWrap/>
            <w:vAlign w:val="center"/>
            <w:hideMark/>
          </w:tcPr>
          <w:p w14:paraId="6C041324" w14:textId="77777777" w:rsidR="003324CD" w:rsidRPr="00C54380" w:rsidRDefault="003324CD">
            <w:pPr>
              <w:jc w:val="center"/>
              <w:rPr>
                <w:rFonts w:ascii="Arial" w:hAnsi="Arial" w:cs="Arial"/>
                <w:color w:val="000000"/>
              </w:rPr>
            </w:pPr>
            <w:r w:rsidRPr="00C54380">
              <w:rPr>
                <w:rFonts w:ascii="Arial" w:hAnsi="Arial" w:cs="Arial"/>
                <w:color w:val="000000"/>
              </w:rPr>
              <w:t>Max</w:t>
            </w:r>
          </w:p>
        </w:tc>
      </w:tr>
      <w:tr w:rsidR="003324CD" w:rsidRPr="00C54380" w14:paraId="208D9E9B"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000000" w:fill="D9D9D9"/>
            <w:noWrap/>
            <w:vAlign w:val="center"/>
            <w:hideMark/>
          </w:tcPr>
          <w:p w14:paraId="279FB31E" w14:textId="77777777" w:rsidR="003324CD" w:rsidRPr="00C54380" w:rsidRDefault="003324CD">
            <w:pPr>
              <w:jc w:val="center"/>
              <w:rPr>
                <w:rFonts w:ascii="Arial" w:hAnsi="Arial" w:cs="Arial"/>
                <w:color w:val="000000"/>
              </w:rPr>
            </w:pPr>
            <w:r w:rsidRPr="00C54380">
              <w:rPr>
                <w:rFonts w:ascii="Arial" w:hAnsi="Arial" w:cs="Arial"/>
                <w:color w:val="000000"/>
              </w:rPr>
              <w:t>Original Data</w:t>
            </w:r>
          </w:p>
        </w:tc>
        <w:tc>
          <w:tcPr>
            <w:tcW w:w="1064" w:type="dxa"/>
            <w:tcBorders>
              <w:top w:val="nil"/>
              <w:left w:val="nil"/>
              <w:bottom w:val="single" w:sz="4" w:space="0" w:color="auto"/>
              <w:right w:val="single" w:sz="4" w:space="0" w:color="auto"/>
            </w:tcBorders>
            <w:shd w:val="clear" w:color="000000" w:fill="D9D9D9"/>
            <w:noWrap/>
            <w:vAlign w:val="center"/>
            <w:hideMark/>
          </w:tcPr>
          <w:p w14:paraId="34A7528D" w14:textId="77777777" w:rsidR="003324CD" w:rsidRPr="00C54380" w:rsidRDefault="003324CD">
            <w:pPr>
              <w:jc w:val="center"/>
              <w:rPr>
                <w:rFonts w:ascii="Arial" w:hAnsi="Arial" w:cs="Arial"/>
                <w:color w:val="000000"/>
              </w:rPr>
            </w:pPr>
            <w:r w:rsidRPr="00C54380">
              <w:rPr>
                <w:rFonts w:ascii="Arial" w:hAnsi="Arial" w:cs="Arial"/>
                <w:color w:val="000000"/>
              </w:rPr>
              <w:t>61.85</w:t>
            </w:r>
          </w:p>
        </w:tc>
        <w:tc>
          <w:tcPr>
            <w:tcW w:w="1064" w:type="dxa"/>
            <w:tcBorders>
              <w:top w:val="nil"/>
              <w:left w:val="nil"/>
              <w:bottom w:val="single" w:sz="4" w:space="0" w:color="auto"/>
              <w:right w:val="single" w:sz="4" w:space="0" w:color="auto"/>
            </w:tcBorders>
            <w:shd w:val="clear" w:color="000000" w:fill="D9D9D9"/>
            <w:noWrap/>
            <w:vAlign w:val="center"/>
            <w:hideMark/>
          </w:tcPr>
          <w:p w14:paraId="1216BE19" w14:textId="77777777" w:rsidR="003324CD" w:rsidRPr="00C54380" w:rsidRDefault="003324CD">
            <w:pPr>
              <w:jc w:val="center"/>
              <w:rPr>
                <w:rFonts w:ascii="Arial" w:hAnsi="Arial" w:cs="Arial"/>
                <w:color w:val="000000"/>
              </w:rPr>
            </w:pPr>
            <w:r w:rsidRPr="00C54380">
              <w:rPr>
                <w:rFonts w:ascii="Arial" w:hAnsi="Arial" w:cs="Arial"/>
                <w:color w:val="000000"/>
              </w:rPr>
              <w:t>100</w:t>
            </w:r>
          </w:p>
        </w:tc>
        <w:tc>
          <w:tcPr>
            <w:tcW w:w="848" w:type="dxa"/>
            <w:tcBorders>
              <w:top w:val="nil"/>
              <w:left w:val="nil"/>
              <w:bottom w:val="single" w:sz="4" w:space="0" w:color="auto"/>
              <w:right w:val="single" w:sz="4" w:space="0" w:color="auto"/>
            </w:tcBorders>
            <w:shd w:val="clear" w:color="000000" w:fill="D9D9D9"/>
            <w:noWrap/>
            <w:vAlign w:val="center"/>
            <w:hideMark/>
          </w:tcPr>
          <w:p w14:paraId="0D877484" w14:textId="77777777" w:rsidR="003324CD" w:rsidRPr="00C54380" w:rsidRDefault="003324CD">
            <w:pPr>
              <w:jc w:val="center"/>
              <w:rPr>
                <w:rFonts w:ascii="Arial" w:hAnsi="Arial" w:cs="Arial"/>
                <w:color w:val="000000"/>
              </w:rPr>
            </w:pPr>
            <w:r w:rsidRPr="00C54380">
              <w:rPr>
                <w:rFonts w:ascii="Arial" w:hAnsi="Arial" w:cs="Arial"/>
                <w:color w:val="000000"/>
              </w:rPr>
              <w:t>140.9</w:t>
            </w:r>
          </w:p>
        </w:tc>
      </w:tr>
      <w:tr w:rsidR="003324CD" w:rsidRPr="00C54380" w14:paraId="2FEC75DF"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D9D9D9" w:fill="FFFFFF"/>
            <w:noWrap/>
            <w:vAlign w:val="center"/>
            <w:hideMark/>
          </w:tcPr>
          <w:p w14:paraId="740A720D" w14:textId="77777777" w:rsidR="003324CD" w:rsidRPr="00C54380" w:rsidRDefault="003324CD">
            <w:pPr>
              <w:jc w:val="center"/>
              <w:rPr>
                <w:rFonts w:ascii="Arial" w:hAnsi="Arial" w:cs="Arial"/>
                <w:color w:val="000000"/>
              </w:rPr>
            </w:pPr>
            <w:r w:rsidRPr="00C54380">
              <w:rPr>
                <w:rFonts w:ascii="Arial" w:hAnsi="Arial" w:cs="Arial"/>
                <w:color w:val="000000"/>
              </w:rPr>
              <w:t>Phenotypic Naïve</w:t>
            </w:r>
          </w:p>
        </w:tc>
        <w:tc>
          <w:tcPr>
            <w:tcW w:w="1064" w:type="dxa"/>
            <w:tcBorders>
              <w:top w:val="nil"/>
              <w:left w:val="nil"/>
              <w:bottom w:val="single" w:sz="4" w:space="0" w:color="auto"/>
              <w:right w:val="single" w:sz="4" w:space="0" w:color="auto"/>
            </w:tcBorders>
            <w:shd w:val="clear" w:color="D9D9D9" w:fill="FFFFFF"/>
            <w:noWrap/>
            <w:vAlign w:val="center"/>
            <w:hideMark/>
          </w:tcPr>
          <w:p w14:paraId="4FC66371" w14:textId="77777777" w:rsidR="003324CD" w:rsidRPr="00C54380" w:rsidRDefault="003324CD">
            <w:pPr>
              <w:jc w:val="center"/>
              <w:rPr>
                <w:rFonts w:ascii="Arial" w:hAnsi="Arial" w:cs="Arial"/>
                <w:color w:val="000000"/>
              </w:rPr>
            </w:pPr>
            <w:r w:rsidRPr="00C54380">
              <w:rPr>
                <w:rFonts w:ascii="Arial" w:hAnsi="Arial" w:cs="Arial"/>
                <w:color w:val="000000"/>
              </w:rPr>
              <w:t>61.85</w:t>
            </w:r>
          </w:p>
        </w:tc>
        <w:tc>
          <w:tcPr>
            <w:tcW w:w="1064" w:type="dxa"/>
            <w:tcBorders>
              <w:top w:val="nil"/>
              <w:left w:val="nil"/>
              <w:bottom w:val="single" w:sz="4" w:space="0" w:color="auto"/>
              <w:right w:val="single" w:sz="4" w:space="0" w:color="auto"/>
            </w:tcBorders>
            <w:shd w:val="clear" w:color="D9D9D9" w:fill="FFFFFF"/>
            <w:noWrap/>
            <w:vAlign w:val="center"/>
            <w:hideMark/>
          </w:tcPr>
          <w:p w14:paraId="08E1D686" w14:textId="77777777" w:rsidR="003324CD" w:rsidRPr="00C54380" w:rsidRDefault="003324CD">
            <w:pPr>
              <w:jc w:val="center"/>
              <w:rPr>
                <w:rFonts w:ascii="Arial" w:hAnsi="Arial" w:cs="Arial"/>
                <w:color w:val="000000"/>
              </w:rPr>
            </w:pPr>
            <w:r w:rsidRPr="00C54380">
              <w:rPr>
                <w:rFonts w:ascii="Arial" w:hAnsi="Arial" w:cs="Arial"/>
                <w:color w:val="000000"/>
              </w:rPr>
              <w:t>99.96</w:t>
            </w:r>
          </w:p>
        </w:tc>
        <w:tc>
          <w:tcPr>
            <w:tcW w:w="848" w:type="dxa"/>
            <w:tcBorders>
              <w:top w:val="nil"/>
              <w:left w:val="nil"/>
              <w:bottom w:val="single" w:sz="4" w:space="0" w:color="auto"/>
              <w:right w:val="single" w:sz="4" w:space="0" w:color="auto"/>
            </w:tcBorders>
            <w:shd w:val="clear" w:color="D9D9D9" w:fill="FFFFFF"/>
            <w:noWrap/>
            <w:vAlign w:val="center"/>
            <w:hideMark/>
          </w:tcPr>
          <w:p w14:paraId="5AEF7871" w14:textId="77777777" w:rsidR="003324CD" w:rsidRPr="00C54380" w:rsidRDefault="003324CD">
            <w:pPr>
              <w:jc w:val="center"/>
              <w:rPr>
                <w:rFonts w:ascii="Arial" w:hAnsi="Arial" w:cs="Arial"/>
                <w:color w:val="000000"/>
              </w:rPr>
            </w:pPr>
            <w:r w:rsidRPr="00C54380">
              <w:rPr>
                <w:rFonts w:ascii="Arial" w:hAnsi="Arial" w:cs="Arial"/>
                <w:color w:val="000000"/>
              </w:rPr>
              <w:t>140.9</w:t>
            </w:r>
          </w:p>
        </w:tc>
      </w:tr>
      <w:tr w:rsidR="003324CD" w:rsidRPr="00C54380" w14:paraId="412A45E3"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000000" w:fill="D9D9D9"/>
            <w:noWrap/>
            <w:vAlign w:val="center"/>
            <w:hideMark/>
          </w:tcPr>
          <w:p w14:paraId="1D72B84B" w14:textId="77777777" w:rsidR="003324CD" w:rsidRPr="00C54380" w:rsidRDefault="003324CD">
            <w:pPr>
              <w:jc w:val="center"/>
              <w:rPr>
                <w:rFonts w:ascii="Arial" w:hAnsi="Arial" w:cs="Arial"/>
                <w:color w:val="000000"/>
              </w:rPr>
            </w:pPr>
            <w:r w:rsidRPr="00C54380">
              <w:rPr>
                <w:rFonts w:ascii="Arial" w:hAnsi="Arial" w:cs="Arial"/>
                <w:color w:val="000000"/>
              </w:rPr>
              <w:t>Phenotypic Informed</w:t>
            </w:r>
          </w:p>
        </w:tc>
        <w:tc>
          <w:tcPr>
            <w:tcW w:w="1064" w:type="dxa"/>
            <w:tcBorders>
              <w:top w:val="nil"/>
              <w:left w:val="nil"/>
              <w:bottom w:val="single" w:sz="4" w:space="0" w:color="auto"/>
              <w:right w:val="single" w:sz="4" w:space="0" w:color="auto"/>
            </w:tcBorders>
            <w:shd w:val="clear" w:color="000000" w:fill="D9D9D9"/>
            <w:noWrap/>
            <w:vAlign w:val="center"/>
            <w:hideMark/>
          </w:tcPr>
          <w:p w14:paraId="5514C546" w14:textId="77777777" w:rsidR="003324CD" w:rsidRPr="00C54380" w:rsidRDefault="003324CD">
            <w:pPr>
              <w:jc w:val="center"/>
              <w:rPr>
                <w:rFonts w:ascii="Arial" w:hAnsi="Arial" w:cs="Arial"/>
                <w:color w:val="000000"/>
              </w:rPr>
            </w:pPr>
            <w:r w:rsidRPr="00C54380">
              <w:rPr>
                <w:rFonts w:ascii="Arial" w:hAnsi="Arial" w:cs="Arial"/>
                <w:color w:val="000000"/>
              </w:rPr>
              <w:t>63.07</w:t>
            </w:r>
          </w:p>
        </w:tc>
        <w:tc>
          <w:tcPr>
            <w:tcW w:w="1064" w:type="dxa"/>
            <w:tcBorders>
              <w:top w:val="nil"/>
              <w:left w:val="nil"/>
              <w:bottom w:val="single" w:sz="4" w:space="0" w:color="auto"/>
              <w:right w:val="single" w:sz="4" w:space="0" w:color="auto"/>
            </w:tcBorders>
            <w:shd w:val="clear" w:color="000000" w:fill="D9D9D9"/>
            <w:noWrap/>
            <w:vAlign w:val="center"/>
            <w:hideMark/>
          </w:tcPr>
          <w:p w14:paraId="18E0F8D5" w14:textId="77777777" w:rsidR="003324CD" w:rsidRPr="00C54380" w:rsidRDefault="003324CD">
            <w:pPr>
              <w:jc w:val="center"/>
              <w:rPr>
                <w:rFonts w:ascii="Arial" w:hAnsi="Arial" w:cs="Arial"/>
                <w:color w:val="000000"/>
              </w:rPr>
            </w:pPr>
            <w:r w:rsidRPr="00C54380">
              <w:rPr>
                <w:rFonts w:ascii="Arial" w:hAnsi="Arial" w:cs="Arial"/>
                <w:color w:val="000000"/>
              </w:rPr>
              <w:t>100.05</w:t>
            </w:r>
          </w:p>
        </w:tc>
        <w:tc>
          <w:tcPr>
            <w:tcW w:w="848" w:type="dxa"/>
            <w:tcBorders>
              <w:top w:val="nil"/>
              <w:left w:val="nil"/>
              <w:bottom w:val="single" w:sz="4" w:space="0" w:color="auto"/>
              <w:right w:val="single" w:sz="4" w:space="0" w:color="auto"/>
            </w:tcBorders>
            <w:shd w:val="clear" w:color="000000" w:fill="D9D9D9"/>
            <w:noWrap/>
            <w:vAlign w:val="center"/>
            <w:hideMark/>
          </w:tcPr>
          <w:p w14:paraId="09B6B429" w14:textId="77777777" w:rsidR="003324CD" w:rsidRPr="00C54380" w:rsidRDefault="003324CD">
            <w:pPr>
              <w:jc w:val="center"/>
              <w:rPr>
                <w:rFonts w:ascii="Arial" w:hAnsi="Arial" w:cs="Arial"/>
                <w:color w:val="000000"/>
              </w:rPr>
            </w:pPr>
            <w:r w:rsidRPr="00C54380">
              <w:rPr>
                <w:rFonts w:ascii="Arial" w:hAnsi="Arial" w:cs="Arial"/>
                <w:color w:val="000000"/>
              </w:rPr>
              <w:t>140.9</w:t>
            </w:r>
          </w:p>
        </w:tc>
      </w:tr>
    </w:tbl>
    <w:p w14:paraId="1942C813" w14:textId="77777777" w:rsidR="004558F5" w:rsidRPr="00C54380" w:rsidRDefault="004558F5">
      <w:pPr>
        <w:rPr>
          <w:rFonts w:ascii="Arial" w:hAnsi="Arial" w:cs="Arial"/>
        </w:rPr>
      </w:pPr>
    </w:p>
    <w:p w14:paraId="78EC5508" w14:textId="77777777" w:rsidR="004558F5" w:rsidRPr="00C54380" w:rsidRDefault="004558F5" w:rsidP="004558F5">
      <w:pPr>
        <w:rPr>
          <w:rFonts w:ascii="Arial" w:hAnsi="Arial" w:cs="Arial"/>
          <w:b/>
          <w:bCs/>
        </w:rPr>
      </w:pPr>
      <w:r w:rsidRPr="00C54380">
        <w:rPr>
          <w:rFonts w:ascii="Arial" w:hAnsi="Arial" w:cs="Arial"/>
          <w:b/>
          <w:bCs/>
        </w:rPr>
        <w:t>Supplementary Table S1. Simulation results demonstrating phenotype-specific retention improvements with KDPS across categorical and continuous traits.</w:t>
      </w:r>
    </w:p>
    <w:p w14:paraId="1D26D64E" w14:textId="4D03781D" w:rsidR="004558F5" w:rsidRPr="00C54380" w:rsidRDefault="004558F5" w:rsidP="004558F5">
      <w:pPr>
        <w:rPr>
          <w:rFonts w:ascii="Arial" w:hAnsi="Arial" w:cs="Arial"/>
        </w:rPr>
      </w:pPr>
      <w:r w:rsidRPr="00C54380">
        <w:rPr>
          <w:rFonts w:ascii="Arial" w:hAnsi="Arial" w:cs="Arial"/>
        </w:rPr>
        <w:t>This table summarizes the outcomes of simulation-based evaluations comparing phenotype-naïve versus phenotype-informed kinship decoupling using KDPS. The top panel presents results for a three-level categorical phenotype (Disease 1, Disease 2, and Healthy). In this setting, phenotype-aware pruning using KDPS retained ~79% more subjects with Disease 1 and ~56% more with Disease 2 compared to the phenotype-naïve approach, demonstrating KDPS’s capacity to prioritize and preserve individuals with traits of interest. The bottom panel presents results for a continuous quantitative phenotype. When prioritizing individuals with higher trait values, KDPS increased the minimum retained value by 2% and the mean by 0.09% relative to phenotype-naïve pruning. These results confirm KDPS’s flexibility and effectiveness in supporting both categorical and continuous phenotypic prioritization.</w:t>
      </w:r>
    </w:p>
    <w:p w14:paraId="0238AB5A" w14:textId="0F35971E" w:rsidR="00DF7CDC" w:rsidRPr="00C54380" w:rsidRDefault="004558F5" w:rsidP="006A5B1E">
      <w:pPr>
        <w:rPr>
          <w:rFonts w:ascii="Arial" w:hAnsi="Arial" w:cs="Arial"/>
        </w:rPr>
      </w:pPr>
      <w:r w:rsidRPr="00C54380">
        <w:rPr>
          <w:rFonts w:ascii="Arial" w:hAnsi="Arial" w:cs="Arial"/>
        </w:rPr>
        <w:br w:type="page"/>
      </w:r>
    </w:p>
    <w:tbl>
      <w:tblPr>
        <w:tblW w:w="8901" w:type="dxa"/>
        <w:tblLook w:val="04A0" w:firstRow="1" w:lastRow="0" w:firstColumn="1" w:lastColumn="0" w:noHBand="0" w:noVBand="1"/>
      </w:tblPr>
      <w:tblGrid>
        <w:gridCol w:w="1943"/>
        <w:gridCol w:w="697"/>
        <w:gridCol w:w="884"/>
        <w:gridCol w:w="697"/>
        <w:gridCol w:w="400"/>
        <w:gridCol w:w="2095"/>
        <w:gridCol w:w="729"/>
        <w:gridCol w:w="727"/>
        <w:gridCol w:w="729"/>
      </w:tblGrid>
      <w:tr w:rsidR="00430B25" w:rsidRPr="00C54380" w14:paraId="160B1B04" w14:textId="77777777" w:rsidTr="002F6D44">
        <w:trPr>
          <w:trHeight w:val="320"/>
        </w:trPr>
        <w:tc>
          <w:tcPr>
            <w:tcW w:w="4221" w:type="dxa"/>
            <w:gridSpan w:val="4"/>
            <w:tcBorders>
              <w:top w:val="single" w:sz="4" w:space="0" w:color="auto"/>
              <w:left w:val="single" w:sz="4" w:space="0" w:color="auto"/>
              <w:bottom w:val="single" w:sz="4" w:space="0" w:color="auto"/>
              <w:right w:val="single" w:sz="4" w:space="0" w:color="auto"/>
            </w:tcBorders>
            <w:noWrap/>
            <w:vAlign w:val="bottom"/>
            <w:hideMark/>
          </w:tcPr>
          <w:p w14:paraId="2A662385" w14:textId="77777777" w:rsidR="00430B25" w:rsidRPr="00C54380" w:rsidRDefault="00430B25">
            <w:pPr>
              <w:jc w:val="center"/>
              <w:rPr>
                <w:rFonts w:ascii="Arial" w:hAnsi="Arial" w:cs="Arial"/>
                <w:color w:val="000000"/>
              </w:rPr>
            </w:pPr>
            <w:r w:rsidRPr="00C54380">
              <w:rPr>
                <w:rFonts w:ascii="Arial" w:hAnsi="Arial" w:cs="Arial"/>
                <w:color w:val="000000"/>
              </w:rPr>
              <w:lastRenderedPageBreak/>
              <w:t>Original Data</w:t>
            </w:r>
          </w:p>
        </w:tc>
        <w:tc>
          <w:tcPr>
            <w:tcW w:w="400" w:type="dxa"/>
            <w:vMerge w:val="restart"/>
            <w:tcBorders>
              <w:top w:val="single" w:sz="4" w:space="0" w:color="auto"/>
              <w:left w:val="single" w:sz="4" w:space="0" w:color="auto"/>
              <w:right w:val="nil"/>
            </w:tcBorders>
            <w:noWrap/>
            <w:vAlign w:val="bottom"/>
            <w:hideMark/>
          </w:tcPr>
          <w:p w14:paraId="2B6D787D"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4280" w:type="dxa"/>
            <w:gridSpan w:val="4"/>
            <w:vMerge w:val="restart"/>
            <w:tcBorders>
              <w:top w:val="single" w:sz="4" w:space="0" w:color="auto"/>
              <w:left w:val="nil"/>
              <w:right w:val="single" w:sz="4" w:space="0" w:color="auto"/>
            </w:tcBorders>
            <w:noWrap/>
            <w:vAlign w:val="bottom"/>
            <w:hideMark/>
          </w:tcPr>
          <w:p w14:paraId="21B41EB7" w14:textId="77777777" w:rsidR="00430B25" w:rsidRPr="00C54380" w:rsidRDefault="00430B25">
            <w:pPr>
              <w:jc w:val="center"/>
              <w:rPr>
                <w:rFonts w:ascii="Arial" w:hAnsi="Arial" w:cs="Arial"/>
                <w:color w:val="000000"/>
              </w:rPr>
            </w:pPr>
            <w:r w:rsidRPr="00C54380">
              <w:rPr>
                <w:rFonts w:ascii="Arial" w:hAnsi="Arial" w:cs="Arial"/>
                <w:color w:val="000000"/>
              </w:rPr>
              <w:t> </w:t>
            </w:r>
          </w:p>
        </w:tc>
      </w:tr>
      <w:tr w:rsidR="00430B25" w:rsidRPr="00C54380" w14:paraId="17B5D589" w14:textId="77777777" w:rsidTr="002F6D44">
        <w:trPr>
          <w:trHeight w:val="320"/>
        </w:trPr>
        <w:tc>
          <w:tcPr>
            <w:tcW w:w="2640"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43181556"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1581" w:type="dxa"/>
            <w:gridSpan w:val="2"/>
            <w:tcBorders>
              <w:top w:val="single" w:sz="4" w:space="0" w:color="auto"/>
              <w:left w:val="nil"/>
              <w:bottom w:val="single" w:sz="4" w:space="0" w:color="auto"/>
              <w:right w:val="single" w:sz="4" w:space="0" w:color="auto"/>
            </w:tcBorders>
            <w:noWrap/>
            <w:vAlign w:val="center"/>
            <w:hideMark/>
          </w:tcPr>
          <w:p w14:paraId="0DF75684" w14:textId="77777777" w:rsidR="00430B25" w:rsidRPr="00C54380" w:rsidRDefault="00430B25">
            <w:pPr>
              <w:jc w:val="center"/>
              <w:rPr>
                <w:rFonts w:ascii="Arial" w:hAnsi="Arial" w:cs="Arial"/>
                <w:color w:val="000000"/>
              </w:rPr>
            </w:pPr>
            <w:r w:rsidRPr="00C54380">
              <w:rPr>
                <w:rFonts w:ascii="Arial" w:hAnsi="Arial" w:cs="Arial"/>
                <w:color w:val="000000"/>
              </w:rPr>
              <w:t>Condition 2</w:t>
            </w:r>
          </w:p>
        </w:tc>
        <w:tc>
          <w:tcPr>
            <w:tcW w:w="400" w:type="dxa"/>
            <w:vMerge/>
            <w:tcBorders>
              <w:left w:val="single" w:sz="4" w:space="0" w:color="auto"/>
              <w:right w:val="nil"/>
            </w:tcBorders>
            <w:vAlign w:val="center"/>
            <w:hideMark/>
          </w:tcPr>
          <w:p w14:paraId="64BECA5C" w14:textId="77777777" w:rsidR="00430B25" w:rsidRPr="00C54380" w:rsidRDefault="00430B25">
            <w:pPr>
              <w:rPr>
                <w:rFonts w:ascii="Arial" w:hAnsi="Arial" w:cs="Arial"/>
                <w:color w:val="000000"/>
              </w:rPr>
            </w:pPr>
          </w:p>
        </w:tc>
        <w:tc>
          <w:tcPr>
            <w:tcW w:w="4280" w:type="dxa"/>
            <w:gridSpan w:val="4"/>
            <w:vMerge/>
            <w:tcBorders>
              <w:left w:val="nil"/>
              <w:right w:val="single" w:sz="4" w:space="0" w:color="auto"/>
            </w:tcBorders>
            <w:vAlign w:val="center"/>
            <w:hideMark/>
          </w:tcPr>
          <w:p w14:paraId="06662569" w14:textId="77777777" w:rsidR="00430B25" w:rsidRPr="00C54380" w:rsidRDefault="00430B25">
            <w:pPr>
              <w:rPr>
                <w:rFonts w:ascii="Arial" w:hAnsi="Arial" w:cs="Arial"/>
                <w:color w:val="000000"/>
              </w:rPr>
            </w:pPr>
          </w:p>
        </w:tc>
      </w:tr>
      <w:tr w:rsidR="00430B25" w:rsidRPr="00C54380" w14:paraId="01B310EB" w14:textId="77777777" w:rsidTr="002F6D44">
        <w:trPr>
          <w:trHeight w:val="320"/>
        </w:trPr>
        <w:tc>
          <w:tcPr>
            <w:tcW w:w="2640" w:type="dxa"/>
            <w:gridSpan w:val="2"/>
            <w:vMerge/>
            <w:tcBorders>
              <w:top w:val="single" w:sz="4" w:space="0" w:color="auto"/>
              <w:left w:val="single" w:sz="4" w:space="0" w:color="auto"/>
              <w:bottom w:val="single" w:sz="4" w:space="0" w:color="auto"/>
              <w:right w:val="single" w:sz="4" w:space="0" w:color="auto"/>
            </w:tcBorders>
            <w:vAlign w:val="center"/>
            <w:hideMark/>
          </w:tcPr>
          <w:p w14:paraId="35CD9893" w14:textId="77777777" w:rsidR="00430B25" w:rsidRPr="00C54380" w:rsidRDefault="00430B25">
            <w:pPr>
              <w:rPr>
                <w:rFonts w:ascii="Arial" w:hAnsi="Arial" w:cs="Arial"/>
                <w:color w:val="000000"/>
              </w:rPr>
            </w:pPr>
          </w:p>
        </w:tc>
        <w:tc>
          <w:tcPr>
            <w:tcW w:w="884" w:type="dxa"/>
            <w:tcBorders>
              <w:top w:val="nil"/>
              <w:left w:val="nil"/>
              <w:bottom w:val="single" w:sz="4" w:space="0" w:color="auto"/>
              <w:right w:val="single" w:sz="4" w:space="0" w:color="auto"/>
            </w:tcBorders>
            <w:noWrap/>
            <w:vAlign w:val="center"/>
            <w:hideMark/>
          </w:tcPr>
          <w:p w14:paraId="2B6314E6"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697" w:type="dxa"/>
            <w:tcBorders>
              <w:top w:val="nil"/>
              <w:left w:val="nil"/>
              <w:bottom w:val="single" w:sz="4" w:space="0" w:color="auto"/>
              <w:right w:val="single" w:sz="4" w:space="0" w:color="auto"/>
            </w:tcBorders>
            <w:noWrap/>
            <w:vAlign w:val="center"/>
            <w:hideMark/>
          </w:tcPr>
          <w:p w14:paraId="132578B3"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400" w:type="dxa"/>
            <w:vMerge/>
            <w:tcBorders>
              <w:left w:val="single" w:sz="4" w:space="0" w:color="auto"/>
              <w:right w:val="nil"/>
            </w:tcBorders>
            <w:vAlign w:val="center"/>
            <w:hideMark/>
          </w:tcPr>
          <w:p w14:paraId="1F9426E6" w14:textId="77777777" w:rsidR="00430B25" w:rsidRPr="00C54380" w:rsidRDefault="00430B25">
            <w:pPr>
              <w:rPr>
                <w:rFonts w:ascii="Arial" w:hAnsi="Arial" w:cs="Arial"/>
                <w:color w:val="000000"/>
              </w:rPr>
            </w:pPr>
          </w:p>
        </w:tc>
        <w:tc>
          <w:tcPr>
            <w:tcW w:w="4280" w:type="dxa"/>
            <w:gridSpan w:val="4"/>
            <w:vMerge/>
            <w:tcBorders>
              <w:left w:val="nil"/>
              <w:right w:val="single" w:sz="4" w:space="0" w:color="auto"/>
            </w:tcBorders>
            <w:vAlign w:val="center"/>
            <w:hideMark/>
          </w:tcPr>
          <w:p w14:paraId="11A4FE0E" w14:textId="77777777" w:rsidR="00430B25" w:rsidRPr="00C54380" w:rsidRDefault="00430B25">
            <w:pPr>
              <w:rPr>
                <w:rFonts w:ascii="Arial" w:hAnsi="Arial" w:cs="Arial"/>
                <w:color w:val="000000"/>
              </w:rPr>
            </w:pPr>
          </w:p>
        </w:tc>
      </w:tr>
      <w:tr w:rsidR="00430B25" w:rsidRPr="00C54380" w14:paraId="17E48D32" w14:textId="77777777" w:rsidTr="002F6D44">
        <w:trPr>
          <w:trHeight w:val="320"/>
        </w:trPr>
        <w:tc>
          <w:tcPr>
            <w:tcW w:w="1943" w:type="dxa"/>
            <w:vMerge w:val="restart"/>
            <w:tcBorders>
              <w:top w:val="nil"/>
              <w:left w:val="single" w:sz="4" w:space="0" w:color="auto"/>
              <w:bottom w:val="single" w:sz="4" w:space="0" w:color="auto"/>
              <w:right w:val="single" w:sz="4" w:space="0" w:color="auto"/>
            </w:tcBorders>
            <w:noWrap/>
            <w:vAlign w:val="center"/>
            <w:hideMark/>
          </w:tcPr>
          <w:p w14:paraId="4D9CB2D4" w14:textId="77777777" w:rsidR="00430B25" w:rsidRPr="00C54380" w:rsidRDefault="00430B25">
            <w:pPr>
              <w:jc w:val="center"/>
              <w:rPr>
                <w:rFonts w:ascii="Arial" w:hAnsi="Arial" w:cs="Arial"/>
                <w:color w:val="000000"/>
              </w:rPr>
            </w:pPr>
            <w:r w:rsidRPr="00C54380">
              <w:rPr>
                <w:rFonts w:ascii="Arial" w:hAnsi="Arial" w:cs="Arial"/>
                <w:color w:val="000000"/>
              </w:rPr>
              <w:t>Condition 1</w:t>
            </w:r>
          </w:p>
        </w:tc>
        <w:tc>
          <w:tcPr>
            <w:tcW w:w="697" w:type="dxa"/>
            <w:tcBorders>
              <w:top w:val="nil"/>
              <w:left w:val="nil"/>
              <w:bottom w:val="single" w:sz="4" w:space="0" w:color="auto"/>
              <w:right w:val="single" w:sz="4" w:space="0" w:color="auto"/>
            </w:tcBorders>
            <w:noWrap/>
            <w:vAlign w:val="center"/>
            <w:hideMark/>
          </w:tcPr>
          <w:p w14:paraId="0F855659"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884" w:type="dxa"/>
            <w:tcBorders>
              <w:top w:val="nil"/>
              <w:left w:val="nil"/>
              <w:bottom w:val="single" w:sz="4" w:space="0" w:color="auto"/>
              <w:right w:val="single" w:sz="4" w:space="0" w:color="auto"/>
            </w:tcBorders>
            <w:noWrap/>
            <w:vAlign w:val="center"/>
            <w:hideMark/>
          </w:tcPr>
          <w:p w14:paraId="094E4AF5" w14:textId="77777777" w:rsidR="00430B25" w:rsidRPr="00C54380" w:rsidRDefault="00430B25">
            <w:pPr>
              <w:jc w:val="center"/>
              <w:rPr>
                <w:rFonts w:ascii="Arial" w:hAnsi="Arial" w:cs="Arial"/>
                <w:color w:val="000000"/>
              </w:rPr>
            </w:pPr>
            <w:r w:rsidRPr="00C54380">
              <w:rPr>
                <w:rFonts w:ascii="Arial" w:hAnsi="Arial" w:cs="Arial"/>
                <w:color w:val="000000"/>
              </w:rPr>
              <w:t>1149</w:t>
            </w:r>
          </w:p>
        </w:tc>
        <w:tc>
          <w:tcPr>
            <w:tcW w:w="697" w:type="dxa"/>
            <w:tcBorders>
              <w:top w:val="nil"/>
              <w:left w:val="nil"/>
              <w:bottom w:val="single" w:sz="4" w:space="0" w:color="auto"/>
              <w:right w:val="single" w:sz="4" w:space="0" w:color="auto"/>
            </w:tcBorders>
            <w:shd w:val="clear" w:color="000000" w:fill="D9D9D9"/>
            <w:noWrap/>
            <w:vAlign w:val="center"/>
            <w:hideMark/>
          </w:tcPr>
          <w:p w14:paraId="1B9E5C71" w14:textId="77777777" w:rsidR="00430B25" w:rsidRPr="00C54380" w:rsidRDefault="00430B25">
            <w:pPr>
              <w:jc w:val="center"/>
              <w:rPr>
                <w:rFonts w:ascii="Arial" w:hAnsi="Arial" w:cs="Arial"/>
                <w:color w:val="000000"/>
              </w:rPr>
            </w:pPr>
            <w:r w:rsidRPr="00C54380">
              <w:rPr>
                <w:rFonts w:ascii="Arial" w:hAnsi="Arial" w:cs="Arial"/>
                <w:color w:val="000000"/>
              </w:rPr>
              <w:t>305</w:t>
            </w:r>
          </w:p>
        </w:tc>
        <w:tc>
          <w:tcPr>
            <w:tcW w:w="400" w:type="dxa"/>
            <w:vMerge/>
            <w:tcBorders>
              <w:left w:val="single" w:sz="4" w:space="0" w:color="auto"/>
              <w:right w:val="nil"/>
            </w:tcBorders>
            <w:vAlign w:val="center"/>
            <w:hideMark/>
          </w:tcPr>
          <w:p w14:paraId="254D20D0" w14:textId="77777777" w:rsidR="00430B25" w:rsidRPr="00C54380" w:rsidRDefault="00430B25">
            <w:pPr>
              <w:rPr>
                <w:rFonts w:ascii="Arial" w:hAnsi="Arial" w:cs="Arial"/>
                <w:color w:val="000000"/>
              </w:rPr>
            </w:pPr>
          </w:p>
        </w:tc>
        <w:tc>
          <w:tcPr>
            <w:tcW w:w="4280" w:type="dxa"/>
            <w:gridSpan w:val="4"/>
            <w:vMerge/>
            <w:tcBorders>
              <w:left w:val="nil"/>
              <w:right w:val="single" w:sz="4" w:space="0" w:color="auto"/>
            </w:tcBorders>
            <w:vAlign w:val="center"/>
            <w:hideMark/>
          </w:tcPr>
          <w:p w14:paraId="1AF08329" w14:textId="77777777" w:rsidR="00430B25" w:rsidRPr="00C54380" w:rsidRDefault="00430B25">
            <w:pPr>
              <w:rPr>
                <w:rFonts w:ascii="Arial" w:hAnsi="Arial" w:cs="Arial"/>
                <w:color w:val="000000"/>
              </w:rPr>
            </w:pPr>
          </w:p>
        </w:tc>
      </w:tr>
      <w:tr w:rsidR="00430B25" w:rsidRPr="00C54380" w14:paraId="66EA7898" w14:textId="77777777" w:rsidTr="002F6D44">
        <w:trPr>
          <w:trHeight w:val="320"/>
        </w:trPr>
        <w:tc>
          <w:tcPr>
            <w:tcW w:w="1943" w:type="dxa"/>
            <w:vMerge/>
            <w:tcBorders>
              <w:top w:val="nil"/>
              <w:left w:val="single" w:sz="4" w:space="0" w:color="auto"/>
              <w:bottom w:val="single" w:sz="4" w:space="0" w:color="auto"/>
              <w:right w:val="single" w:sz="4" w:space="0" w:color="auto"/>
            </w:tcBorders>
            <w:vAlign w:val="center"/>
            <w:hideMark/>
          </w:tcPr>
          <w:p w14:paraId="36096DB6" w14:textId="77777777" w:rsidR="00430B25" w:rsidRPr="00C54380" w:rsidRDefault="00430B25">
            <w:pPr>
              <w:rPr>
                <w:rFonts w:ascii="Arial" w:hAnsi="Arial" w:cs="Arial"/>
                <w:color w:val="000000"/>
              </w:rPr>
            </w:pPr>
          </w:p>
        </w:tc>
        <w:tc>
          <w:tcPr>
            <w:tcW w:w="697" w:type="dxa"/>
            <w:tcBorders>
              <w:top w:val="nil"/>
              <w:left w:val="nil"/>
              <w:bottom w:val="single" w:sz="4" w:space="0" w:color="auto"/>
              <w:right w:val="single" w:sz="4" w:space="0" w:color="auto"/>
            </w:tcBorders>
            <w:noWrap/>
            <w:vAlign w:val="center"/>
            <w:hideMark/>
          </w:tcPr>
          <w:p w14:paraId="22C2C1F3"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884" w:type="dxa"/>
            <w:tcBorders>
              <w:top w:val="nil"/>
              <w:left w:val="nil"/>
              <w:bottom w:val="single" w:sz="4" w:space="0" w:color="auto"/>
              <w:right w:val="single" w:sz="4" w:space="0" w:color="auto"/>
            </w:tcBorders>
            <w:shd w:val="clear" w:color="000000" w:fill="D9D9D9"/>
            <w:noWrap/>
            <w:vAlign w:val="center"/>
            <w:hideMark/>
          </w:tcPr>
          <w:p w14:paraId="24975129" w14:textId="77777777" w:rsidR="00430B25" w:rsidRPr="00C54380" w:rsidRDefault="00430B25">
            <w:pPr>
              <w:jc w:val="center"/>
              <w:rPr>
                <w:rFonts w:ascii="Arial" w:hAnsi="Arial" w:cs="Arial"/>
                <w:color w:val="000000"/>
              </w:rPr>
            </w:pPr>
            <w:r w:rsidRPr="00C54380">
              <w:rPr>
                <w:rFonts w:ascii="Arial" w:hAnsi="Arial" w:cs="Arial"/>
                <w:color w:val="000000"/>
              </w:rPr>
              <w:t>260</w:t>
            </w:r>
          </w:p>
        </w:tc>
        <w:tc>
          <w:tcPr>
            <w:tcW w:w="697" w:type="dxa"/>
            <w:tcBorders>
              <w:top w:val="nil"/>
              <w:left w:val="nil"/>
              <w:bottom w:val="single" w:sz="4" w:space="0" w:color="auto"/>
              <w:right w:val="single" w:sz="4" w:space="0" w:color="auto"/>
            </w:tcBorders>
            <w:shd w:val="clear" w:color="000000" w:fill="BFBFBF"/>
            <w:noWrap/>
            <w:vAlign w:val="center"/>
            <w:hideMark/>
          </w:tcPr>
          <w:p w14:paraId="5C11491E" w14:textId="77777777" w:rsidR="00430B25" w:rsidRPr="00C54380" w:rsidRDefault="00430B25">
            <w:pPr>
              <w:jc w:val="center"/>
              <w:rPr>
                <w:rFonts w:ascii="Arial" w:hAnsi="Arial" w:cs="Arial"/>
                <w:color w:val="000000"/>
              </w:rPr>
            </w:pPr>
            <w:r w:rsidRPr="00C54380">
              <w:rPr>
                <w:rFonts w:ascii="Arial" w:hAnsi="Arial" w:cs="Arial"/>
                <w:color w:val="000000"/>
              </w:rPr>
              <w:t>78</w:t>
            </w:r>
          </w:p>
        </w:tc>
        <w:tc>
          <w:tcPr>
            <w:tcW w:w="400" w:type="dxa"/>
            <w:vMerge/>
            <w:tcBorders>
              <w:left w:val="single" w:sz="4" w:space="0" w:color="auto"/>
              <w:right w:val="nil"/>
            </w:tcBorders>
            <w:vAlign w:val="center"/>
            <w:hideMark/>
          </w:tcPr>
          <w:p w14:paraId="1E2ED8B8" w14:textId="77777777" w:rsidR="00430B25" w:rsidRPr="00C54380" w:rsidRDefault="00430B25">
            <w:pPr>
              <w:rPr>
                <w:rFonts w:ascii="Arial" w:hAnsi="Arial" w:cs="Arial"/>
                <w:color w:val="000000"/>
              </w:rPr>
            </w:pPr>
          </w:p>
        </w:tc>
        <w:tc>
          <w:tcPr>
            <w:tcW w:w="4280" w:type="dxa"/>
            <w:gridSpan w:val="4"/>
            <w:vMerge/>
            <w:tcBorders>
              <w:left w:val="nil"/>
              <w:right w:val="single" w:sz="4" w:space="0" w:color="auto"/>
            </w:tcBorders>
            <w:vAlign w:val="center"/>
            <w:hideMark/>
          </w:tcPr>
          <w:p w14:paraId="063CD600" w14:textId="77777777" w:rsidR="00430B25" w:rsidRPr="00C54380" w:rsidRDefault="00430B25">
            <w:pPr>
              <w:rPr>
                <w:rFonts w:ascii="Arial" w:hAnsi="Arial" w:cs="Arial"/>
                <w:color w:val="000000"/>
              </w:rPr>
            </w:pPr>
          </w:p>
        </w:tc>
      </w:tr>
      <w:tr w:rsidR="00430B25" w:rsidRPr="00C54380" w14:paraId="6040F524" w14:textId="77777777" w:rsidTr="00430B25">
        <w:trPr>
          <w:trHeight w:val="320"/>
        </w:trPr>
        <w:tc>
          <w:tcPr>
            <w:tcW w:w="4221" w:type="dxa"/>
            <w:gridSpan w:val="4"/>
            <w:tcBorders>
              <w:top w:val="single" w:sz="4" w:space="0" w:color="auto"/>
              <w:left w:val="single" w:sz="4" w:space="0" w:color="auto"/>
              <w:bottom w:val="single" w:sz="4" w:space="0" w:color="auto"/>
            </w:tcBorders>
            <w:noWrap/>
            <w:vAlign w:val="center"/>
          </w:tcPr>
          <w:p w14:paraId="6C19F52A" w14:textId="77777777" w:rsidR="00430B25" w:rsidRPr="00C54380" w:rsidRDefault="00430B25">
            <w:pPr>
              <w:rPr>
                <w:rFonts w:ascii="Arial" w:hAnsi="Arial" w:cs="Arial"/>
                <w:color w:val="000000"/>
              </w:rPr>
            </w:pPr>
          </w:p>
        </w:tc>
        <w:tc>
          <w:tcPr>
            <w:tcW w:w="400" w:type="dxa"/>
            <w:vMerge/>
            <w:tcBorders>
              <w:left w:val="nil"/>
            </w:tcBorders>
            <w:vAlign w:val="center"/>
          </w:tcPr>
          <w:p w14:paraId="3ADF4B43" w14:textId="77777777" w:rsidR="00430B25" w:rsidRPr="00C54380" w:rsidRDefault="00430B25">
            <w:pPr>
              <w:rPr>
                <w:rFonts w:ascii="Arial" w:hAnsi="Arial" w:cs="Arial"/>
                <w:color w:val="000000"/>
              </w:rPr>
            </w:pPr>
          </w:p>
        </w:tc>
        <w:tc>
          <w:tcPr>
            <w:tcW w:w="4280" w:type="dxa"/>
            <w:gridSpan w:val="4"/>
            <w:vMerge/>
            <w:tcBorders>
              <w:left w:val="nil"/>
              <w:bottom w:val="single" w:sz="4" w:space="0" w:color="auto"/>
              <w:right w:val="single" w:sz="4" w:space="0" w:color="auto"/>
            </w:tcBorders>
            <w:noWrap/>
            <w:vAlign w:val="center"/>
          </w:tcPr>
          <w:p w14:paraId="23571EAF" w14:textId="77777777" w:rsidR="00430B25" w:rsidRPr="00C54380" w:rsidRDefault="00430B25">
            <w:pPr>
              <w:rPr>
                <w:rFonts w:ascii="Arial" w:hAnsi="Arial" w:cs="Arial"/>
                <w:color w:val="000000"/>
              </w:rPr>
            </w:pPr>
          </w:p>
        </w:tc>
      </w:tr>
      <w:tr w:rsidR="00430B25" w:rsidRPr="00C54380" w14:paraId="4B52F55B" w14:textId="77777777" w:rsidTr="00430B25">
        <w:trPr>
          <w:trHeight w:val="320"/>
        </w:trPr>
        <w:tc>
          <w:tcPr>
            <w:tcW w:w="4221" w:type="dxa"/>
            <w:gridSpan w:val="4"/>
            <w:tcBorders>
              <w:top w:val="single" w:sz="4" w:space="0" w:color="auto"/>
              <w:left w:val="single" w:sz="4" w:space="0" w:color="auto"/>
              <w:bottom w:val="single" w:sz="4" w:space="0" w:color="auto"/>
              <w:right w:val="single" w:sz="4" w:space="0" w:color="auto"/>
            </w:tcBorders>
            <w:noWrap/>
            <w:vAlign w:val="center"/>
            <w:hideMark/>
          </w:tcPr>
          <w:p w14:paraId="4C213AB5" w14:textId="3476F7A2" w:rsidR="00430B25" w:rsidRPr="00C54380" w:rsidRDefault="00430B25">
            <w:pPr>
              <w:rPr>
                <w:rFonts w:ascii="Arial" w:hAnsi="Arial" w:cs="Arial"/>
                <w:color w:val="000000"/>
              </w:rPr>
            </w:pPr>
            <w:r>
              <w:rPr>
                <w:rFonts w:ascii="Arial" w:hAnsi="Arial" w:cs="Arial"/>
                <w:color w:val="000000"/>
              </w:rPr>
              <w:t>Equal weight prioritization</w:t>
            </w:r>
          </w:p>
        </w:tc>
        <w:tc>
          <w:tcPr>
            <w:tcW w:w="400" w:type="dxa"/>
            <w:vMerge/>
            <w:tcBorders>
              <w:left w:val="single" w:sz="4" w:space="0" w:color="auto"/>
            </w:tcBorders>
            <w:vAlign w:val="center"/>
            <w:hideMark/>
          </w:tcPr>
          <w:p w14:paraId="31D60347" w14:textId="77777777" w:rsidR="00430B25" w:rsidRPr="00C54380" w:rsidRDefault="00430B25">
            <w:pPr>
              <w:rPr>
                <w:rFonts w:ascii="Arial" w:hAnsi="Arial" w:cs="Arial"/>
                <w:color w:val="000000"/>
              </w:rPr>
            </w:pPr>
          </w:p>
        </w:tc>
        <w:tc>
          <w:tcPr>
            <w:tcW w:w="4280" w:type="dxa"/>
            <w:gridSpan w:val="4"/>
            <w:tcBorders>
              <w:top w:val="single" w:sz="4" w:space="0" w:color="auto"/>
              <w:left w:val="nil"/>
              <w:bottom w:val="single" w:sz="4" w:space="0" w:color="auto"/>
              <w:right w:val="single" w:sz="4" w:space="0" w:color="auto"/>
            </w:tcBorders>
            <w:noWrap/>
            <w:vAlign w:val="center"/>
            <w:hideMark/>
          </w:tcPr>
          <w:p w14:paraId="7A48863E" w14:textId="77777777" w:rsidR="00430B25" w:rsidRPr="00C54380" w:rsidRDefault="00430B25">
            <w:pPr>
              <w:rPr>
                <w:rFonts w:ascii="Arial" w:hAnsi="Arial" w:cs="Arial"/>
                <w:color w:val="000000"/>
              </w:rPr>
            </w:pPr>
            <w:r w:rsidRPr="00C54380">
              <w:rPr>
                <w:rFonts w:ascii="Arial" w:hAnsi="Arial" w:cs="Arial"/>
                <w:color w:val="000000"/>
              </w:rPr>
              <w:t>Prioritize based on condition 2</w:t>
            </w:r>
          </w:p>
        </w:tc>
      </w:tr>
      <w:tr w:rsidR="00430B25" w:rsidRPr="00C54380" w14:paraId="3F00AB76" w14:textId="77777777" w:rsidTr="00430B25">
        <w:trPr>
          <w:trHeight w:val="320"/>
        </w:trPr>
        <w:tc>
          <w:tcPr>
            <w:tcW w:w="2640"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489B6F10"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1581" w:type="dxa"/>
            <w:gridSpan w:val="2"/>
            <w:tcBorders>
              <w:top w:val="single" w:sz="4" w:space="0" w:color="auto"/>
              <w:left w:val="nil"/>
              <w:bottom w:val="single" w:sz="4" w:space="0" w:color="auto"/>
              <w:right w:val="single" w:sz="4" w:space="0" w:color="auto"/>
            </w:tcBorders>
            <w:noWrap/>
            <w:vAlign w:val="center"/>
            <w:hideMark/>
          </w:tcPr>
          <w:p w14:paraId="0E008BD6" w14:textId="77777777" w:rsidR="00430B25" w:rsidRPr="00C54380" w:rsidRDefault="00430B25">
            <w:pPr>
              <w:jc w:val="center"/>
              <w:rPr>
                <w:rFonts w:ascii="Arial" w:hAnsi="Arial" w:cs="Arial"/>
                <w:color w:val="000000"/>
              </w:rPr>
            </w:pPr>
            <w:r w:rsidRPr="00C54380">
              <w:rPr>
                <w:rFonts w:ascii="Arial" w:hAnsi="Arial" w:cs="Arial"/>
                <w:color w:val="000000"/>
              </w:rPr>
              <w:t>Condition 2</w:t>
            </w:r>
          </w:p>
        </w:tc>
        <w:tc>
          <w:tcPr>
            <w:tcW w:w="400" w:type="dxa"/>
            <w:vMerge/>
            <w:tcBorders>
              <w:left w:val="single" w:sz="4" w:space="0" w:color="auto"/>
            </w:tcBorders>
            <w:vAlign w:val="center"/>
            <w:hideMark/>
          </w:tcPr>
          <w:p w14:paraId="46014E1C" w14:textId="77777777" w:rsidR="00430B25" w:rsidRPr="00C54380" w:rsidRDefault="00430B25">
            <w:pPr>
              <w:rPr>
                <w:rFonts w:ascii="Arial" w:hAnsi="Arial" w:cs="Arial"/>
                <w:color w:val="000000"/>
              </w:rPr>
            </w:pPr>
          </w:p>
        </w:tc>
        <w:tc>
          <w:tcPr>
            <w:tcW w:w="2824" w:type="dxa"/>
            <w:gridSpan w:val="2"/>
            <w:vMerge w:val="restart"/>
            <w:tcBorders>
              <w:top w:val="single" w:sz="4" w:space="0" w:color="auto"/>
              <w:left w:val="nil"/>
              <w:bottom w:val="single" w:sz="4" w:space="0" w:color="auto"/>
              <w:right w:val="single" w:sz="4" w:space="0" w:color="auto"/>
            </w:tcBorders>
            <w:noWrap/>
            <w:vAlign w:val="center"/>
            <w:hideMark/>
          </w:tcPr>
          <w:p w14:paraId="3B1E58F2"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1456" w:type="dxa"/>
            <w:gridSpan w:val="2"/>
            <w:tcBorders>
              <w:top w:val="single" w:sz="4" w:space="0" w:color="auto"/>
              <w:left w:val="nil"/>
              <w:bottom w:val="single" w:sz="4" w:space="0" w:color="auto"/>
              <w:right w:val="single" w:sz="4" w:space="0" w:color="auto"/>
            </w:tcBorders>
            <w:noWrap/>
            <w:vAlign w:val="center"/>
            <w:hideMark/>
          </w:tcPr>
          <w:p w14:paraId="16470E6A" w14:textId="77777777" w:rsidR="00430B25" w:rsidRPr="00C54380" w:rsidRDefault="00430B25">
            <w:pPr>
              <w:jc w:val="center"/>
              <w:rPr>
                <w:rFonts w:ascii="Arial" w:hAnsi="Arial" w:cs="Arial"/>
                <w:color w:val="000000"/>
              </w:rPr>
            </w:pPr>
            <w:r w:rsidRPr="00C54380">
              <w:rPr>
                <w:rFonts w:ascii="Arial" w:hAnsi="Arial" w:cs="Arial"/>
                <w:color w:val="000000"/>
              </w:rPr>
              <w:t>Condition 2</w:t>
            </w:r>
          </w:p>
        </w:tc>
      </w:tr>
      <w:tr w:rsidR="00430B25" w:rsidRPr="00C54380" w14:paraId="42A54553" w14:textId="77777777" w:rsidTr="00430B25">
        <w:trPr>
          <w:trHeight w:val="320"/>
        </w:trPr>
        <w:tc>
          <w:tcPr>
            <w:tcW w:w="2640" w:type="dxa"/>
            <w:gridSpan w:val="2"/>
            <w:vMerge/>
            <w:tcBorders>
              <w:top w:val="single" w:sz="4" w:space="0" w:color="auto"/>
              <w:left w:val="single" w:sz="4" w:space="0" w:color="auto"/>
              <w:bottom w:val="single" w:sz="4" w:space="0" w:color="auto"/>
              <w:right w:val="single" w:sz="4" w:space="0" w:color="auto"/>
            </w:tcBorders>
            <w:vAlign w:val="center"/>
            <w:hideMark/>
          </w:tcPr>
          <w:p w14:paraId="17BE9520" w14:textId="77777777" w:rsidR="00430B25" w:rsidRPr="00C54380" w:rsidRDefault="00430B25">
            <w:pPr>
              <w:rPr>
                <w:rFonts w:ascii="Arial" w:hAnsi="Arial" w:cs="Arial"/>
                <w:color w:val="000000"/>
              </w:rPr>
            </w:pPr>
          </w:p>
        </w:tc>
        <w:tc>
          <w:tcPr>
            <w:tcW w:w="884" w:type="dxa"/>
            <w:tcBorders>
              <w:top w:val="nil"/>
              <w:left w:val="nil"/>
              <w:bottom w:val="single" w:sz="4" w:space="0" w:color="auto"/>
              <w:right w:val="single" w:sz="4" w:space="0" w:color="auto"/>
            </w:tcBorders>
            <w:noWrap/>
            <w:vAlign w:val="center"/>
            <w:hideMark/>
          </w:tcPr>
          <w:p w14:paraId="056BBC81"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697" w:type="dxa"/>
            <w:tcBorders>
              <w:top w:val="nil"/>
              <w:left w:val="nil"/>
              <w:bottom w:val="single" w:sz="4" w:space="0" w:color="auto"/>
              <w:right w:val="single" w:sz="4" w:space="0" w:color="auto"/>
            </w:tcBorders>
            <w:noWrap/>
            <w:vAlign w:val="center"/>
            <w:hideMark/>
          </w:tcPr>
          <w:p w14:paraId="112B461B"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400" w:type="dxa"/>
            <w:vMerge/>
            <w:tcBorders>
              <w:left w:val="single" w:sz="4" w:space="0" w:color="auto"/>
            </w:tcBorders>
            <w:vAlign w:val="center"/>
            <w:hideMark/>
          </w:tcPr>
          <w:p w14:paraId="442D37D9" w14:textId="77777777" w:rsidR="00430B25" w:rsidRPr="00C54380" w:rsidRDefault="00430B25">
            <w:pPr>
              <w:rPr>
                <w:rFonts w:ascii="Arial" w:hAnsi="Arial" w:cs="Arial"/>
                <w:color w:val="000000"/>
              </w:rPr>
            </w:pPr>
          </w:p>
        </w:tc>
        <w:tc>
          <w:tcPr>
            <w:tcW w:w="2824" w:type="dxa"/>
            <w:gridSpan w:val="2"/>
            <w:vMerge/>
            <w:tcBorders>
              <w:top w:val="single" w:sz="4" w:space="0" w:color="auto"/>
              <w:left w:val="nil"/>
              <w:bottom w:val="single" w:sz="4" w:space="0" w:color="auto"/>
              <w:right w:val="single" w:sz="4" w:space="0" w:color="auto"/>
            </w:tcBorders>
            <w:vAlign w:val="center"/>
            <w:hideMark/>
          </w:tcPr>
          <w:p w14:paraId="15C468F6" w14:textId="77777777" w:rsidR="00430B25" w:rsidRPr="00C54380" w:rsidRDefault="00430B25">
            <w:pPr>
              <w:rPr>
                <w:rFonts w:ascii="Arial" w:hAnsi="Arial" w:cs="Arial"/>
                <w:color w:val="000000"/>
              </w:rPr>
            </w:pPr>
          </w:p>
        </w:tc>
        <w:tc>
          <w:tcPr>
            <w:tcW w:w="727" w:type="dxa"/>
            <w:tcBorders>
              <w:top w:val="nil"/>
              <w:left w:val="nil"/>
              <w:bottom w:val="single" w:sz="4" w:space="0" w:color="auto"/>
              <w:right w:val="single" w:sz="4" w:space="0" w:color="auto"/>
            </w:tcBorders>
            <w:noWrap/>
            <w:vAlign w:val="center"/>
            <w:hideMark/>
          </w:tcPr>
          <w:p w14:paraId="2AFB52C6"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729" w:type="dxa"/>
            <w:tcBorders>
              <w:top w:val="nil"/>
              <w:left w:val="nil"/>
              <w:bottom w:val="single" w:sz="4" w:space="0" w:color="auto"/>
              <w:right w:val="single" w:sz="4" w:space="0" w:color="auto"/>
            </w:tcBorders>
            <w:noWrap/>
            <w:vAlign w:val="center"/>
            <w:hideMark/>
          </w:tcPr>
          <w:p w14:paraId="06A3529F" w14:textId="77777777" w:rsidR="00430B25" w:rsidRPr="00C54380" w:rsidRDefault="00430B25">
            <w:pPr>
              <w:jc w:val="center"/>
              <w:rPr>
                <w:rFonts w:ascii="Arial" w:hAnsi="Arial" w:cs="Arial"/>
                <w:color w:val="000000"/>
              </w:rPr>
            </w:pPr>
            <w:r w:rsidRPr="00C54380">
              <w:rPr>
                <w:rFonts w:ascii="Arial" w:hAnsi="Arial" w:cs="Arial"/>
                <w:color w:val="000000"/>
              </w:rPr>
              <w:t>YES</w:t>
            </w:r>
          </w:p>
        </w:tc>
      </w:tr>
      <w:tr w:rsidR="00430B25" w:rsidRPr="00C54380" w14:paraId="23831340" w14:textId="77777777" w:rsidTr="00430B25">
        <w:trPr>
          <w:trHeight w:val="320"/>
        </w:trPr>
        <w:tc>
          <w:tcPr>
            <w:tcW w:w="1943" w:type="dxa"/>
            <w:vMerge w:val="restart"/>
            <w:tcBorders>
              <w:top w:val="nil"/>
              <w:left w:val="single" w:sz="4" w:space="0" w:color="auto"/>
              <w:bottom w:val="single" w:sz="4" w:space="0" w:color="auto"/>
              <w:right w:val="single" w:sz="4" w:space="0" w:color="auto"/>
            </w:tcBorders>
            <w:noWrap/>
            <w:vAlign w:val="center"/>
            <w:hideMark/>
          </w:tcPr>
          <w:p w14:paraId="59615765" w14:textId="77777777" w:rsidR="00430B25" w:rsidRPr="00C54380" w:rsidRDefault="00430B25">
            <w:pPr>
              <w:jc w:val="center"/>
              <w:rPr>
                <w:rFonts w:ascii="Arial" w:hAnsi="Arial" w:cs="Arial"/>
                <w:color w:val="000000"/>
              </w:rPr>
            </w:pPr>
            <w:r w:rsidRPr="00C54380">
              <w:rPr>
                <w:rFonts w:ascii="Arial" w:hAnsi="Arial" w:cs="Arial"/>
                <w:color w:val="000000"/>
              </w:rPr>
              <w:t>Condition 1</w:t>
            </w:r>
          </w:p>
        </w:tc>
        <w:tc>
          <w:tcPr>
            <w:tcW w:w="697" w:type="dxa"/>
            <w:tcBorders>
              <w:top w:val="nil"/>
              <w:left w:val="nil"/>
              <w:bottom w:val="single" w:sz="4" w:space="0" w:color="auto"/>
              <w:right w:val="single" w:sz="4" w:space="0" w:color="auto"/>
            </w:tcBorders>
            <w:noWrap/>
            <w:vAlign w:val="center"/>
            <w:hideMark/>
          </w:tcPr>
          <w:p w14:paraId="06629A28"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884" w:type="dxa"/>
            <w:tcBorders>
              <w:top w:val="nil"/>
              <w:left w:val="nil"/>
              <w:bottom w:val="single" w:sz="4" w:space="0" w:color="auto"/>
              <w:right w:val="single" w:sz="4" w:space="0" w:color="auto"/>
            </w:tcBorders>
            <w:noWrap/>
            <w:vAlign w:val="center"/>
            <w:hideMark/>
          </w:tcPr>
          <w:p w14:paraId="0FC0A98E" w14:textId="77777777" w:rsidR="00430B25" w:rsidRPr="00C54380" w:rsidRDefault="00430B25">
            <w:pPr>
              <w:jc w:val="center"/>
              <w:rPr>
                <w:rFonts w:ascii="Arial" w:hAnsi="Arial" w:cs="Arial"/>
                <w:color w:val="000000"/>
              </w:rPr>
            </w:pPr>
            <w:r w:rsidRPr="00C54380">
              <w:rPr>
                <w:rFonts w:ascii="Arial" w:hAnsi="Arial" w:cs="Arial"/>
                <w:color w:val="000000"/>
              </w:rPr>
              <w:t>358</w:t>
            </w:r>
          </w:p>
        </w:tc>
        <w:tc>
          <w:tcPr>
            <w:tcW w:w="697" w:type="dxa"/>
            <w:tcBorders>
              <w:top w:val="nil"/>
              <w:left w:val="nil"/>
              <w:bottom w:val="single" w:sz="4" w:space="0" w:color="auto"/>
              <w:right w:val="single" w:sz="4" w:space="0" w:color="auto"/>
            </w:tcBorders>
            <w:shd w:val="clear" w:color="000000" w:fill="D9D9D9"/>
            <w:noWrap/>
            <w:vAlign w:val="center"/>
            <w:hideMark/>
          </w:tcPr>
          <w:p w14:paraId="6D3568D3" w14:textId="77777777" w:rsidR="00430B25" w:rsidRPr="00C54380" w:rsidRDefault="00430B25">
            <w:pPr>
              <w:jc w:val="center"/>
              <w:rPr>
                <w:rFonts w:ascii="Arial" w:hAnsi="Arial" w:cs="Arial"/>
                <w:color w:val="000000"/>
              </w:rPr>
            </w:pPr>
            <w:r w:rsidRPr="00C54380">
              <w:rPr>
                <w:rFonts w:ascii="Arial" w:hAnsi="Arial" w:cs="Arial"/>
                <w:color w:val="000000"/>
              </w:rPr>
              <w:t>97</w:t>
            </w:r>
          </w:p>
        </w:tc>
        <w:tc>
          <w:tcPr>
            <w:tcW w:w="400" w:type="dxa"/>
            <w:vMerge/>
            <w:tcBorders>
              <w:left w:val="single" w:sz="4" w:space="0" w:color="auto"/>
            </w:tcBorders>
            <w:vAlign w:val="center"/>
            <w:hideMark/>
          </w:tcPr>
          <w:p w14:paraId="3503685B" w14:textId="77777777" w:rsidR="00430B25" w:rsidRPr="00C54380" w:rsidRDefault="00430B25">
            <w:pPr>
              <w:rPr>
                <w:rFonts w:ascii="Arial" w:hAnsi="Arial" w:cs="Arial"/>
                <w:color w:val="000000"/>
              </w:rPr>
            </w:pPr>
          </w:p>
        </w:tc>
        <w:tc>
          <w:tcPr>
            <w:tcW w:w="2095" w:type="dxa"/>
            <w:vMerge w:val="restart"/>
            <w:tcBorders>
              <w:top w:val="nil"/>
              <w:left w:val="nil"/>
              <w:bottom w:val="single" w:sz="4" w:space="0" w:color="auto"/>
              <w:right w:val="single" w:sz="4" w:space="0" w:color="auto"/>
            </w:tcBorders>
            <w:noWrap/>
            <w:vAlign w:val="center"/>
            <w:hideMark/>
          </w:tcPr>
          <w:p w14:paraId="5EC72EB8" w14:textId="77777777" w:rsidR="00430B25" w:rsidRPr="00C54380" w:rsidRDefault="00430B25">
            <w:pPr>
              <w:jc w:val="center"/>
              <w:rPr>
                <w:rFonts w:ascii="Arial" w:hAnsi="Arial" w:cs="Arial"/>
                <w:color w:val="000000"/>
              </w:rPr>
            </w:pPr>
            <w:r w:rsidRPr="00C54380">
              <w:rPr>
                <w:rFonts w:ascii="Arial" w:hAnsi="Arial" w:cs="Arial"/>
                <w:color w:val="000000"/>
              </w:rPr>
              <w:t>Condition 1</w:t>
            </w:r>
          </w:p>
        </w:tc>
        <w:tc>
          <w:tcPr>
            <w:tcW w:w="729" w:type="dxa"/>
            <w:tcBorders>
              <w:top w:val="nil"/>
              <w:left w:val="nil"/>
              <w:bottom w:val="single" w:sz="4" w:space="0" w:color="auto"/>
              <w:right w:val="single" w:sz="4" w:space="0" w:color="auto"/>
            </w:tcBorders>
            <w:noWrap/>
            <w:vAlign w:val="center"/>
            <w:hideMark/>
          </w:tcPr>
          <w:p w14:paraId="1A582382"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727" w:type="dxa"/>
            <w:tcBorders>
              <w:top w:val="nil"/>
              <w:left w:val="nil"/>
              <w:bottom w:val="single" w:sz="4" w:space="0" w:color="auto"/>
              <w:right w:val="single" w:sz="4" w:space="0" w:color="auto"/>
            </w:tcBorders>
            <w:noWrap/>
            <w:vAlign w:val="center"/>
            <w:hideMark/>
          </w:tcPr>
          <w:p w14:paraId="425703D3" w14:textId="77777777" w:rsidR="00430B25" w:rsidRPr="00C54380" w:rsidRDefault="00430B25">
            <w:pPr>
              <w:jc w:val="center"/>
              <w:rPr>
                <w:rFonts w:ascii="Arial" w:hAnsi="Arial" w:cs="Arial"/>
                <w:color w:val="000000"/>
              </w:rPr>
            </w:pPr>
            <w:r w:rsidRPr="00C54380">
              <w:rPr>
                <w:rFonts w:ascii="Arial" w:hAnsi="Arial" w:cs="Arial"/>
                <w:color w:val="000000"/>
              </w:rPr>
              <w:t>361</w:t>
            </w:r>
          </w:p>
        </w:tc>
        <w:tc>
          <w:tcPr>
            <w:tcW w:w="729" w:type="dxa"/>
            <w:tcBorders>
              <w:top w:val="nil"/>
              <w:left w:val="nil"/>
              <w:bottom w:val="single" w:sz="4" w:space="0" w:color="auto"/>
              <w:right w:val="single" w:sz="4" w:space="0" w:color="auto"/>
            </w:tcBorders>
            <w:shd w:val="clear" w:color="000000" w:fill="D9D9D9"/>
            <w:noWrap/>
            <w:vAlign w:val="center"/>
            <w:hideMark/>
          </w:tcPr>
          <w:p w14:paraId="1F3A8813" w14:textId="77777777" w:rsidR="00430B25" w:rsidRPr="00C54380" w:rsidRDefault="00430B25">
            <w:pPr>
              <w:jc w:val="center"/>
              <w:rPr>
                <w:rFonts w:ascii="Arial" w:hAnsi="Arial" w:cs="Arial"/>
                <w:color w:val="000000"/>
              </w:rPr>
            </w:pPr>
            <w:r w:rsidRPr="00C54380">
              <w:rPr>
                <w:rFonts w:ascii="Arial" w:hAnsi="Arial" w:cs="Arial"/>
                <w:color w:val="000000"/>
              </w:rPr>
              <w:t>94</w:t>
            </w:r>
          </w:p>
        </w:tc>
      </w:tr>
      <w:tr w:rsidR="00430B25" w:rsidRPr="00C54380" w14:paraId="0D9C8527" w14:textId="77777777" w:rsidTr="00430B25">
        <w:trPr>
          <w:trHeight w:val="320"/>
        </w:trPr>
        <w:tc>
          <w:tcPr>
            <w:tcW w:w="1943" w:type="dxa"/>
            <w:vMerge/>
            <w:tcBorders>
              <w:top w:val="nil"/>
              <w:left w:val="single" w:sz="4" w:space="0" w:color="auto"/>
              <w:bottom w:val="single" w:sz="4" w:space="0" w:color="auto"/>
              <w:right w:val="single" w:sz="4" w:space="0" w:color="auto"/>
            </w:tcBorders>
            <w:vAlign w:val="center"/>
            <w:hideMark/>
          </w:tcPr>
          <w:p w14:paraId="768649A0" w14:textId="77777777" w:rsidR="00430B25" w:rsidRPr="00C54380" w:rsidRDefault="00430B25">
            <w:pPr>
              <w:rPr>
                <w:rFonts w:ascii="Arial" w:hAnsi="Arial" w:cs="Arial"/>
                <w:color w:val="000000"/>
              </w:rPr>
            </w:pPr>
          </w:p>
        </w:tc>
        <w:tc>
          <w:tcPr>
            <w:tcW w:w="697" w:type="dxa"/>
            <w:tcBorders>
              <w:top w:val="nil"/>
              <w:left w:val="nil"/>
              <w:bottom w:val="single" w:sz="4" w:space="0" w:color="auto"/>
              <w:right w:val="single" w:sz="4" w:space="0" w:color="auto"/>
            </w:tcBorders>
            <w:noWrap/>
            <w:vAlign w:val="center"/>
            <w:hideMark/>
          </w:tcPr>
          <w:p w14:paraId="18C374FD"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884" w:type="dxa"/>
            <w:tcBorders>
              <w:top w:val="nil"/>
              <w:left w:val="nil"/>
              <w:bottom w:val="single" w:sz="4" w:space="0" w:color="auto"/>
              <w:right w:val="single" w:sz="4" w:space="0" w:color="auto"/>
            </w:tcBorders>
            <w:shd w:val="clear" w:color="000000" w:fill="D9D9D9"/>
            <w:noWrap/>
            <w:vAlign w:val="center"/>
            <w:hideMark/>
          </w:tcPr>
          <w:p w14:paraId="1D6BDD1D" w14:textId="77777777" w:rsidR="00430B25" w:rsidRPr="00C54380" w:rsidRDefault="00430B25">
            <w:pPr>
              <w:jc w:val="center"/>
              <w:rPr>
                <w:rFonts w:ascii="Arial" w:hAnsi="Arial" w:cs="Arial"/>
                <w:color w:val="000000"/>
              </w:rPr>
            </w:pPr>
            <w:r w:rsidRPr="00C54380">
              <w:rPr>
                <w:rFonts w:ascii="Arial" w:hAnsi="Arial" w:cs="Arial"/>
                <w:color w:val="000000"/>
              </w:rPr>
              <w:t>91</w:t>
            </w:r>
          </w:p>
        </w:tc>
        <w:tc>
          <w:tcPr>
            <w:tcW w:w="697" w:type="dxa"/>
            <w:tcBorders>
              <w:top w:val="nil"/>
              <w:left w:val="nil"/>
              <w:bottom w:val="single" w:sz="4" w:space="0" w:color="auto"/>
              <w:right w:val="single" w:sz="4" w:space="0" w:color="auto"/>
            </w:tcBorders>
            <w:shd w:val="clear" w:color="000000" w:fill="BFBFBF"/>
            <w:noWrap/>
            <w:vAlign w:val="center"/>
            <w:hideMark/>
          </w:tcPr>
          <w:p w14:paraId="4E0E54C9" w14:textId="77777777" w:rsidR="00430B25" w:rsidRPr="00C54380" w:rsidRDefault="00430B25">
            <w:pPr>
              <w:jc w:val="center"/>
              <w:rPr>
                <w:rFonts w:ascii="Arial" w:hAnsi="Arial" w:cs="Arial"/>
                <w:color w:val="000000"/>
              </w:rPr>
            </w:pPr>
            <w:r w:rsidRPr="00C54380">
              <w:rPr>
                <w:rFonts w:ascii="Arial" w:hAnsi="Arial" w:cs="Arial"/>
                <w:color w:val="000000"/>
              </w:rPr>
              <w:t>19</w:t>
            </w:r>
          </w:p>
        </w:tc>
        <w:tc>
          <w:tcPr>
            <w:tcW w:w="400" w:type="dxa"/>
            <w:vMerge/>
            <w:tcBorders>
              <w:left w:val="single" w:sz="4" w:space="0" w:color="auto"/>
            </w:tcBorders>
            <w:vAlign w:val="center"/>
            <w:hideMark/>
          </w:tcPr>
          <w:p w14:paraId="16D78627" w14:textId="77777777" w:rsidR="00430B25" w:rsidRPr="00C54380" w:rsidRDefault="00430B25">
            <w:pPr>
              <w:rPr>
                <w:rFonts w:ascii="Arial" w:hAnsi="Arial" w:cs="Arial"/>
                <w:color w:val="000000"/>
              </w:rPr>
            </w:pPr>
          </w:p>
        </w:tc>
        <w:tc>
          <w:tcPr>
            <w:tcW w:w="2095" w:type="dxa"/>
            <w:vMerge/>
            <w:tcBorders>
              <w:top w:val="nil"/>
              <w:left w:val="nil"/>
              <w:bottom w:val="single" w:sz="4" w:space="0" w:color="auto"/>
              <w:right w:val="single" w:sz="4" w:space="0" w:color="auto"/>
            </w:tcBorders>
            <w:vAlign w:val="center"/>
            <w:hideMark/>
          </w:tcPr>
          <w:p w14:paraId="6542458E" w14:textId="77777777" w:rsidR="00430B25" w:rsidRPr="00C54380" w:rsidRDefault="00430B25">
            <w:pPr>
              <w:rPr>
                <w:rFonts w:ascii="Arial" w:hAnsi="Arial" w:cs="Arial"/>
                <w:color w:val="000000"/>
              </w:rPr>
            </w:pPr>
          </w:p>
        </w:tc>
        <w:tc>
          <w:tcPr>
            <w:tcW w:w="729" w:type="dxa"/>
            <w:tcBorders>
              <w:top w:val="nil"/>
              <w:left w:val="nil"/>
              <w:bottom w:val="single" w:sz="4" w:space="0" w:color="auto"/>
              <w:right w:val="single" w:sz="4" w:space="0" w:color="auto"/>
            </w:tcBorders>
            <w:noWrap/>
            <w:vAlign w:val="center"/>
            <w:hideMark/>
          </w:tcPr>
          <w:p w14:paraId="3A734C0D"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727" w:type="dxa"/>
            <w:tcBorders>
              <w:top w:val="nil"/>
              <w:left w:val="nil"/>
              <w:bottom w:val="single" w:sz="4" w:space="0" w:color="auto"/>
              <w:right w:val="single" w:sz="4" w:space="0" w:color="auto"/>
            </w:tcBorders>
            <w:shd w:val="clear" w:color="000000" w:fill="D9D9D9"/>
            <w:noWrap/>
            <w:vAlign w:val="center"/>
            <w:hideMark/>
          </w:tcPr>
          <w:p w14:paraId="7439650A" w14:textId="77777777" w:rsidR="00430B25" w:rsidRPr="00C54380" w:rsidRDefault="00430B25">
            <w:pPr>
              <w:jc w:val="center"/>
              <w:rPr>
                <w:rFonts w:ascii="Arial" w:hAnsi="Arial" w:cs="Arial"/>
                <w:color w:val="000000"/>
              </w:rPr>
            </w:pPr>
            <w:r w:rsidRPr="00C54380">
              <w:rPr>
                <w:rFonts w:ascii="Arial" w:hAnsi="Arial" w:cs="Arial"/>
                <w:color w:val="000000"/>
              </w:rPr>
              <w:t>87</w:t>
            </w:r>
          </w:p>
        </w:tc>
        <w:tc>
          <w:tcPr>
            <w:tcW w:w="729" w:type="dxa"/>
            <w:tcBorders>
              <w:top w:val="nil"/>
              <w:left w:val="nil"/>
              <w:bottom w:val="single" w:sz="4" w:space="0" w:color="auto"/>
              <w:right w:val="single" w:sz="4" w:space="0" w:color="auto"/>
            </w:tcBorders>
            <w:shd w:val="clear" w:color="000000" w:fill="BFBFBF"/>
            <w:noWrap/>
            <w:vAlign w:val="center"/>
            <w:hideMark/>
          </w:tcPr>
          <w:p w14:paraId="58E61410" w14:textId="77777777" w:rsidR="00430B25" w:rsidRPr="00C54380" w:rsidRDefault="00430B25">
            <w:pPr>
              <w:jc w:val="center"/>
              <w:rPr>
                <w:rFonts w:ascii="Arial" w:hAnsi="Arial" w:cs="Arial"/>
                <w:color w:val="000000"/>
              </w:rPr>
            </w:pPr>
            <w:r w:rsidRPr="00C54380">
              <w:rPr>
                <w:rFonts w:ascii="Arial" w:hAnsi="Arial" w:cs="Arial"/>
                <w:color w:val="000000"/>
              </w:rPr>
              <w:t>23</w:t>
            </w:r>
          </w:p>
        </w:tc>
      </w:tr>
      <w:tr w:rsidR="00430B25" w:rsidRPr="00C54380" w14:paraId="480B28B0" w14:textId="77777777" w:rsidTr="00430B25">
        <w:trPr>
          <w:trHeight w:val="320"/>
        </w:trPr>
        <w:tc>
          <w:tcPr>
            <w:tcW w:w="4221" w:type="dxa"/>
            <w:gridSpan w:val="4"/>
            <w:tcBorders>
              <w:top w:val="single" w:sz="4" w:space="0" w:color="auto"/>
              <w:left w:val="single" w:sz="4" w:space="0" w:color="auto"/>
              <w:bottom w:val="single" w:sz="4" w:space="0" w:color="auto"/>
            </w:tcBorders>
            <w:noWrap/>
            <w:vAlign w:val="center"/>
          </w:tcPr>
          <w:p w14:paraId="3229A048" w14:textId="77777777" w:rsidR="00430B25" w:rsidRPr="00C54380" w:rsidRDefault="00430B25">
            <w:pPr>
              <w:rPr>
                <w:rFonts w:ascii="Arial" w:hAnsi="Arial" w:cs="Arial"/>
                <w:color w:val="000000"/>
              </w:rPr>
            </w:pPr>
          </w:p>
        </w:tc>
        <w:tc>
          <w:tcPr>
            <w:tcW w:w="400" w:type="dxa"/>
            <w:vMerge/>
            <w:tcBorders>
              <w:left w:val="nil"/>
            </w:tcBorders>
            <w:vAlign w:val="center"/>
          </w:tcPr>
          <w:p w14:paraId="01F6AE58" w14:textId="77777777" w:rsidR="00430B25" w:rsidRPr="00C54380" w:rsidRDefault="00430B25">
            <w:pPr>
              <w:rPr>
                <w:rFonts w:ascii="Arial" w:hAnsi="Arial" w:cs="Arial"/>
                <w:color w:val="000000"/>
              </w:rPr>
            </w:pPr>
          </w:p>
        </w:tc>
        <w:tc>
          <w:tcPr>
            <w:tcW w:w="4280" w:type="dxa"/>
            <w:gridSpan w:val="4"/>
            <w:tcBorders>
              <w:top w:val="single" w:sz="4" w:space="0" w:color="auto"/>
              <w:left w:val="nil"/>
              <w:bottom w:val="single" w:sz="4" w:space="0" w:color="auto"/>
              <w:right w:val="single" w:sz="4" w:space="0" w:color="auto"/>
            </w:tcBorders>
            <w:noWrap/>
            <w:vAlign w:val="center"/>
          </w:tcPr>
          <w:p w14:paraId="6F8B24AE" w14:textId="77777777" w:rsidR="00430B25" w:rsidRPr="00C54380" w:rsidRDefault="00430B25">
            <w:pPr>
              <w:rPr>
                <w:rFonts w:ascii="Arial" w:hAnsi="Arial" w:cs="Arial"/>
                <w:color w:val="000000"/>
              </w:rPr>
            </w:pPr>
          </w:p>
        </w:tc>
      </w:tr>
      <w:tr w:rsidR="00430B25" w:rsidRPr="00C54380" w14:paraId="2B04CE6B" w14:textId="77777777" w:rsidTr="00430B25">
        <w:trPr>
          <w:trHeight w:val="320"/>
        </w:trPr>
        <w:tc>
          <w:tcPr>
            <w:tcW w:w="4221" w:type="dxa"/>
            <w:gridSpan w:val="4"/>
            <w:tcBorders>
              <w:top w:val="single" w:sz="4" w:space="0" w:color="auto"/>
              <w:left w:val="single" w:sz="4" w:space="0" w:color="auto"/>
              <w:bottom w:val="single" w:sz="4" w:space="0" w:color="auto"/>
              <w:right w:val="single" w:sz="4" w:space="0" w:color="auto"/>
            </w:tcBorders>
            <w:noWrap/>
            <w:vAlign w:val="center"/>
            <w:hideMark/>
          </w:tcPr>
          <w:p w14:paraId="48ACECC1" w14:textId="77777777" w:rsidR="00430B25" w:rsidRPr="00C54380" w:rsidRDefault="00430B25">
            <w:pPr>
              <w:rPr>
                <w:rFonts w:ascii="Arial" w:hAnsi="Arial" w:cs="Arial"/>
                <w:color w:val="000000"/>
              </w:rPr>
            </w:pPr>
            <w:r w:rsidRPr="00C54380">
              <w:rPr>
                <w:rFonts w:ascii="Arial" w:hAnsi="Arial" w:cs="Arial"/>
                <w:color w:val="000000"/>
              </w:rPr>
              <w:t>Prioritize based on condition 1</w:t>
            </w:r>
          </w:p>
        </w:tc>
        <w:tc>
          <w:tcPr>
            <w:tcW w:w="400" w:type="dxa"/>
            <w:vMerge/>
            <w:tcBorders>
              <w:left w:val="single" w:sz="4" w:space="0" w:color="auto"/>
            </w:tcBorders>
            <w:vAlign w:val="center"/>
            <w:hideMark/>
          </w:tcPr>
          <w:p w14:paraId="2D037BCF" w14:textId="77777777" w:rsidR="00430B25" w:rsidRPr="00C54380" w:rsidRDefault="00430B25">
            <w:pPr>
              <w:rPr>
                <w:rFonts w:ascii="Arial" w:hAnsi="Arial" w:cs="Arial"/>
                <w:color w:val="000000"/>
              </w:rPr>
            </w:pPr>
          </w:p>
        </w:tc>
        <w:tc>
          <w:tcPr>
            <w:tcW w:w="4280" w:type="dxa"/>
            <w:gridSpan w:val="4"/>
            <w:tcBorders>
              <w:top w:val="single" w:sz="4" w:space="0" w:color="auto"/>
              <w:left w:val="nil"/>
              <w:bottom w:val="single" w:sz="4" w:space="0" w:color="auto"/>
              <w:right w:val="single" w:sz="4" w:space="0" w:color="auto"/>
            </w:tcBorders>
            <w:noWrap/>
            <w:vAlign w:val="center"/>
            <w:hideMark/>
          </w:tcPr>
          <w:p w14:paraId="79B189EA" w14:textId="77777777" w:rsidR="00430B25" w:rsidRPr="00C54380" w:rsidRDefault="00430B25">
            <w:pPr>
              <w:rPr>
                <w:rFonts w:ascii="Arial" w:hAnsi="Arial" w:cs="Arial"/>
                <w:color w:val="000000"/>
              </w:rPr>
            </w:pPr>
            <w:r w:rsidRPr="00C54380">
              <w:rPr>
                <w:rFonts w:ascii="Arial" w:hAnsi="Arial" w:cs="Arial"/>
                <w:color w:val="000000"/>
              </w:rPr>
              <w:t>Prioritize based on composite weight</w:t>
            </w:r>
          </w:p>
        </w:tc>
      </w:tr>
      <w:tr w:rsidR="00430B25" w:rsidRPr="00C54380" w14:paraId="675E066F" w14:textId="77777777" w:rsidTr="00430B25">
        <w:trPr>
          <w:trHeight w:val="320"/>
        </w:trPr>
        <w:tc>
          <w:tcPr>
            <w:tcW w:w="2640"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726FB4D0"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1581" w:type="dxa"/>
            <w:gridSpan w:val="2"/>
            <w:tcBorders>
              <w:top w:val="single" w:sz="4" w:space="0" w:color="auto"/>
              <w:left w:val="nil"/>
              <w:bottom w:val="single" w:sz="4" w:space="0" w:color="auto"/>
              <w:right w:val="single" w:sz="4" w:space="0" w:color="auto"/>
            </w:tcBorders>
            <w:noWrap/>
            <w:vAlign w:val="center"/>
            <w:hideMark/>
          </w:tcPr>
          <w:p w14:paraId="42787684" w14:textId="77777777" w:rsidR="00430B25" w:rsidRPr="00C54380" w:rsidRDefault="00430B25">
            <w:pPr>
              <w:jc w:val="center"/>
              <w:rPr>
                <w:rFonts w:ascii="Arial" w:hAnsi="Arial" w:cs="Arial"/>
                <w:color w:val="000000"/>
              </w:rPr>
            </w:pPr>
            <w:r w:rsidRPr="00C54380">
              <w:rPr>
                <w:rFonts w:ascii="Arial" w:hAnsi="Arial" w:cs="Arial"/>
                <w:color w:val="000000"/>
              </w:rPr>
              <w:t>Condition 2</w:t>
            </w:r>
          </w:p>
        </w:tc>
        <w:tc>
          <w:tcPr>
            <w:tcW w:w="400" w:type="dxa"/>
            <w:vMerge/>
            <w:tcBorders>
              <w:left w:val="single" w:sz="4" w:space="0" w:color="auto"/>
            </w:tcBorders>
            <w:vAlign w:val="center"/>
            <w:hideMark/>
          </w:tcPr>
          <w:p w14:paraId="22676F76" w14:textId="77777777" w:rsidR="00430B25" w:rsidRPr="00C54380" w:rsidRDefault="00430B25">
            <w:pPr>
              <w:rPr>
                <w:rFonts w:ascii="Arial" w:hAnsi="Arial" w:cs="Arial"/>
                <w:color w:val="000000"/>
              </w:rPr>
            </w:pPr>
          </w:p>
        </w:tc>
        <w:tc>
          <w:tcPr>
            <w:tcW w:w="2824" w:type="dxa"/>
            <w:gridSpan w:val="2"/>
            <w:vMerge w:val="restart"/>
            <w:tcBorders>
              <w:top w:val="single" w:sz="4" w:space="0" w:color="auto"/>
              <w:left w:val="nil"/>
              <w:bottom w:val="single" w:sz="4" w:space="0" w:color="auto"/>
              <w:right w:val="single" w:sz="4" w:space="0" w:color="auto"/>
            </w:tcBorders>
            <w:noWrap/>
            <w:vAlign w:val="center"/>
            <w:hideMark/>
          </w:tcPr>
          <w:p w14:paraId="752BBC9C"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1456" w:type="dxa"/>
            <w:gridSpan w:val="2"/>
            <w:tcBorders>
              <w:top w:val="single" w:sz="4" w:space="0" w:color="auto"/>
              <w:left w:val="nil"/>
              <w:bottom w:val="single" w:sz="4" w:space="0" w:color="auto"/>
              <w:right w:val="single" w:sz="4" w:space="0" w:color="000000"/>
            </w:tcBorders>
            <w:noWrap/>
            <w:vAlign w:val="center"/>
            <w:hideMark/>
          </w:tcPr>
          <w:p w14:paraId="29EF9619" w14:textId="77777777" w:rsidR="00430B25" w:rsidRPr="00C54380" w:rsidRDefault="00430B25">
            <w:pPr>
              <w:jc w:val="center"/>
              <w:rPr>
                <w:rFonts w:ascii="Arial" w:hAnsi="Arial" w:cs="Arial"/>
                <w:color w:val="000000"/>
              </w:rPr>
            </w:pPr>
            <w:r w:rsidRPr="00C54380">
              <w:rPr>
                <w:rFonts w:ascii="Arial" w:hAnsi="Arial" w:cs="Arial"/>
                <w:color w:val="000000"/>
              </w:rPr>
              <w:t>Condition 2</w:t>
            </w:r>
          </w:p>
        </w:tc>
      </w:tr>
      <w:tr w:rsidR="00430B25" w:rsidRPr="00C54380" w14:paraId="73112386" w14:textId="77777777" w:rsidTr="00430B25">
        <w:trPr>
          <w:trHeight w:val="320"/>
        </w:trPr>
        <w:tc>
          <w:tcPr>
            <w:tcW w:w="2640" w:type="dxa"/>
            <w:gridSpan w:val="2"/>
            <w:vMerge/>
            <w:tcBorders>
              <w:top w:val="single" w:sz="4" w:space="0" w:color="auto"/>
              <w:left w:val="single" w:sz="4" w:space="0" w:color="auto"/>
              <w:bottom w:val="single" w:sz="4" w:space="0" w:color="auto"/>
              <w:right w:val="single" w:sz="4" w:space="0" w:color="auto"/>
            </w:tcBorders>
            <w:vAlign w:val="center"/>
            <w:hideMark/>
          </w:tcPr>
          <w:p w14:paraId="1D29C9DC" w14:textId="77777777" w:rsidR="00430B25" w:rsidRPr="00C54380" w:rsidRDefault="00430B25">
            <w:pPr>
              <w:rPr>
                <w:rFonts w:ascii="Arial" w:hAnsi="Arial" w:cs="Arial"/>
                <w:color w:val="000000"/>
              </w:rPr>
            </w:pPr>
          </w:p>
        </w:tc>
        <w:tc>
          <w:tcPr>
            <w:tcW w:w="884" w:type="dxa"/>
            <w:tcBorders>
              <w:top w:val="nil"/>
              <w:left w:val="nil"/>
              <w:bottom w:val="single" w:sz="4" w:space="0" w:color="auto"/>
              <w:right w:val="single" w:sz="4" w:space="0" w:color="auto"/>
            </w:tcBorders>
            <w:noWrap/>
            <w:vAlign w:val="center"/>
            <w:hideMark/>
          </w:tcPr>
          <w:p w14:paraId="6731C839"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697" w:type="dxa"/>
            <w:tcBorders>
              <w:top w:val="nil"/>
              <w:left w:val="nil"/>
              <w:bottom w:val="single" w:sz="4" w:space="0" w:color="auto"/>
              <w:right w:val="single" w:sz="4" w:space="0" w:color="auto"/>
            </w:tcBorders>
            <w:noWrap/>
            <w:vAlign w:val="center"/>
            <w:hideMark/>
          </w:tcPr>
          <w:p w14:paraId="7BDB2199"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400" w:type="dxa"/>
            <w:vMerge/>
            <w:tcBorders>
              <w:left w:val="single" w:sz="4" w:space="0" w:color="auto"/>
            </w:tcBorders>
            <w:vAlign w:val="center"/>
            <w:hideMark/>
          </w:tcPr>
          <w:p w14:paraId="20A4E431" w14:textId="77777777" w:rsidR="00430B25" w:rsidRPr="00C54380" w:rsidRDefault="00430B25">
            <w:pPr>
              <w:rPr>
                <w:rFonts w:ascii="Arial" w:hAnsi="Arial" w:cs="Arial"/>
                <w:color w:val="000000"/>
              </w:rPr>
            </w:pPr>
          </w:p>
        </w:tc>
        <w:tc>
          <w:tcPr>
            <w:tcW w:w="2824" w:type="dxa"/>
            <w:gridSpan w:val="2"/>
            <w:vMerge/>
            <w:tcBorders>
              <w:top w:val="single" w:sz="4" w:space="0" w:color="auto"/>
              <w:left w:val="nil"/>
              <w:bottom w:val="single" w:sz="4" w:space="0" w:color="auto"/>
              <w:right w:val="single" w:sz="4" w:space="0" w:color="auto"/>
            </w:tcBorders>
            <w:vAlign w:val="center"/>
            <w:hideMark/>
          </w:tcPr>
          <w:p w14:paraId="70D2FE25" w14:textId="77777777" w:rsidR="00430B25" w:rsidRPr="00C54380" w:rsidRDefault="00430B25">
            <w:pPr>
              <w:rPr>
                <w:rFonts w:ascii="Arial" w:hAnsi="Arial" w:cs="Arial"/>
                <w:color w:val="000000"/>
              </w:rPr>
            </w:pPr>
          </w:p>
        </w:tc>
        <w:tc>
          <w:tcPr>
            <w:tcW w:w="727" w:type="dxa"/>
            <w:tcBorders>
              <w:top w:val="nil"/>
              <w:left w:val="nil"/>
              <w:bottom w:val="single" w:sz="4" w:space="0" w:color="auto"/>
              <w:right w:val="single" w:sz="4" w:space="0" w:color="auto"/>
            </w:tcBorders>
            <w:noWrap/>
            <w:vAlign w:val="center"/>
            <w:hideMark/>
          </w:tcPr>
          <w:p w14:paraId="696CC32E"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729" w:type="dxa"/>
            <w:tcBorders>
              <w:top w:val="nil"/>
              <w:left w:val="nil"/>
              <w:bottom w:val="single" w:sz="4" w:space="0" w:color="auto"/>
              <w:right w:val="single" w:sz="4" w:space="0" w:color="auto"/>
            </w:tcBorders>
            <w:noWrap/>
            <w:vAlign w:val="center"/>
            <w:hideMark/>
          </w:tcPr>
          <w:p w14:paraId="0C88B194" w14:textId="77777777" w:rsidR="00430B25" w:rsidRPr="00C54380" w:rsidRDefault="00430B25">
            <w:pPr>
              <w:jc w:val="center"/>
              <w:rPr>
                <w:rFonts w:ascii="Arial" w:hAnsi="Arial" w:cs="Arial"/>
                <w:color w:val="000000"/>
              </w:rPr>
            </w:pPr>
            <w:r w:rsidRPr="00C54380">
              <w:rPr>
                <w:rFonts w:ascii="Arial" w:hAnsi="Arial" w:cs="Arial"/>
                <w:color w:val="000000"/>
              </w:rPr>
              <w:t>YES</w:t>
            </w:r>
          </w:p>
        </w:tc>
      </w:tr>
      <w:tr w:rsidR="00430B25" w:rsidRPr="00C54380" w14:paraId="1D36B744" w14:textId="77777777" w:rsidTr="00430B25">
        <w:trPr>
          <w:trHeight w:val="320"/>
        </w:trPr>
        <w:tc>
          <w:tcPr>
            <w:tcW w:w="1943" w:type="dxa"/>
            <w:vMerge w:val="restart"/>
            <w:tcBorders>
              <w:top w:val="nil"/>
              <w:left w:val="single" w:sz="4" w:space="0" w:color="auto"/>
              <w:bottom w:val="single" w:sz="4" w:space="0" w:color="auto"/>
              <w:right w:val="single" w:sz="4" w:space="0" w:color="auto"/>
            </w:tcBorders>
            <w:noWrap/>
            <w:vAlign w:val="center"/>
            <w:hideMark/>
          </w:tcPr>
          <w:p w14:paraId="738CC4B0" w14:textId="77777777" w:rsidR="00430B25" w:rsidRPr="00C54380" w:rsidRDefault="00430B25">
            <w:pPr>
              <w:jc w:val="center"/>
              <w:rPr>
                <w:rFonts w:ascii="Arial" w:hAnsi="Arial" w:cs="Arial"/>
                <w:color w:val="000000"/>
              </w:rPr>
            </w:pPr>
            <w:r w:rsidRPr="00C54380">
              <w:rPr>
                <w:rFonts w:ascii="Arial" w:hAnsi="Arial" w:cs="Arial"/>
                <w:color w:val="000000"/>
              </w:rPr>
              <w:t>Condition 1</w:t>
            </w:r>
          </w:p>
        </w:tc>
        <w:tc>
          <w:tcPr>
            <w:tcW w:w="697" w:type="dxa"/>
            <w:tcBorders>
              <w:top w:val="nil"/>
              <w:left w:val="nil"/>
              <w:bottom w:val="single" w:sz="4" w:space="0" w:color="auto"/>
              <w:right w:val="single" w:sz="4" w:space="0" w:color="auto"/>
            </w:tcBorders>
            <w:noWrap/>
            <w:vAlign w:val="center"/>
            <w:hideMark/>
          </w:tcPr>
          <w:p w14:paraId="7A627B43"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884" w:type="dxa"/>
            <w:tcBorders>
              <w:top w:val="nil"/>
              <w:left w:val="nil"/>
              <w:bottom w:val="single" w:sz="4" w:space="0" w:color="auto"/>
              <w:right w:val="single" w:sz="4" w:space="0" w:color="auto"/>
            </w:tcBorders>
            <w:noWrap/>
            <w:vAlign w:val="center"/>
            <w:hideMark/>
          </w:tcPr>
          <w:p w14:paraId="2F1FA5C3" w14:textId="77777777" w:rsidR="00430B25" w:rsidRPr="00C54380" w:rsidRDefault="00430B25">
            <w:pPr>
              <w:jc w:val="center"/>
              <w:rPr>
                <w:rFonts w:ascii="Arial" w:hAnsi="Arial" w:cs="Arial"/>
                <w:color w:val="000000"/>
              </w:rPr>
            </w:pPr>
            <w:r w:rsidRPr="00C54380">
              <w:rPr>
                <w:rFonts w:ascii="Arial" w:hAnsi="Arial" w:cs="Arial"/>
                <w:color w:val="000000"/>
              </w:rPr>
              <w:t>358</w:t>
            </w:r>
          </w:p>
        </w:tc>
        <w:tc>
          <w:tcPr>
            <w:tcW w:w="697" w:type="dxa"/>
            <w:tcBorders>
              <w:top w:val="nil"/>
              <w:left w:val="nil"/>
              <w:bottom w:val="single" w:sz="4" w:space="0" w:color="auto"/>
              <w:right w:val="single" w:sz="4" w:space="0" w:color="auto"/>
            </w:tcBorders>
            <w:shd w:val="clear" w:color="000000" w:fill="D9D9D9"/>
            <w:noWrap/>
            <w:vAlign w:val="center"/>
            <w:hideMark/>
          </w:tcPr>
          <w:p w14:paraId="6C26FD62" w14:textId="77777777" w:rsidR="00430B25" w:rsidRPr="00C54380" w:rsidRDefault="00430B25">
            <w:pPr>
              <w:jc w:val="center"/>
              <w:rPr>
                <w:rFonts w:ascii="Arial" w:hAnsi="Arial" w:cs="Arial"/>
                <w:color w:val="000000"/>
              </w:rPr>
            </w:pPr>
            <w:r w:rsidRPr="00C54380">
              <w:rPr>
                <w:rFonts w:ascii="Arial" w:hAnsi="Arial" w:cs="Arial"/>
                <w:color w:val="000000"/>
              </w:rPr>
              <w:t>96</w:t>
            </w:r>
          </w:p>
        </w:tc>
        <w:tc>
          <w:tcPr>
            <w:tcW w:w="400" w:type="dxa"/>
            <w:vMerge/>
            <w:tcBorders>
              <w:left w:val="single" w:sz="4" w:space="0" w:color="auto"/>
            </w:tcBorders>
            <w:vAlign w:val="center"/>
            <w:hideMark/>
          </w:tcPr>
          <w:p w14:paraId="2ED386BF" w14:textId="77777777" w:rsidR="00430B25" w:rsidRPr="00C54380" w:rsidRDefault="00430B25">
            <w:pPr>
              <w:rPr>
                <w:rFonts w:ascii="Arial" w:hAnsi="Arial" w:cs="Arial"/>
                <w:color w:val="000000"/>
              </w:rPr>
            </w:pPr>
          </w:p>
        </w:tc>
        <w:tc>
          <w:tcPr>
            <w:tcW w:w="2095" w:type="dxa"/>
            <w:vMerge w:val="restart"/>
            <w:tcBorders>
              <w:top w:val="nil"/>
              <w:left w:val="nil"/>
              <w:bottom w:val="single" w:sz="4" w:space="0" w:color="auto"/>
              <w:right w:val="single" w:sz="4" w:space="0" w:color="auto"/>
            </w:tcBorders>
            <w:noWrap/>
            <w:vAlign w:val="center"/>
            <w:hideMark/>
          </w:tcPr>
          <w:p w14:paraId="03E527AE" w14:textId="77777777" w:rsidR="00430B25" w:rsidRPr="00C54380" w:rsidRDefault="00430B25">
            <w:pPr>
              <w:jc w:val="center"/>
              <w:rPr>
                <w:rFonts w:ascii="Arial" w:hAnsi="Arial" w:cs="Arial"/>
                <w:color w:val="000000"/>
              </w:rPr>
            </w:pPr>
            <w:r w:rsidRPr="00C54380">
              <w:rPr>
                <w:rFonts w:ascii="Arial" w:hAnsi="Arial" w:cs="Arial"/>
                <w:color w:val="000000"/>
              </w:rPr>
              <w:t>Condition 1</w:t>
            </w:r>
          </w:p>
        </w:tc>
        <w:tc>
          <w:tcPr>
            <w:tcW w:w="729" w:type="dxa"/>
            <w:tcBorders>
              <w:top w:val="nil"/>
              <w:left w:val="nil"/>
              <w:bottom w:val="single" w:sz="4" w:space="0" w:color="auto"/>
              <w:right w:val="single" w:sz="4" w:space="0" w:color="auto"/>
            </w:tcBorders>
            <w:noWrap/>
            <w:vAlign w:val="center"/>
            <w:hideMark/>
          </w:tcPr>
          <w:p w14:paraId="092FECF8"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727" w:type="dxa"/>
            <w:tcBorders>
              <w:top w:val="nil"/>
              <w:left w:val="nil"/>
              <w:bottom w:val="single" w:sz="4" w:space="0" w:color="auto"/>
              <w:right w:val="single" w:sz="4" w:space="0" w:color="auto"/>
            </w:tcBorders>
            <w:noWrap/>
            <w:vAlign w:val="center"/>
            <w:hideMark/>
          </w:tcPr>
          <w:p w14:paraId="0EA2A6C3" w14:textId="77777777" w:rsidR="00430B25" w:rsidRPr="00C54380" w:rsidRDefault="00430B25">
            <w:pPr>
              <w:jc w:val="center"/>
              <w:rPr>
                <w:rFonts w:ascii="Arial" w:hAnsi="Arial" w:cs="Arial"/>
                <w:color w:val="000000"/>
              </w:rPr>
            </w:pPr>
            <w:r w:rsidRPr="00C54380">
              <w:rPr>
                <w:rFonts w:ascii="Arial" w:hAnsi="Arial" w:cs="Arial"/>
                <w:color w:val="000000"/>
              </w:rPr>
              <w:t>358</w:t>
            </w:r>
          </w:p>
        </w:tc>
        <w:tc>
          <w:tcPr>
            <w:tcW w:w="729" w:type="dxa"/>
            <w:tcBorders>
              <w:top w:val="nil"/>
              <w:left w:val="nil"/>
              <w:bottom w:val="single" w:sz="4" w:space="0" w:color="auto"/>
              <w:right w:val="single" w:sz="4" w:space="0" w:color="auto"/>
            </w:tcBorders>
            <w:shd w:val="clear" w:color="000000" w:fill="D9D9D9"/>
            <w:noWrap/>
            <w:vAlign w:val="center"/>
            <w:hideMark/>
          </w:tcPr>
          <w:p w14:paraId="10E430F4" w14:textId="77777777" w:rsidR="00430B25" w:rsidRPr="00C54380" w:rsidRDefault="00430B25">
            <w:pPr>
              <w:jc w:val="center"/>
              <w:rPr>
                <w:rFonts w:ascii="Arial" w:hAnsi="Arial" w:cs="Arial"/>
                <w:color w:val="000000"/>
              </w:rPr>
            </w:pPr>
            <w:r w:rsidRPr="00C54380">
              <w:rPr>
                <w:rFonts w:ascii="Arial" w:hAnsi="Arial" w:cs="Arial"/>
                <w:color w:val="000000"/>
              </w:rPr>
              <w:t>92</w:t>
            </w:r>
          </w:p>
        </w:tc>
      </w:tr>
      <w:tr w:rsidR="00430B25" w:rsidRPr="00C54380" w14:paraId="36822D8D" w14:textId="77777777" w:rsidTr="00430B25">
        <w:trPr>
          <w:trHeight w:val="320"/>
        </w:trPr>
        <w:tc>
          <w:tcPr>
            <w:tcW w:w="1943" w:type="dxa"/>
            <w:vMerge/>
            <w:tcBorders>
              <w:top w:val="nil"/>
              <w:left w:val="single" w:sz="4" w:space="0" w:color="auto"/>
              <w:bottom w:val="single" w:sz="4" w:space="0" w:color="auto"/>
              <w:right w:val="single" w:sz="4" w:space="0" w:color="auto"/>
            </w:tcBorders>
            <w:vAlign w:val="center"/>
            <w:hideMark/>
          </w:tcPr>
          <w:p w14:paraId="57216F23" w14:textId="77777777" w:rsidR="00430B25" w:rsidRPr="00C54380" w:rsidRDefault="00430B25">
            <w:pPr>
              <w:rPr>
                <w:rFonts w:ascii="Arial" w:hAnsi="Arial" w:cs="Arial"/>
                <w:color w:val="000000"/>
              </w:rPr>
            </w:pPr>
          </w:p>
        </w:tc>
        <w:tc>
          <w:tcPr>
            <w:tcW w:w="697" w:type="dxa"/>
            <w:tcBorders>
              <w:top w:val="nil"/>
              <w:left w:val="nil"/>
              <w:bottom w:val="single" w:sz="4" w:space="0" w:color="auto"/>
              <w:right w:val="single" w:sz="4" w:space="0" w:color="auto"/>
            </w:tcBorders>
            <w:noWrap/>
            <w:vAlign w:val="center"/>
            <w:hideMark/>
          </w:tcPr>
          <w:p w14:paraId="38B17DD6"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884" w:type="dxa"/>
            <w:tcBorders>
              <w:top w:val="nil"/>
              <w:left w:val="nil"/>
              <w:bottom w:val="single" w:sz="4" w:space="0" w:color="auto"/>
              <w:right w:val="single" w:sz="4" w:space="0" w:color="auto"/>
            </w:tcBorders>
            <w:shd w:val="clear" w:color="000000" w:fill="D9D9D9"/>
            <w:noWrap/>
            <w:vAlign w:val="center"/>
            <w:hideMark/>
          </w:tcPr>
          <w:p w14:paraId="0C3558B5" w14:textId="77777777" w:rsidR="00430B25" w:rsidRPr="00C54380" w:rsidRDefault="00430B25">
            <w:pPr>
              <w:jc w:val="center"/>
              <w:rPr>
                <w:rFonts w:ascii="Arial" w:hAnsi="Arial" w:cs="Arial"/>
                <w:color w:val="000000"/>
              </w:rPr>
            </w:pPr>
            <w:r w:rsidRPr="00C54380">
              <w:rPr>
                <w:rFonts w:ascii="Arial" w:hAnsi="Arial" w:cs="Arial"/>
                <w:color w:val="000000"/>
              </w:rPr>
              <w:t>90</w:t>
            </w:r>
          </w:p>
        </w:tc>
        <w:tc>
          <w:tcPr>
            <w:tcW w:w="697" w:type="dxa"/>
            <w:tcBorders>
              <w:top w:val="nil"/>
              <w:left w:val="nil"/>
              <w:bottom w:val="single" w:sz="4" w:space="0" w:color="auto"/>
              <w:right w:val="single" w:sz="4" w:space="0" w:color="auto"/>
            </w:tcBorders>
            <w:shd w:val="clear" w:color="000000" w:fill="BFBFBF"/>
            <w:noWrap/>
            <w:vAlign w:val="center"/>
            <w:hideMark/>
          </w:tcPr>
          <w:p w14:paraId="7598C2AF" w14:textId="77777777" w:rsidR="00430B25" w:rsidRPr="00C54380" w:rsidRDefault="00430B25">
            <w:pPr>
              <w:jc w:val="center"/>
              <w:rPr>
                <w:rFonts w:ascii="Arial" w:hAnsi="Arial" w:cs="Arial"/>
                <w:color w:val="000000"/>
              </w:rPr>
            </w:pPr>
            <w:r w:rsidRPr="00C54380">
              <w:rPr>
                <w:rFonts w:ascii="Arial" w:hAnsi="Arial" w:cs="Arial"/>
                <w:color w:val="000000"/>
              </w:rPr>
              <w:t>21</w:t>
            </w:r>
          </w:p>
        </w:tc>
        <w:tc>
          <w:tcPr>
            <w:tcW w:w="400" w:type="dxa"/>
            <w:vMerge/>
            <w:tcBorders>
              <w:left w:val="single" w:sz="4" w:space="0" w:color="auto"/>
              <w:bottom w:val="single" w:sz="4" w:space="0" w:color="000000"/>
            </w:tcBorders>
            <w:vAlign w:val="center"/>
            <w:hideMark/>
          </w:tcPr>
          <w:p w14:paraId="0071B6DA" w14:textId="77777777" w:rsidR="00430B25" w:rsidRPr="00C54380" w:rsidRDefault="00430B25">
            <w:pPr>
              <w:rPr>
                <w:rFonts w:ascii="Arial" w:hAnsi="Arial" w:cs="Arial"/>
                <w:color w:val="000000"/>
              </w:rPr>
            </w:pPr>
          </w:p>
        </w:tc>
        <w:tc>
          <w:tcPr>
            <w:tcW w:w="2095" w:type="dxa"/>
            <w:vMerge/>
            <w:tcBorders>
              <w:top w:val="nil"/>
              <w:left w:val="nil"/>
              <w:bottom w:val="single" w:sz="4" w:space="0" w:color="auto"/>
              <w:right w:val="single" w:sz="4" w:space="0" w:color="auto"/>
            </w:tcBorders>
            <w:vAlign w:val="center"/>
            <w:hideMark/>
          </w:tcPr>
          <w:p w14:paraId="258085AA" w14:textId="77777777" w:rsidR="00430B25" w:rsidRPr="00C54380" w:rsidRDefault="00430B25">
            <w:pPr>
              <w:rPr>
                <w:rFonts w:ascii="Arial" w:hAnsi="Arial" w:cs="Arial"/>
                <w:color w:val="000000"/>
              </w:rPr>
            </w:pPr>
          </w:p>
        </w:tc>
        <w:tc>
          <w:tcPr>
            <w:tcW w:w="729" w:type="dxa"/>
            <w:tcBorders>
              <w:top w:val="nil"/>
              <w:left w:val="nil"/>
              <w:bottom w:val="single" w:sz="4" w:space="0" w:color="auto"/>
              <w:right w:val="single" w:sz="4" w:space="0" w:color="auto"/>
            </w:tcBorders>
            <w:noWrap/>
            <w:vAlign w:val="center"/>
            <w:hideMark/>
          </w:tcPr>
          <w:p w14:paraId="4E9494A3"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727" w:type="dxa"/>
            <w:tcBorders>
              <w:top w:val="nil"/>
              <w:left w:val="nil"/>
              <w:bottom w:val="single" w:sz="4" w:space="0" w:color="auto"/>
              <w:right w:val="single" w:sz="4" w:space="0" w:color="auto"/>
            </w:tcBorders>
            <w:shd w:val="clear" w:color="000000" w:fill="D9D9D9"/>
            <w:noWrap/>
            <w:vAlign w:val="center"/>
            <w:hideMark/>
          </w:tcPr>
          <w:p w14:paraId="35171A4E" w14:textId="77777777" w:rsidR="00430B25" w:rsidRPr="00C54380" w:rsidRDefault="00430B25">
            <w:pPr>
              <w:jc w:val="center"/>
              <w:rPr>
                <w:rFonts w:ascii="Arial" w:hAnsi="Arial" w:cs="Arial"/>
                <w:color w:val="000000"/>
              </w:rPr>
            </w:pPr>
            <w:r w:rsidRPr="00C54380">
              <w:rPr>
                <w:rFonts w:ascii="Arial" w:hAnsi="Arial" w:cs="Arial"/>
                <w:color w:val="000000"/>
              </w:rPr>
              <w:t>87</w:t>
            </w:r>
          </w:p>
        </w:tc>
        <w:tc>
          <w:tcPr>
            <w:tcW w:w="729" w:type="dxa"/>
            <w:tcBorders>
              <w:top w:val="nil"/>
              <w:left w:val="nil"/>
              <w:bottom w:val="single" w:sz="4" w:space="0" w:color="auto"/>
              <w:right w:val="single" w:sz="4" w:space="0" w:color="auto"/>
            </w:tcBorders>
            <w:shd w:val="clear" w:color="000000" w:fill="BFBFBF"/>
            <w:noWrap/>
            <w:vAlign w:val="center"/>
            <w:hideMark/>
          </w:tcPr>
          <w:p w14:paraId="5258DF7A" w14:textId="77777777" w:rsidR="00430B25" w:rsidRPr="00C54380" w:rsidRDefault="00430B25">
            <w:pPr>
              <w:jc w:val="center"/>
              <w:rPr>
                <w:rFonts w:ascii="Arial" w:hAnsi="Arial" w:cs="Arial"/>
                <w:color w:val="000000"/>
              </w:rPr>
            </w:pPr>
            <w:r w:rsidRPr="00C54380">
              <w:rPr>
                <w:rFonts w:ascii="Arial" w:hAnsi="Arial" w:cs="Arial"/>
                <w:color w:val="000000"/>
              </w:rPr>
              <w:t>27</w:t>
            </w:r>
          </w:p>
        </w:tc>
      </w:tr>
    </w:tbl>
    <w:p w14:paraId="34FEC127" w14:textId="77777777" w:rsidR="003E7F6D" w:rsidRPr="00C54380" w:rsidRDefault="003E7F6D" w:rsidP="00DF7CDC">
      <w:pPr>
        <w:rPr>
          <w:rFonts w:ascii="Arial" w:hAnsi="Arial" w:cs="Arial"/>
          <w:b/>
          <w:bCs/>
        </w:rPr>
      </w:pPr>
    </w:p>
    <w:p w14:paraId="5516A69A" w14:textId="33E360A1" w:rsidR="00DF7CDC" w:rsidRPr="00C54380" w:rsidRDefault="00DF7CDC" w:rsidP="00DF7CDC">
      <w:pPr>
        <w:rPr>
          <w:rFonts w:ascii="Arial" w:hAnsi="Arial" w:cs="Arial"/>
          <w:b/>
          <w:bCs/>
        </w:rPr>
      </w:pPr>
      <w:r w:rsidRPr="00C54380">
        <w:rPr>
          <w:rFonts w:ascii="Arial" w:hAnsi="Arial" w:cs="Arial"/>
          <w:b/>
          <w:bCs/>
        </w:rPr>
        <w:t>Supplementary Table S</w:t>
      </w:r>
      <w:r w:rsidR="004558F5" w:rsidRPr="00C54380">
        <w:rPr>
          <w:rFonts w:ascii="Arial" w:hAnsi="Arial" w:cs="Arial"/>
          <w:b/>
          <w:bCs/>
        </w:rPr>
        <w:t>2</w:t>
      </w:r>
      <w:r w:rsidRPr="00C54380">
        <w:rPr>
          <w:rFonts w:ascii="Arial" w:hAnsi="Arial" w:cs="Arial"/>
          <w:b/>
          <w:bCs/>
        </w:rPr>
        <w:t>. Simulation results demonstrating the effect of different phenotype prioritization strategies on subject retention using KDPS.</w:t>
      </w:r>
    </w:p>
    <w:p w14:paraId="0162B1EE" w14:textId="49F42DE8" w:rsidR="00DF7CDC" w:rsidRPr="00C54380" w:rsidRDefault="00DF7CDC" w:rsidP="00DF7CDC">
      <w:pPr>
        <w:rPr>
          <w:rFonts w:ascii="Arial" w:hAnsi="Arial" w:cs="Arial"/>
        </w:rPr>
      </w:pPr>
      <w:r w:rsidRPr="00C54380">
        <w:rPr>
          <w:rFonts w:ascii="Arial" w:hAnsi="Arial" w:cs="Arial"/>
        </w:rPr>
        <w:t>This table illustrates a simulated example of KDPS applied to a synthetic dataset of related individuals annotated with two independent binary phenotypes: Condition 1 and Condition 2, each occurring in ~20% of subjects. The top panel presents the original distribution of subjects across the four phenotype combinations. KDPS was applied using four different prioritization strategies to evaluate their influence on post-decoupling phenotype composition. Equal Weight: All subjects were assigned the same phenotypic priority (weight = 1</w:t>
      </w:r>
      <w:r w:rsidR="00C85739" w:rsidRPr="00C54380">
        <w:rPr>
          <w:rFonts w:ascii="Arial" w:hAnsi="Arial" w:cs="Arial"/>
        </w:rPr>
        <w:t xml:space="preserve"> or Phenotypic Naïve</w:t>
      </w:r>
      <w:r w:rsidRPr="00C54380">
        <w:rPr>
          <w:rFonts w:ascii="Arial" w:hAnsi="Arial" w:cs="Arial"/>
        </w:rPr>
        <w:t>), treating phenotypes as irrelevant during decoupling. Prioritize Condition 1: Subjects with Condition 1 = YES were prioritized for retention over those without. Prioritize Condition 2: Subjects with Condition 2 = YES were prioritized similarly. Composite Weight: A phenotype-aware weighting scheme was constructed based on the combination of the two conditions: 1) Subjects with both conditions received a weight of 4. 2) Subjects with only Condition 1 received a weight of 3. 3) Subjects with only Condition 2 received a weight of 2. 4) Subjects with neither condition received a weight of 1.</w:t>
      </w:r>
      <w:r w:rsidR="00BC586A" w:rsidRPr="00C54380">
        <w:rPr>
          <w:rFonts w:ascii="Arial" w:hAnsi="Arial" w:cs="Arial"/>
        </w:rPr>
        <w:t xml:space="preserve"> </w:t>
      </w:r>
      <w:r w:rsidRPr="00C54380">
        <w:rPr>
          <w:rFonts w:ascii="Arial" w:hAnsi="Arial" w:cs="Arial"/>
        </w:rPr>
        <w:t xml:space="preserve">The </w:t>
      </w:r>
      <w:r w:rsidR="00BC586A" w:rsidRPr="00C54380">
        <w:rPr>
          <w:rFonts w:ascii="Arial" w:hAnsi="Arial" w:cs="Arial"/>
        </w:rPr>
        <w:t>table</w:t>
      </w:r>
      <w:r w:rsidRPr="00C54380">
        <w:rPr>
          <w:rFonts w:ascii="Arial" w:hAnsi="Arial" w:cs="Arial"/>
        </w:rPr>
        <w:t xml:space="preserve"> sho</w:t>
      </w:r>
      <w:r w:rsidR="00BC586A" w:rsidRPr="00C54380">
        <w:rPr>
          <w:rFonts w:ascii="Arial" w:hAnsi="Arial" w:cs="Arial"/>
        </w:rPr>
        <w:t>ws</w:t>
      </w:r>
      <w:r w:rsidRPr="00C54380">
        <w:rPr>
          <w:rFonts w:ascii="Arial" w:hAnsi="Arial" w:cs="Arial"/>
        </w:rPr>
        <w:t xml:space="preserve"> the resulting post-pruning counts of each phenotype combination under each prioritization scheme. Notably, the number of retained individuals with both conditions (Condition 1 = YES and Condition 2 = YES) increased from 19 under equal weighting to 27 under composite weighting, demonstrating the utility of composite phenotypic weighting in maximizing retention of highly valuable subjects. This example showcases how KDPS can be flexibly extended to prioritize subjects using complex, user-defined phenotypic combinations. While demonstrated here with binary phenotypes, the same principle applies to ordinal, categorical, or continuous traits, and supports the use of nonlinear functions to define customized composite scores tailored to study-specific objectives.</w:t>
      </w:r>
    </w:p>
    <w:sectPr w:rsidR="00DF7CDC" w:rsidRPr="00C5438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D163D" w14:textId="77777777" w:rsidR="0005491C" w:rsidRDefault="0005491C" w:rsidP="00AE5531">
      <w:r>
        <w:separator/>
      </w:r>
    </w:p>
  </w:endnote>
  <w:endnote w:type="continuationSeparator" w:id="0">
    <w:p w14:paraId="1FC89FF2" w14:textId="77777777" w:rsidR="0005491C" w:rsidRDefault="0005491C" w:rsidP="00AE5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656B9" w14:textId="77777777" w:rsidR="0005491C" w:rsidRDefault="0005491C" w:rsidP="00AE5531">
      <w:r>
        <w:separator/>
      </w:r>
    </w:p>
  </w:footnote>
  <w:footnote w:type="continuationSeparator" w:id="0">
    <w:p w14:paraId="0E85E028" w14:textId="77777777" w:rsidR="0005491C" w:rsidRDefault="0005491C" w:rsidP="00AE5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3A711" w14:textId="1FAD1B95" w:rsidR="00AE5531" w:rsidRDefault="00AE5531">
    <w:pPr>
      <w:pStyle w:val="Header"/>
    </w:pPr>
    <w:r>
      <w:t>Supplementary Material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u, Wanjun">
    <w15:presenceInfo w15:providerId="AD" w15:userId="S::Wanjun.Gu@ucsf.edu::639422c7-bc45-4424-935a-c06f34e9ed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528G577C968A689"/>
    <w:docVar w:name="paperpile-doc-name" w:val="KDPS draft v0.5_2024.05.03_rs.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0971"/>
    <w:rsid w:val="00004872"/>
    <w:rsid w:val="00006013"/>
    <w:rsid w:val="00006225"/>
    <w:rsid w:val="00010B85"/>
    <w:rsid w:val="00035E53"/>
    <w:rsid w:val="00036F32"/>
    <w:rsid w:val="0005491C"/>
    <w:rsid w:val="000562F1"/>
    <w:rsid w:val="00062948"/>
    <w:rsid w:val="000779BF"/>
    <w:rsid w:val="00077B41"/>
    <w:rsid w:val="00085367"/>
    <w:rsid w:val="000919BA"/>
    <w:rsid w:val="000932EA"/>
    <w:rsid w:val="00093CCD"/>
    <w:rsid w:val="00095C47"/>
    <w:rsid w:val="000B1738"/>
    <w:rsid w:val="000E2FB7"/>
    <w:rsid w:val="00101616"/>
    <w:rsid w:val="00111995"/>
    <w:rsid w:val="00113E64"/>
    <w:rsid w:val="00117E6F"/>
    <w:rsid w:val="00126101"/>
    <w:rsid w:val="00136A5B"/>
    <w:rsid w:val="001446E0"/>
    <w:rsid w:val="0014516C"/>
    <w:rsid w:val="001538FC"/>
    <w:rsid w:val="0016191D"/>
    <w:rsid w:val="00177704"/>
    <w:rsid w:val="00181B02"/>
    <w:rsid w:val="001A1315"/>
    <w:rsid w:val="001A7755"/>
    <w:rsid w:val="001C7CE5"/>
    <w:rsid w:val="001E10B9"/>
    <w:rsid w:val="001F54AC"/>
    <w:rsid w:val="001F6CF6"/>
    <w:rsid w:val="002010D2"/>
    <w:rsid w:val="002053F8"/>
    <w:rsid w:val="002237CB"/>
    <w:rsid w:val="002311F5"/>
    <w:rsid w:val="002537AB"/>
    <w:rsid w:val="00281E63"/>
    <w:rsid w:val="00282EBA"/>
    <w:rsid w:val="00284A31"/>
    <w:rsid w:val="002A52D0"/>
    <w:rsid w:val="002B7725"/>
    <w:rsid w:val="002C004E"/>
    <w:rsid w:val="002C7B3D"/>
    <w:rsid w:val="002D63BB"/>
    <w:rsid w:val="002E0A9A"/>
    <w:rsid w:val="00310D2E"/>
    <w:rsid w:val="00311D5C"/>
    <w:rsid w:val="00312F33"/>
    <w:rsid w:val="003136C5"/>
    <w:rsid w:val="003324CD"/>
    <w:rsid w:val="00336696"/>
    <w:rsid w:val="003511B2"/>
    <w:rsid w:val="00357BC1"/>
    <w:rsid w:val="00381B19"/>
    <w:rsid w:val="003919ED"/>
    <w:rsid w:val="003958DB"/>
    <w:rsid w:val="003A7047"/>
    <w:rsid w:val="003A78C6"/>
    <w:rsid w:val="003B34E6"/>
    <w:rsid w:val="003B71F6"/>
    <w:rsid w:val="003B79FD"/>
    <w:rsid w:val="003C2345"/>
    <w:rsid w:val="003E24F3"/>
    <w:rsid w:val="003E4B04"/>
    <w:rsid w:val="003E5F55"/>
    <w:rsid w:val="003E7F6D"/>
    <w:rsid w:val="003F7AFF"/>
    <w:rsid w:val="00430B25"/>
    <w:rsid w:val="00447ED7"/>
    <w:rsid w:val="00450E67"/>
    <w:rsid w:val="004551F1"/>
    <w:rsid w:val="004558F5"/>
    <w:rsid w:val="00460129"/>
    <w:rsid w:val="004720B1"/>
    <w:rsid w:val="0049278A"/>
    <w:rsid w:val="004C13BF"/>
    <w:rsid w:val="004C569B"/>
    <w:rsid w:val="004F06DA"/>
    <w:rsid w:val="004F659D"/>
    <w:rsid w:val="00512029"/>
    <w:rsid w:val="00537201"/>
    <w:rsid w:val="0054681D"/>
    <w:rsid w:val="0055171F"/>
    <w:rsid w:val="0055744B"/>
    <w:rsid w:val="005635E1"/>
    <w:rsid w:val="005753A6"/>
    <w:rsid w:val="005773A6"/>
    <w:rsid w:val="00587CA9"/>
    <w:rsid w:val="005913E7"/>
    <w:rsid w:val="00591915"/>
    <w:rsid w:val="005B5BDF"/>
    <w:rsid w:val="005C278B"/>
    <w:rsid w:val="005D30B2"/>
    <w:rsid w:val="005E63A6"/>
    <w:rsid w:val="005F4277"/>
    <w:rsid w:val="005F4D1F"/>
    <w:rsid w:val="00611781"/>
    <w:rsid w:val="00615333"/>
    <w:rsid w:val="00636D46"/>
    <w:rsid w:val="0064261A"/>
    <w:rsid w:val="00642998"/>
    <w:rsid w:val="00671578"/>
    <w:rsid w:val="0068306E"/>
    <w:rsid w:val="0069322D"/>
    <w:rsid w:val="00694E74"/>
    <w:rsid w:val="00695F57"/>
    <w:rsid w:val="006A30EF"/>
    <w:rsid w:val="006A5B1E"/>
    <w:rsid w:val="006B0C3B"/>
    <w:rsid w:val="006B1B4D"/>
    <w:rsid w:val="006D51AF"/>
    <w:rsid w:val="006E51DC"/>
    <w:rsid w:val="006F1D19"/>
    <w:rsid w:val="006F6975"/>
    <w:rsid w:val="006F7F1C"/>
    <w:rsid w:val="00714748"/>
    <w:rsid w:val="007353EE"/>
    <w:rsid w:val="007363AE"/>
    <w:rsid w:val="007809AB"/>
    <w:rsid w:val="007B0552"/>
    <w:rsid w:val="007B57FD"/>
    <w:rsid w:val="007E2580"/>
    <w:rsid w:val="007F2C03"/>
    <w:rsid w:val="007F5880"/>
    <w:rsid w:val="00800234"/>
    <w:rsid w:val="0080415B"/>
    <w:rsid w:val="0081452F"/>
    <w:rsid w:val="00817C8F"/>
    <w:rsid w:val="00846DA8"/>
    <w:rsid w:val="00853CF8"/>
    <w:rsid w:val="00857623"/>
    <w:rsid w:val="00857AB2"/>
    <w:rsid w:val="00861085"/>
    <w:rsid w:val="0087508B"/>
    <w:rsid w:val="00892E79"/>
    <w:rsid w:val="008A4E4B"/>
    <w:rsid w:val="008B23E2"/>
    <w:rsid w:val="008B5B9A"/>
    <w:rsid w:val="008C2DF4"/>
    <w:rsid w:val="008E5811"/>
    <w:rsid w:val="0090667D"/>
    <w:rsid w:val="00925DDD"/>
    <w:rsid w:val="009433E1"/>
    <w:rsid w:val="009473AD"/>
    <w:rsid w:val="009710A1"/>
    <w:rsid w:val="009A11DD"/>
    <w:rsid w:val="009D16B6"/>
    <w:rsid w:val="009D394E"/>
    <w:rsid w:val="009E02C8"/>
    <w:rsid w:val="009F5402"/>
    <w:rsid w:val="00A001B5"/>
    <w:rsid w:val="00A01C3F"/>
    <w:rsid w:val="00A03DC0"/>
    <w:rsid w:val="00A24502"/>
    <w:rsid w:val="00A35BD6"/>
    <w:rsid w:val="00A662A6"/>
    <w:rsid w:val="00A71572"/>
    <w:rsid w:val="00A718C9"/>
    <w:rsid w:val="00A75326"/>
    <w:rsid w:val="00A81B67"/>
    <w:rsid w:val="00A858CA"/>
    <w:rsid w:val="00A91567"/>
    <w:rsid w:val="00A917DB"/>
    <w:rsid w:val="00A96D3C"/>
    <w:rsid w:val="00AA0B50"/>
    <w:rsid w:val="00AB28BE"/>
    <w:rsid w:val="00AB4945"/>
    <w:rsid w:val="00AC1E7A"/>
    <w:rsid w:val="00AD6512"/>
    <w:rsid w:val="00AE112A"/>
    <w:rsid w:val="00AE5531"/>
    <w:rsid w:val="00AF53DC"/>
    <w:rsid w:val="00B15FB4"/>
    <w:rsid w:val="00B165AD"/>
    <w:rsid w:val="00B227B2"/>
    <w:rsid w:val="00B34249"/>
    <w:rsid w:val="00B3698B"/>
    <w:rsid w:val="00B40F3C"/>
    <w:rsid w:val="00B4192A"/>
    <w:rsid w:val="00B44411"/>
    <w:rsid w:val="00B448D9"/>
    <w:rsid w:val="00B51ACC"/>
    <w:rsid w:val="00B57544"/>
    <w:rsid w:val="00B70EAE"/>
    <w:rsid w:val="00B74BDF"/>
    <w:rsid w:val="00B80FBE"/>
    <w:rsid w:val="00B95E74"/>
    <w:rsid w:val="00BB18C2"/>
    <w:rsid w:val="00BC3809"/>
    <w:rsid w:val="00BC586A"/>
    <w:rsid w:val="00BC6F69"/>
    <w:rsid w:val="00BD5E22"/>
    <w:rsid w:val="00BF5394"/>
    <w:rsid w:val="00C04353"/>
    <w:rsid w:val="00C10E0D"/>
    <w:rsid w:val="00C12785"/>
    <w:rsid w:val="00C230D0"/>
    <w:rsid w:val="00C54380"/>
    <w:rsid w:val="00C6772C"/>
    <w:rsid w:val="00C73E04"/>
    <w:rsid w:val="00C73EC3"/>
    <w:rsid w:val="00C83BC9"/>
    <w:rsid w:val="00C85739"/>
    <w:rsid w:val="00C97780"/>
    <w:rsid w:val="00CB3F02"/>
    <w:rsid w:val="00CB662C"/>
    <w:rsid w:val="00CE2210"/>
    <w:rsid w:val="00CE7187"/>
    <w:rsid w:val="00D03E97"/>
    <w:rsid w:val="00D351B5"/>
    <w:rsid w:val="00D44B7F"/>
    <w:rsid w:val="00D56D20"/>
    <w:rsid w:val="00DC3256"/>
    <w:rsid w:val="00DD1D65"/>
    <w:rsid w:val="00DF3FEB"/>
    <w:rsid w:val="00DF63D4"/>
    <w:rsid w:val="00DF7CDC"/>
    <w:rsid w:val="00E235C3"/>
    <w:rsid w:val="00E323E0"/>
    <w:rsid w:val="00E4218F"/>
    <w:rsid w:val="00E4414F"/>
    <w:rsid w:val="00E624AC"/>
    <w:rsid w:val="00E63CFB"/>
    <w:rsid w:val="00E70258"/>
    <w:rsid w:val="00E96973"/>
    <w:rsid w:val="00EB6417"/>
    <w:rsid w:val="00EC3D91"/>
    <w:rsid w:val="00ED1768"/>
    <w:rsid w:val="00EE70C8"/>
    <w:rsid w:val="00EF532D"/>
    <w:rsid w:val="00F01F69"/>
    <w:rsid w:val="00F140D1"/>
    <w:rsid w:val="00F14C78"/>
    <w:rsid w:val="00F541C8"/>
    <w:rsid w:val="00F63E26"/>
    <w:rsid w:val="00F75371"/>
    <w:rsid w:val="00F76EB7"/>
    <w:rsid w:val="00F83CEE"/>
    <w:rsid w:val="00FA56C8"/>
    <w:rsid w:val="00FC13DD"/>
    <w:rsid w:val="00FD0B03"/>
    <w:rsid w:val="00FD6105"/>
    <w:rsid w:val="00FE6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4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uiPriority w:val="99"/>
    <w:semiHidden/>
    <w:unhideWhenUsed/>
    <w:rsid w:val="005E63A6"/>
    <w:rPr>
      <w:color w:val="954F72" w:themeColor="followedHyperlink"/>
      <w:u w:val="single"/>
    </w:rPr>
  </w:style>
  <w:style w:type="paragraph" w:styleId="Header">
    <w:name w:val="header"/>
    <w:basedOn w:val="Normal"/>
    <w:link w:val="HeaderChar"/>
    <w:uiPriority w:val="99"/>
    <w:unhideWhenUsed/>
    <w:rsid w:val="00AE5531"/>
    <w:pPr>
      <w:tabs>
        <w:tab w:val="center" w:pos="4680"/>
        <w:tab w:val="right" w:pos="9360"/>
      </w:tabs>
    </w:pPr>
  </w:style>
  <w:style w:type="character" w:customStyle="1" w:styleId="HeaderChar">
    <w:name w:val="Header Char"/>
    <w:basedOn w:val="DefaultParagraphFont"/>
    <w:link w:val="Header"/>
    <w:uiPriority w:val="99"/>
    <w:rsid w:val="00AE553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E5531"/>
    <w:pPr>
      <w:tabs>
        <w:tab w:val="center" w:pos="4680"/>
        <w:tab w:val="right" w:pos="9360"/>
      </w:tabs>
    </w:pPr>
  </w:style>
  <w:style w:type="character" w:customStyle="1" w:styleId="FooterChar">
    <w:name w:val="Footer Char"/>
    <w:basedOn w:val="DefaultParagraphFont"/>
    <w:link w:val="Footer"/>
    <w:uiPriority w:val="99"/>
    <w:rsid w:val="00AE5531"/>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33904772">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624847139">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7</cp:revision>
  <dcterms:created xsi:type="dcterms:W3CDTF">2025-07-16T22:31:00Z</dcterms:created>
  <dcterms:modified xsi:type="dcterms:W3CDTF">2025-08-27T01:51:00Z</dcterms:modified>
</cp:coreProperties>
</file>